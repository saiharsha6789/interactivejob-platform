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1C5" w:rsidRPr="00AA37DE" w:rsidRDefault="009C7490" w:rsidP="009C7490">
      <w:pPr>
        <w:jc w:val="center"/>
      </w:pPr>
      <w:ins w:id="0" w:author="Tufail Ahmad Telwani" w:date="2025-02-27T14:56:00Z">
        <w:r>
          <w:rPr>
            <w:b/>
            <w:sz w:val="48"/>
            <w:szCs w:val="48"/>
          </w:rPr>
          <w:t>Intrusion Detection System for Smart Vehicle</w:t>
        </w:r>
      </w:ins>
      <w:ins w:id="1" w:author="Tufail Ahmad Telwani" w:date="2025-02-27T14:57:00Z">
        <w:r>
          <w:rPr>
            <w:b/>
            <w:sz w:val="48"/>
            <w:szCs w:val="48"/>
          </w:rPr>
          <w:t>s Using Machine Learning Algorithms.</w:t>
        </w:r>
      </w:ins>
      <w:del w:id="2" w:author="Tufail Ahmad Telwani" w:date="2025-02-27T14:56:00Z">
        <w:r w:rsidR="00936E93" w:rsidRPr="00936E93" w:rsidDel="009C7490">
          <w:rPr>
            <w:b/>
            <w:sz w:val="48"/>
            <w:szCs w:val="48"/>
          </w:rPr>
          <w:delText>PERSONALIZED NUTRITION PLANS BASED ON INDIVIDUAL H</w:delText>
        </w:r>
      </w:del>
      <w:del w:id="3" w:author="Tufail Ahmad Telwani" w:date="2025-02-27T14:55:00Z">
        <w:r w:rsidR="00936E93" w:rsidRPr="00936E93" w:rsidDel="009C7490">
          <w:rPr>
            <w:b/>
            <w:sz w:val="48"/>
            <w:szCs w:val="48"/>
          </w:rPr>
          <w:delText>EALTH DATA</w:delText>
        </w:r>
      </w:del>
    </w:p>
    <w:p w:rsidR="001F46BE" w:rsidRPr="00A6610A" w:rsidRDefault="001F46BE" w:rsidP="001F46BE">
      <w:pPr>
        <w:pStyle w:val="AuthorName"/>
        <w:spacing w:after="0"/>
      </w:pPr>
      <w:r>
        <w:t xml:space="preserve">P.Yogendra Prasad </w:t>
      </w:r>
      <w:r w:rsidRPr="2F830975">
        <w:rPr>
          <w:vertAlign w:val="superscript"/>
        </w:rPr>
        <w:t>1, a)</w:t>
      </w:r>
      <w:r>
        <w:t>, Rangineni Druthi</w:t>
      </w:r>
      <w:r w:rsidRPr="2F830975">
        <w:rPr>
          <w:vertAlign w:val="superscript"/>
        </w:rPr>
        <w:t>2</w:t>
      </w:r>
      <w:r>
        <w:rPr>
          <w:vertAlign w:val="superscript"/>
        </w:rPr>
        <w:t>,</w:t>
      </w:r>
      <w:r w:rsidRPr="2F830975">
        <w:rPr>
          <w:vertAlign w:val="superscript"/>
        </w:rPr>
        <w:t xml:space="preserve"> </w:t>
      </w:r>
      <w:r>
        <w:rPr>
          <w:vertAlign w:val="superscript"/>
        </w:rPr>
        <w:t>b</w:t>
      </w:r>
      <w:r w:rsidRPr="2F830975">
        <w:rPr>
          <w:vertAlign w:val="superscript"/>
        </w:rPr>
        <w:t>)</w:t>
      </w:r>
      <w:r>
        <w:t>, Sallagundla Radhika</w:t>
      </w:r>
      <w:r>
        <w:rPr>
          <w:vertAlign w:val="superscript"/>
        </w:rPr>
        <w:t>3, c)</w:t>
      </w:r>
      <w:r>
        <w:t>, Reddicherla Sai Alekhya</w:t>
      </w:r>
      <w:r>
        <w:rPr>
          <w:vertAlign w:val="superscript"/>
        </w:rPr>
        <w:t xml:space="preserve">4, d), </w:t>
      </w:r>
      <w:r>
        <w:rPr>
          <w:i/>
          <w:iCs/>
          <w:szCs w:val="28"/>
        </w:rPr>
        <w:t>Palakeerthi Pranay Teja</w:t>
      </w:r>
      <w:r>
        <w:rPr>
          <w:i/>
          <w:iCs/>
          <w:szCs w:val="28"/>
          <w:vertAlign w:val="superscript"/>
        </w:rPr>
        <w:t xml:space="preserve"> 5</w:t>
      </w:r>
      <w:r w:rsidRPr="006805AA">
        <w:rPr>
          <w:i/>
          <w:iCs/>
          <w:szCs w:val="28"/>
          <w:vertAlign w:val="superscript"/>
        </w:rPr>
        <w:t>,</w:t>
      </w:r>
      <w:r>
        <w:rPr>
          <w:i/>
          <w:iCs/>
          <w:szCs w:val="28"/>
          <w:vertAlign w:val="superscript"/>
        </w:rPr>
        <w:t xml:space="preserve"> e</w:t>
      </w:r>
      <w:r w:rsidRPr="006805AA">
        <w:rPr>
          <w:i/>
          <w:iCs/>
          <w:szCs w:val="28"/>
          <w:vertAlign w:val="superscript"/>
        </w:rPr>
        <w:t>)</w:t>
      </w:r>
    </w:p>
    <w:p w:rsidR="001F46BE" w:rsidRPr="006805AA" w:rsidRDefault="001F46BE" w:rsidP="001F46BE">
      <w:pPr>
        <w:pStyle w:val="AuthorAffiliation"/>
        <w:jc w:val="left"/>
        <w:rPr>
          <w:i w:val="0"/>
          <w:iCs/>
          <w:sz w:val="28"/>
          <w:szCs w:val="28"/>
          <w:vertAlign w:val="superscript"/>
        </w:rPr>
      </w:pPr>
      <w:r>
        <w:rPr>
          <w:i w:val="0"/>
          <w:iCs/>
          <w:sz w:val="28"/>
          <w:szCs w:val="28"/>
          <w:vertAlign w:val="superscript"/>
        </w:rPr>
        <w:t xml:space="preserve">  </w:t>
      </w:r>
    </w:p>
    <w:p w:rsidR="001F46BE" w:rsidRPr="001A1A5D" w:rsidRDefault="001F46BE" w:rsidP="001F46BE">
      <w:pPr>
        <w:jc w:val="center"/>
        <w:rPr>
          <w:i/>
          <w:iCs/>
          <w:szCs w:val="18"/>
        </w:rPr>
      </w:pPr>
      <w:r>
        <w:rPr>
          <w:vertAlign w:val="superscript"/>
        </w:rPr>
        <w:t>1</w:t>
      </w:r>
      <w:r w:rsidRPr="001C153A">
        <w:t xml:space="preserve"> </w:t>
      </w:r>
      <w:r w:rsidRPr="001A1A5D">
        <w:rPr>
          <w:i/>
          <w:iCs/>
          <w:szCs w:val="18"/>
        </w:rPr>
        <w:t xml:space="preserve">Assistant Professor, Dept. of </w:t>
      </w:r>
      <w:r>
        <w:rPr>
          <w:i/>
          <w:iCs/>
          <w:szCs w:val="18"/>
        </w:rPr>
        <w:t>IT</w:t>
      </w:r>
    </w:p>
    <w:p w:rsidR="001F46BE" w:rsidRPr="006805AA" w:rsidRDefault="001F46BE" w:rsidP="001F46BE">
      <w:pPr>
        <w:pStyle w:val="AuthorAffiliation"/>
        <w:rPr>
          <w:i w:val="0"/>
          <w:iCs/>
        </w:rPr>
      </w:pPr>
      <w:r w:rsidRPr="001A1A5D">
        <w:rPr>
          <w:iCs/>
          <w:szCs w:val="18"/>
        </w:rPr>
        <w:t>Mohan Babu University Erstwhile</w:t>
      </w:r>
      <w:r>
        <w:rPr>
          <w:iCs/>
          <w:szCs w:val="18"/>
        </w:rPr>
        <w:t xml:space="preserve"> </w:t>
      </w:r>
      <w:r w:rsidRPr="001A1A5D">
        <w:rPr>
          <w:iCs/>
          <w:szCs w:val="18"/>
        </w:rPr>
        <w:t>Sree Vidyanikethan Engineering College</w:t>
      </w:r>
      <w:r>
        <w:t>, Tirupathi, India</w:t>
      </w:r>
    </w:p>
    <w:p w:rsidR="001F46BE" w:rsidRDefault="001F46BE" w:rsidP="001F46BE">
      <w:pPr>
        <w:pStyle w:val="AuthorAffiliation"/>
      </w:pPr>
      <w:bookmarkStart w:id="4" w:name="_GoBack"/>
      <w:bookmarkEnd w:id="4"/>
      <w:r>
        <w:rPr>
          <w:vertAlign w:val="superscript"/>
        </w:rPr>
        <w:t>2,3,4,5</w:t>
      </w:r>
      <w:r w:rsidRPr="001C153A">
        <w:t xml:space="preserve"> Student, Dept. of Information Technology, Sree Vidyanikethan engineering College, Tirupathi, India.</w:t>
      </w:r>
    </w:p>
    <w:p w:rsidR="001F46BE" w:rsidRPr="00C64C4B" w:rsidRDefault="001F46BE" w:rsidP="001F46BE">
      <w:pPr>
        <w:pStyle w:val="AuthorAffiliation"/>
        <w:jc w:val="left"/>
        <w:rPr>
          <w:i w:val="0"/>
          <w:iCs/>
          <w:vertAlign w:val="superscript"/>
        </w:rPr>
      </w:pPr>
    </w:p>
    <w:p w:rsidR="001F46BE" w:rsidRDefault="001F46BE" w:rsidP="001F46BE">
      <w:pPr>
        <w:pStyle w:val="AuthorEmail"/>
        <w:rPr>
          <w:i/>
          <w:iCs/>
        </w:rPr>
      </w:pPr>
      <w:r w:rsidRPr="00C64C4B">
        <w:rPr>
          <w:i/>
          <w:iCs/>
          <w:vertAlign w:val="superscript"/>
        </w:rPr>
        <w:t>a</w:t>
      </w:r>
      <w:r>
        <w:rPr>
          <w:i/>
          <w:iCs/>
          <w:vertAlign w:val="superscript"/>
        </w:rPr>
        <w:t>)</w:t>
      </w:r>
      <w:r>
        <w:rPr>
          <w:i/>
          <w:iCs/>
        </w:rPr>
        <w:t xml:space="preserve">yogendraprasad.p@gmail.com, </w:t>
      </w:r>
      <w:r w:rsidRPr="00C64C4B">
        <w:rPr>
          <w:i/>
          <w:iCs/>
          <w:vertAlign w:val="superscript"/>
        </w:rPr>
        <w:t>b)</w:t>
      </w:r>
      <w:r>
        <w:rPr>
          <w:i/>
          <w:iCs/>
        </w:rPr>
        <w:t>rangineni.druthi@gmail.com</w:t>
      </w:r>
      <w:r w:rsidRPr="00184BF5">
        <w:rPr>
          <w:i/>
          <w:iCs/>
        </w:rPr>
        <w:t xml:space="preserve">, </w:t>
      </w:r>
      <w:r w:rsidRPr="00184BF5">
        <w:rPr>
          <w:i/>
          <w:iCs/>
          <w:vertAlign w:val="superscript"/>
        </w:rPr>
        <w:t>c)</w:t>
      </w:r>
      <w:r>
        <w:rPr>
          <w:i/>
          <w:iCs/>
        </w:rPr>
        <w:t>radhikasallagundla</w:t>
      </w:r>
      <w:r w:rsidRPr="00184BF5">
        <w:rPr>
          <w:i/>
          <w:iCs/>
        </w:rPr>
        <w:t>@gmail.com</w:t>
      </w:r>
      <w:r w:rsidRPr="00C64C4B">
        <w:rPr>
          <w:i/>
          <w:iCs/>
        </w:rPr>
        <w:t xml:space="preserve">, </w:t>
      </w:r>
      <w:r w:rsidRPr="00C64C4B">
        <w:rPr>
          <w:i/>
          <w:iCs/>
          <w:vertAlign w:val="superscript"/>
        </w:rPr>
        <w:t>d)</w:t>
      </w:r>
      <w:r>
        <w:rPr>
          <w:i/>
          <w:iCs/>
        </w:rPr>
        <w:t>alekhyavarma.r</w:t>
      </w:r>
      <w:r w:rsidRPr="00C64C4B">
        <w:rPr>
          <w:i/>
          <w:iCs/>
        </w:rPr>
        <w:t xml:space="preserve"> @gmail.com</w:t>
      </w:r>
      <w:r>
        <w:rPr>
          <w:i/>
          <w:iCs/>
        </w:rPr>
        <w:t>,</w:t>
      </w:r>
      <w:r>
        <w:rPr>
          <w:i/>
          <w:iCs/>
          <w:vertAlign w:val="superscript"/>
        </w:rPr>
        <w:t>e</w:t>
      </w:r>
      <w:r w:rsidRPr="00184BF5">
        <w:rPr>
          <w:i/>
          <w:iCs/>
          <w:vertAlign w:val="superscript"/>
        </w:rPr>
        <w:t>)</w:t>
      </w:r>
      <w:r>
        <w:rPr>
          <w:i/>
          <w:iCs/>
        </w:rPr>
        <w:t>pranayteja619</w:t>
      </w:r>
      <w:r w:rsidRPr="00184BF5">
        <w:rPr>
          <w:i/>
          <w:iCs/>
        </w:rPr>
        <w:t>@gmail.com</w:t>
      </w:r>
    </w:p>
    <w:p w:rsidR="001F46BE" w:rsidRDefault="001F46BE" w:rsidP="0013654E">
      <w:pPr>
        <w:spacing w:before="132"/>
        <w:ind w:left="100" w:right="467"/>
        <w:jc w:val="both"/>
        <w:rPr>
          <w:b/>
          <w:spacing w:val="-2"/>
          <w:sz w:val="18"/>
        </w:rPr>
      </w:pPr>
    </w:p>
    <w:p w:rsidR="001F46BE" w:rsidRDefault="001F46BE" w:rsidP="0013654E">
      <w:pPr>
        <w:spacing w:before="132"/>
        <w:ind w:left="100" w:right="467"/>
        <w:jc w:val="both"/>
        <w:rPr>
          <w:ins w:id="5" w:author="Tufail Ahmad Telwani" w:date="2025-02-27T15:38:00Z"/>
          <w:b/>
          <w:spacing w:val="-2"/>
          <w:sz w:val="18"/>
        </w:rPr>
      </w:pPr>
    </w:p>
    <w:p w:rsidR="002314CB" w:rsidRDefault="002314CB" w:rsidP="0013654E">
      <w:pPr>
        <w:spacing w:before="132"/>
        <w:ind w:left="100" w:right="467"/>
        <w:jc w:val="both"/>
        <w:rPr>
          <w:b/>
          <w:spacing w:val="-2"/>
          <w:sz w:val="18"/>
        </w:rPr>
        <w:sectPr w:rsidR="002314CB" w:rsidSect="001F46BE">
          <w:pgSz w:w="12240" w:h="15840"/>
          <w:pgMar w:top="539" w:right="890" w:bottom="1440" w:left="890" w:header="720" w:footer="720" w:gutter="0"/>
          <w:cols w:space="720"/>
        </w:sectPr>
      </w:pPr>
    </w:p>
    <w:p w:rsidR="0013654E" w:rsidRPr="00080B1E" w:rsidDel="00210798" w:rsidRDefault="00B055AA">
      <w:pPr>
        <w:spacing w:before="130"/>
        <w:ind w:left="-113" w:right="-232"/>
        <w:jc w:val="both"/>
        <w:rPr>
          <w:del w:id="6" w:author="Tufail Ahmad Telwani" w:date="2025-02-27T15:06:00Z"/>
          <w:sz w:val="20"/>
          <w:szCs w:val="20"/>
          <w:lang w:val="en-IN" w:eastAsia="en-IN"/>
          <w:rPrChange w:id="7" w:author="Tufail Ahmad Telwani" w:date="2025-02-27T15:39:00Z">
            <w:rPr>
              <w:del w:id="8" w:author="Tufail Ahmad Telwani" w:date="2025-02-27T15:06:00Z"/>
              <w:sz w:val="18"/>
              <w:szCs w:val="18"/>
              <w:lang w:val="en-IN" w:eastAsia="en-IN"/>
            </w:rPr>
          </w:rPrChange>
        </w:rPr>
        <w:pPrChange w:id="9" w:author="Tufail Ahmad Telwani" w:date="2025-02-27T15:38:00Z">
          <w:pPr>
            <w:widowControl/>
            <w:autoSpaceDE/>
            <w:autoSpaceDN/>
            <w:spacing w:before="100" w:beforeAutospacing="1" w:after="100" w:afterAutospacing="1"/>
          </w:pPr>
        </w:pPrChange>
      </w:pPr>
      <w:ins w:id="10" w:author="Tufail Ahmad Telwani" w:date="2025-02-27T15:16:00Z">
        <w:r>
          <w:rPr>
            <w:b/>
            <w:spacing w:val="-2"/>
            <w:sz w:val="18"/>
          </w:rPr>
          <w:t xml:space="preserve">  </w:t>
        </w:r>
      </w:ins>
      <w:r w:rsidR="009D4225" w:rsidRPr="00080B1E">
        <w:rPr>
          <w:b/>
          <w:spacing w:val="-2"/>
          <w:sz w:val="20"/>
          <w:szCs w:val="20"/>
          <w:rPrChange w:id="11" w:author="Tufail Ahmad Telwani" w:date="2025-02-27T15:39:00Z">
            <w:rPr>
              <w:b/>
              <w:spacing w:val="-2"/>
              <w:sz w:val="18"/>
            </w:rPr>
          </w:rPrChange>
        </w:rPr>
        <w:t>Abstract</w:t>
      </w:r>
      <w:r w:rsidR="00BD4DC7" w:rsidRPr="00080B1E">
        <w:rPr>
          <w:spacing w:val="-2"/>
          <w:sz w:val="20"/>
          <w:szCs w:val="20"/>
          <w:rPrChange w:id="12" w:author="Tufail Ahmad Telwani" w:date="2025-02-27T15:39:00Z">
            <w:rPr>
              <w:spacing w:val="-2"/>
              <w:sz w:val="18"/>
            </w:rPr>
          </w:rPrChange>
        </w:rPr>
        <w:t xml:space="preserve">: </w:t>
      </w:r>
    </w:p>
    <w:p w:rsidR="00210798" w:rsidRPr="00080B1E" w:rsidRDefault="00210798">
      <w:pPr>
        <w:spacing w:before="130"/>
        <w:ind w:left="-113" w:right="-232"/>
        <w:jc w:val="both"/>
        <w:rPr>
          <w:ins w:id="13" w:author="Tufail Ahmad Telwani" w:date="2025-02-27T15:06:00Z"/>
          <w:spacing w:val="-2"/>
          <w:sz w:val="20"/>
          <w:szCs w:val="20"/>
          <w:rPrChange w:id="14" w:author="Tufail Ahmad Telwani" w:date="2025-02-27T15:39:00Z">
            <w:rPr>
              <w:ins w:id="15" w:author="Tufail Ahmad Telwani" w:date="2025-02-27T15:06:00Z"/>
              <w:spacing w:val="-2"/>
              <w:sz w:val="18"/>
            </w:rPr>
          </w:rPrChange>
        </w:rPr>
        <w:pPrChange w:id="16" w:author="Tufail Ahmad Telwani" w:date="2025-02-27T15:38:00Z">
          <w:pPr>
            <w:spacing w:before="130"/>
            <w:ind w:left="100" w:right="-233"/>
            <w:jc w:val="both"/>
          </w:pPr>
        </w:pPrChange>
      </w:pPr>
    </w:p>
    <w:p w:rsidR="004C4751" w:rsidRPr="004C4751" w:rsidRDefault="004C4751">
      <w:pPr>
        <w:widowControl/>
        <w:autoSpaceDE/>
        <w:autoSpaceDN/>
        <w:spacing w:before="120" w:after="100" w:afterAutospacing="1"/>
        <w:jc w:val="both"/>
        <w:rPr>
          <w:ins w:id="17" w:author="Tufail Ahmad Telwani" w:date="2025-02-27T15:18:00Z"/>
          <w:b/>
          <w:sz w:val="18"/>
          <w:szCs w:val="18"/>
          <w:lang w:val="en-IN" w:eastAsia="en-IN"/>
          <w:rPrChange w:id="18" w:author="Tufail Ahmad Telwani" w:date="2025-02-27T15:18:00Z">
            <w:rPr>
              <w:ins w:id="19" w:author="Tufail Ahmad Telwani" w:date="2025-02-27T15:18:00Z"/>
              <w:sz w:val="24"/>
              <w:szCs w:val="24"/>
              <w:lang w:val="en-IN" w:eastAsia="en-IN"/>
            </w:rPr>
          </w:rPrChange>
        </w:rPr>
        <w:pPrChange w:id="20" w:author="Tufail Ahmad Telwani" w:date="2025-02-27T17:08:00Z">
          <w:pPr>
            <w:widowControl/>
            <w:autoSpaceDE/>
            <w:autoSpaceDN/>
            <w:spacing w:before="100" w:beforeAutospacing="1" w:after="100" w:afterAutospacing="1"/>
          </w:pPr>
        </w:pPrChange>
      </w:pPr>
      <w:ins w:id="21" w:author="Tufail Ahmad Telwani" w:date="2025-02-27T15:18:00Z">
        <w:r w:rsidRPr="004C4751">
          <w:rPr>
            <w:b/>
            <w:sz w:val="18"/>
            <w:szCs w:val="18"/>
            <w:lang w:val="en-IN" w:eastAsia="en-IN"/>
            <w:rPrChange w:id="22" w:author="Tufail Ahmad Telwani" w:date="2025-02-27T15:18:00Z">
              <w:rPr>
                <w:sz w:val="24"/>
                <w:szCs w:val="24"/>
                <w:lang w:val="en-IN" w:eastAsia="en-IN"/>
              </w:rPr>
            </w:rPrChange>
          </w:rPr>
          <w:t>This paper presents the development of an Intrusion Detection System (IDS) for smart vehicles, designed to detect and classify various cyberattacks, including Distributed Denial of Service (DDoS), Fuzzy, and Impersonation attacks, alongside normal traffic. The system utilizes the CAN-intrusion-dataset, which includes vehicle communication features such as Message_ID, Byte-level signals, and Target labels. The study evaluates multiple machine learning algorithms, including Random Forest, Gradient Boosting, Adaboost, LSTM, and CatBoost classifiers, to identify anomalous behavior in vehicular networks. These models are trained and tested to enhance real-time detection and response to potential threats, strengthening the security and reliability of smart vehicle systems.Additionally, feature selection techniques and hyperparameter optimization are employed to improve model performance and reduce computational complexity. By leveraging these advanced algorithms, the system ensures both high detection accuracy and low latency, enabling timely intervention in critical scenarios. The IDS system is evaluated against key performance metrics, including precision and recall, to minimize false positives and negatives. The system is designed to adapt to evolving cyber threats, providing continuous protection for smart vehicles.The goal is to develop an efficient, scalable IDS that can evolve with emerging threats, ensuring robust security across diverse vehicular environments.</w:t>
        </w:r>
      </w:ins>
    </w:p>
    <w:p w:rsidR="004C4751" w:rsidRPr="00F25576" w:rsidRDefault="004C4751">
      <w:pPr>
        <w:widowControl/>
        <w:autoSpaceDE/>
        <w:autoSpaceDN/>
        <w:spacing w:before="100" w:beforeAutospacing="1" w:after="100" w:afterAutospacing="1"/>
        <w:jc w:val="both"/>
        <w:rPr>
          <w:ins w:id="23" w:author="Tufail Ahmad Telwani" w:date="2025-02-27T15:18:00Z"/>
          <w:b/>
          <w:i/>
          <w:sz w:val="18"/>
          <w:szCs w:val="18"/>
          <w:lang w:val="en-IN" w:eastAsia="en-IN"/>
          <w:rPrChange w:id="24" w:author="Tufail Ahmad Telwani" w:date="2025-02-27T17:08:00Z">
            <w:rPr>
              <w:ins w:id="25" w:author="Tufail Ahmad Telwani" w:date="2025-02-27T15:18:00Z"/>
              <w:sz w:val="24"/>
              <w:szCs w:val="24"/>
              <w:lang w:val="en-IN" w:eastAsia="en-IN"/>
            </w:rPr>
          </w:rPrChange>
        </w:rPr>
        <w:pPrChange w:id="26" w:author="Tufail Ahmad Telwani" w:date="2025-02-27T15:18:00Z">
          <w:pPr>
            <w:widowControl/>
            <w:autoSpaceDE/>
            <w:autoSpaceDN/>
            <w:spacing w:before="100" w:beforeAutospacing="1" w:after="100" w:afterAutospacing="1"/>
          </w:pPr>
        </w:pPrChange>
      </w:pPr>
      <w:ins w:id="27" w:author="Tufail Ahmad Telwani" w:date="2025-02-27T15:18:00Z">
        <w:r w:rsidRPr="00F25576">
          <w:rPr>
            <w:b/>
            <w:bCs/>
            <w:i/>
            <w:sz w:val="18"/>
            <w:szCs w:val="18"/>
            <w:lang w:val="en-IN" w:eastAsia="en-IN"/>
            <w:rPrChange w:id="28" w:author="Tufail Ahmad Telwani" w:date="2025-02-27T17:08:00Z">
              <w:rPr>
                <w:b/>
                <w:bCs/>
                <w:sz w:val="24"/>
                <w:szCs w:val="24"/>
                <w:lang w:val="en-IN" w:eastAsia="en-IN"/>
              </w:rPr>
            </w:rPrChange>
          </w:rPr>
          <w:t>Keywords</w:t>
        </w:r>
        <w:r w:rsidRPr="00F25576">
          <w:rPr>
            <w:b/>
            <w:i/>
            <w:sz w:val="18"/>
            <w:szCs w:val="18"/>
            <w:lang w:val="en-IN" w:eastAsia="en-IN"/>
            <w:rPrChange w:id="29" w:author="Tufail Ahmad Telwani" w:date="2025-02-27T17:08:00Z">
              <w:rPr>
                <w:sz w:val="24"/>
                <w:szCs w:val="24"/>
                <w:lang w:val="en-IN" w:eastAsia="en-IN"/>
              </w:rPr>
            </w:rPrChange>
          </w:rPr>
          <w:t>: Random Forest, Gradient Boosting, Adaboost, LSTM, CatBoost, Intrusion Detection, Cybersecurity, Smart Vehicles.</w:t>
        </w:r>
      </w:ins>
    </w:p>
    <w:p w:rsidR="00AA37DE" w:rsidRPr="00080B1E" w:rsidDel="00210798" w:rsidRDefault="00936E93">
      <w:pPr>
        <w:spacing w:before="128" w:line="276" w:lineRule="auto"/>
        <w:ind w:left="100" w:right="50"/>
        <w:jc w:val="center"/>
        <w:rPr>
          <w:del w:id="30" w:author="Tufail Ahmad Telwani" w:date="2025-02-27T15:05:00Z"/>
          <w:rStyle w:val="Strong"/>
          <w:i/>
          <w:sz w:val="24"/>
          <w:szCs w:val="24"/>
          <w:rPrChange w:id="31" w:author="Tufail Ahmad Telwani" w:date="2025-02-27T15:39:00Z">
            <w:rPr>
              <w:del w:id="32" w:author="Tufail Ahmad Telwani" w:date="2025-02-27T15:05:00Z"/>
              <w:rStyle w:val="Strong"/>
              <w:i/>
              <w:sz w:val="18"/>
              <w:szCs w:val="18"/>
            </w:rPr>
          </w:rPrChange>
        </w:rPr>
        <w:pPrChange w:id="33" w:author="Tufail Ahmad Telwani" w:date="2025-02-27T15:39:00Z">
          <w:pPr>
            <w:spacing w:before="128" w:line="276" w:lineRule="auto"/>
            <w:ind w:left="100" w:right="50"/>
            <w:jc w:val="both"/>
          </w:pPr>
        </w:pPrChange>
      </w:pPr>
      <w:del w:id="34" w:author="Tufail Ahmad Telwani" w:date="2025-02-27T15:05:00Z">
        <w:r w:rsidRPr="00080B1E" w:rsidDel="00210798">
          <w:rPr>
            <w:sz w:val="24"/>
            <w:szCs w:val="24"/>
            <w:rPrChange w:id="35" w:author="Tufail Ahmad Telwani" w:date="2025-02-27T15:39:00Z">
              <w:rPr>
                <w:b/>
                <w:bCs/>
                <w:sz w:val="18"/>
                <w:szCs w:val="18"/>
              </w:rPr>
            </w:rPrChange>
          </w:rPr>
          <w:delText xml:space="preserve">The project "Personalized Nutrition Plans Based on Individual Health Data" focuses on developing a system for </w:delText>
        </w:r>
        <w:r w:rsidRPr="00080B1E" w:rsidDel="00210798">
          <w:rPr>
            <w:rStyle w:val="Strong"/>
            <w:b w:val="0"/>
            <w:sz w:val="24"/>
            <w:szCs w:val="24"/>
            <w:rPrChange w:id="36" w:author="Tufail Ahmad Telwani" w:date="2025-02-27T15:39:00Z">
              <w:rPr>
                <w:rStyle w:val="Strong"/>
                <w:b w:val="0"/>
                <w:sz w:val="18"/>
                <w:szCs w:val="18"/>
              </w:rPr>
            </w:rPrChange>
          </w:rPr>
          <w:delText>personalized</w:delText>
        </w:r>
        <w:r w:rsidRPr="00080B1E" w:rsidDel="00210798">
          <w:rPr>
            <w:rStyle w:val="Strong"/>
            <w:sz w:val="24"/>
            <w:szCs w:val="24"/>
            <w:rPrChange w:id="37" w:author="Tufail Ahmad Telwani" w:date="2025-02-27T15:39:00Z">
              <w:rPr>
                <w:rStyle w:val="Strong"/>
                <w:sz w:val="18"/>
                <w:szCs w:val="18"/>
              </w:rPr>
            </w:rPrChange>
          </w:rPr>
          <w:delText xml:space="preserve"> </w:delText>
        </w:r>
        <w:r w:rsidRPr="00080B1E" w:rsidDel="00210798">
          <w:rPr>
            <w:rStyle w:val="Strong"/>
            <w:b w:val="0"/>
            <w:sz w:val="24"/>
            <w:szCs w:val="24"/>
            <w:rPrChange w:id="38" w:author="Tufail Ahmad Telwani" w:date="2025-02-27T15:39:00Z">
              <w:rPr>
                <w:rStyle w:val="Strong"/>
                <w:b w:val="0"/>
                <w:sz w:val="18"/>
                <w:szCs w:val="18"/>
              </w:rPr>
            </w:rPrChange>
          </w:rPr>
          <w:delText>nutrition</w:delText>
        </w:r>
        <w:r w:rsidRPr="00080B1E" w:rsidDel="00210798">
          <w:rPr>
            <w:sz w:val="24"/>
            <w:szCs w:val="24"/>
            <w:rPrChange w:id="39" w:author="Tufail Ahmad Telwani" w:date="2025-02-27T15:39:00Z">
              <w:rPr>
                <w:sz w:val="18"/>
                <w:szCs w:val="18"/>
              </w:rPr>
            </w:rPrChange>
          </w:rPr>
          <w:delText xml:space="preserve"> by leveraging </w:delText>
        </w:r>
        <w:r w:rsidRPr="00080B1E" w:rsidDel="00210798">
          <w:rPr>
            <w:rStyle w:val="Strong"/>
            <w:b w:val="0"/>
            <w:sz w:val="24"/>
            <w:szCs w:val="24"/>
            <w:rPrChange w:id="40" w:author="Tufail Ahmad Telwani" w:date="2025-02-27T15:39:00Z">
              <w:rPr>
                <w:rStyle w:val="Strong"/>
                <w:b w:val="0"/>
                <w:sz w:val="18"/>
                <w:szCs w:val="18"/>
              </w:rPr>
            </w:rPrChange>
          </w:rPr>
          <w:delText>health</w:delText>
        </w:r>
        <w:r w:rsidRPr="00080B1E" w:rsidDel="00210798">
          <w:rPr>
            <w:rStyle w:val="Strong"/>
            <w:sz w:val="24"/>
            <w:szCs w:val="24"/>
            <w:rPrChange w:id="41" w:author="Tufail Ahmad Telwani" w:date="2025-02-27T15:39:00Z">
              <w:rPr>
                <w:rStyle w:val="Strong"/>
                <w:sz w:val="18"/>
                <w:szCs w:val="18"/>
              </w:rPr>
            </w:rPrChange>
          </w:rPr>
          <w:delText xml:space="preserve"> </w:delText>
        </w:r>
        <w:r w:rsidRPr="00080B1E" w:rsidDel="00210798">
          <w:rPr>
            <w:rStyle w:val="Strong"/>
            <w:b w:val="0"/>
            <w:sz w:val="24"/>
            <w:szCs w:val="24"/>
            <w:rPrChange w:id="42" w:author="Tufail Ahmad Telwani" w:date="2025-02-27T15:39:00Z">
              <w:rPr>
                <w:rStyle w:val="Strong"/>
                <w:b w:val="0"/>
                <w:sz w:val="18"/>
                <w:szCs w:val="18"/>
              </w:rPr>
            </w:rPrChange>
          </w:rPr>
          <w:delText>data</w:delText>
        </w:r>
        <w:r w:rsidRPr="00080B1E" w:rsidDel="00210798">
          <w:rPr>
            <w:sz w:val="24"/>
            <w:szCs w:val="24"/>
            <w:rPrChange w:id="43" w:author="Tufail Ahmad Telwani" w:date="2025-02-27T15:39:00Z">
              <w:rPr>
                <w:sz w:val="18"/>
                <w:szCs w:val="18"/>
              </w:rPr>
            </w:rPrChange>
          </w:rPr>
          <w:delText xml:space="preserve"> to generate tailored </w:delText>
        </w:r>
        <w:r w:rsidRPr="00080B1E" w:rsidDel="00210798">
          <w:rPr>
            <w:rStyle w:val="Strong"/>
            <w:b w:val="0"/>
            <w:sz w:val="24"/>
            <w:szCs w:val="24"/>
            <w:rPrChange w:id="44" w:author="Tufail Ahmad Telwani" w:date="2025-02-27T15:39:00Z">
              <w:rPr>
                <w:rStyle w:val="Strong"/>
                <w:b w:val="0"/>
                <w:sz w:val="18"/>
                <w:szCs w:val="18"/>
              </w:rPr>
            </w:rPrChange>
          </w:rPr>
          <w:delText>meal</w:delText>
        </w:r>
        <w:r w:rsidRPr="00080B1E" w:rsidDel="00210798">
          <w:rPr>
            <w:rStyle w:val="Strong"/>
            <w:sz w:val="24"/>
            <w:szCs w:val="24"/>
            <w:rPrChange w:id="45" w:author="Tufail Ahmad Telwani" w:date="2025-02-27T15:39:00Z">
              <w:rPr>
                <w:rStyle w:val="Strong"/>
                <w:sz w:val="18"/>
                <w:szCs w:val="18"/>
              </w:rPr>
            </w:rPrChange>
          </w:rPr>
          <w:delText xml:space="preserve"> </w:delText>
        </w:r>
        <w:r w:rsidRPr="00080B1E" w:rsidDel="00210798">
          <w:rPr>
            <w:rStyle w:val="Strong"/>
            <w:b w:val="0"/>
            <w:sz w:val="24"/>
            <w:szCs w:val="24"/>
            <w:rPrChange w:id="46" w:author="Tufail Ahmad Telwani" w:date="2025-02-27T15:39:00Z">
              <w:rPr>
                <w:rStyle w:val="Strong"/>
                <w:b w:val="0"/>
                <w:sz w:val="18"/>
                <w:szCs w:val="18"/>
              </w:rPr>
            </w:rPrChange>
          </w:rPr>
          <w:delText>recommendations</w:delText>
        </w:r>
        <w:r w:rsidRPr="00080B1E" w:rsidDel="00210798">
          <w:rPr>
            <w:sz w:val="24"/>
            <w:szCs w:val="24"/>
            <w:rPrChange w:id="47" w:author="Tufail Ahmad Telwani" w:date="2025-02-27T15:39:00Z">
              <w:rPr>
                <w:sz w:val="18"/>
                <w:szCs w:val="18"/>
              </w:rPr>
            </w:rPrChange>
          </w:rPr>
          <w:delText xml:space="preserve">. The system gathers </w:delText>
        </w:r>
        <w:r w:rsidRPr="00080B1E" w:rsidDel="00210798">
          <w:rPr>
            <w:rStyle w:val="Strong"/>
            <w:b w:val="0"/>
            <w:sz w:val="24"/>
            <w:szCs w:val="24"/>
            <w:rPrChange w:id="48" w:author="Tufail Ahmad Telwani" w:date="2025-02-27T15:39:00Z">
              <w:rPr>
                <w:rStyle w:val="Strong"/>
                <w:b w:val="0"/>
                <w:sz w:val="18"/>
                <w:szCs w:val="18"/>
              </w:rPr>
            </w:rPrChange>
          </w:rPr>
          <w:delText>user</w:delText>
        </w:r>
        <w:r w:rsidRPr="00080B1E" w:rsidDel="00210798">
          <w:rPr>
            <w:rStyle w:val="Strong"/>
            <w:sz w:val="24"/>
            <w:szCs w:val="24"/>
            <w:rPrChange w:id="49" w:author="Tufail Ahmad Telwani" w:date="2025-02-27T15:39:00Z">
              <w:rPr>
                <w:rStyle w:val="Strong"/>
                <w:sz w:val="18"/>
                <w:szCs w:val="18"/>
              </w:rPr>
            </w:rPrChange>
          </w:rPr>
          <w:delText xml:space="preserve"> </w:delText>
        </w:r>
        <w:r w:rsidRPr="00080B1E" w:rsidDel="00210798">
          <w:rPr>
            <w:rStyle w:val="Strong"/>
            <w:b w:val="0"/>
            <w:sz w:val="24"/>
            <w:szCs w:val="24"/>
            <w:rPrChange w:id="50" w:author="Tufail Ahmad Telwani" w:date="2025-02-27T15:39:00Z">
              <w:rPr>
                <w:rStyle w:val="Strong"/>
                <w:b w:val="0"/>
                <w:sz w:val="18"/>
                <w:szCs w:val="18"/>
              </w:rPr>
            </w:rPrChange>
          </w:rPr>
          <w:delText>profile</w:delText>
        </w:r>
        <w:r w:rsidRPr="00080B1E" w:rsidDel="00210798">
          <w:rPr>
            <w:sz w:val="24"/>
            <w:szCs w:val="24"/>
            <w:rPrChange w:id="51" w:author="Tufail Ahmad Telwani" w:date="2025-02-27T15:39:00Z">
              <w:rPr>
                <w:sz w:val="18"/>
                <w:szCs w:val="18"/>
              </w:rPr>
            </w:rPrChange>
          </w:rPr>
          <w:delText xml:space="preserve"> data, including </w:delText>
        </w:r>
        <w:r w:rsidRPr="00080B1E" w:rsidDel="00210798">
          <w:rPr>
            <w:rStyle w:val="Strong"/>
            <w:b w:val="0"/>
            <w:sz w:val="24"/>
            <w:szCs w:val="24"/>
            <w:rPrChange w:id="52" w:author="Tufail Ahmad Telwani" w:date="2025-02-27T15:39:00Z">
              <w:rPr>
                <w:rStyle w:val="Strong"/>
                <w:b w:val="0"/>
                <w:sz w:val="18"/>
                <w:szCs w:val="18"/>
              </w:rPr>
            </w:rPrChange>
          </w:rPr>
          <w:delText>demographics</w:delText>
        </w:r>
        <w:r w:rsidRPr="00080B1E" w:rsidDel="00210798">
          <w:rPr>
            <w:sz w:val="24"/>
            <w:szCs w:val="24"/>
            <w:rPrChange w:id="53" w:author="Tufail Ahmad Telwani" w:date="2025-02-27T15:39:00Z">
              <w:rPr>
                <w:sz w:val="18"/>
                <w:szCs w:val="18"/>
              </w:rPr>
            </w:rPrChange>
          </w:rPr>
          <w:delText xml:space="preserve">, </w:delText>
        </w:r>
        <w:r w:rsidRPr="00080B1E" w:rsidDel="00210798">
          <w:rPr>
            <w:rStyle w:val="Strong"/>
            <w:b w:val="0"/>
            <w:sz w:val="24"/>
            <w:szCs w:val="24"/>
            <w:rPrChange w:id="54" w:author="Tufail Ahmad Telwani" w:date="2025-02-27T15:39:00Z">
              <w:rPr>
                <w:rStyle w:val="Strong"/>
                <w:b w:val="0"/>
                <w:sz w:val="18"/>
                <w:szCs w:val="18"/>
              </w:rPr>
            </w:rPrChange>
          </w:rPr>
          <w:delText>health</w:delText>
        </w:r>
        <w:r w:rsidRPr="00080B1E" w:rsidDel="00210798">
          <w:rPr>
            <w:rStyle w:val="Strong"/>
            <w:sz w:val="24"/>
            <w:szCs w:val="24"/>
            <w:rPrChange w:id="55" w:author="Tufail Ahmad Telwani" w:date="2025-02-27T15:39:00Z">
              <w:rPr>
                <w:rStyle w:val="Strong"/>
                <w:sz w:val="18"/>
                <w:szCs w:val="18"/>
              </w:rPr>
            </w:rPrChange>
          </w:rPr>
          <w:delText xml:space="preserve"> </w:delText>
        </w:r>
        <w:r w:rsidRPr="00080B1E" w:rsidDel="00210798">
          <w:rPr>
            <w:rStyle w:val="Strong"/>
            <w:b w:val="0"/>
            <w:sz w:val="24"/>
            <w:szCs w:val="24"/>
            <w:rPrChange w:id="56" w:author="Tufail Ahmad Telwani" w:date="2025-02-27T15:39:00Z">
              <w:rPr>
                <w:rStyle w:val="Strong"/>
                <w:b w:val="0"/>
                <w:sz w:val="18"/>
                <w:szCs w:val="18"/>
              </w:rPr>
            </w:rPrChange>
          </w:rPr>
          <w:delText>conditions</w:delText>
        </w:r>
        <w:r w:rsidRPr="00080B1E" w:rsidDel="00210798">
          <w:rPr>
            <w:sz w:val="24"/>
            <w:szCs w:val="24"/>
            <w:rPrChange w:id="57" w:author="Tufail Ahmad Telwani" w:date="2025-02-27T15:39:00Z">
              <w:rPr>
                <w:sz w:val="18"/>
                <w:szCs w:val="18"/>
              </w:rPr>
            </w:rPrChange>
          </w:rPr>
          <w:delText xml:space="preserve">, </w:delText>
        </w:r>
        <w:r w:rsidRPr="00080B1E" w:rsidDel="00210798">
          <w:rPr>
            <w:rStyle w:val="Strong"/>
            <w:b w:val="0"/>
            <w:sz w:val="24"/>
            <w:szCs w:val="24"/>
            <w:rPrChange w:id="58" w:author="Tufail Ahmad Telwani" w:date="2025-02-27T15:39:00Z">
              <w:rPr>
                <w:rStyle w:val="Strong"/>
                <w:b w:val="0"/>
                <w:sz w:val="18"/>
                <w:szCs w:val="18"/>
              </w:rPr>
            </w:rPrChange>
          </w:rPr>
          <w:delText>lifestyle</w:delText>
        </w:r>
        <w:r w:rsidRPr="00080B1E" w:rsidDel="00210798">
          <w:rPr>
            <w:rStyle w:val="Strong"/>
            <w:sz w:val="24"/>
            <w:szCs w:val="24"/>
            <w:rPrChange w:id="59" w:author="Tufail Ahmad Telwani" w:date="2025-02-27T15:39:00Z">
              <w:rPr>
                <w:rStyle w:val="Strong"/>
                <w:sz w:val="18"/>
                <w:szCs w:val="18"/>
              </w:rPr>
            </w:rPrChange>
          </w:rPr>
          <w:delText xml:space="preserve"> </w:delText>
        </w:r>
        <w:r w:rsidRPr="00080B1E" w:rsidDel="00210798">
          <w:rPr>
            <w:rStyle w:val="Strong"/>
            <w:b w:val="0"/>
            <w:sz w:val="24"/>
            <w:szCs w:val="24"/>
            <w:rPrChange w:id="60" w:author="Tufail Ahmad Telwani" w:date="2025-02-27T15:39:00Z">
              <w:rPr>
                <w:rStyle w:val="Strong"/>
                <w:b w:val="0"/>
                <w:sz w:val="18"/>
                <w:szCs w:val="18"/>
              </w:rPr>
            </w:rPrChange>
          </w:rPr>
          <w:delText>habits</w:delText>
        </w:r>
        <w:r w:rsidRPr="00080B1E" w:rsidDel="00210798">
          <w:rPr>
            <w:sz w:val="24"/>
            <w:szCs w:val="24"/>
            <w:rPrChange w:id="61" w:author="Tufail Ahmad Telwani" w:date="2025-02-27T15:39:00Z">
              <w:rPr>
                <w:sz w:val="18"/>
                <w:szCs w:val="18"/>
              </w:rPr>
            </w:rPrChange>
          </w:rPr>
          <w:delText xml:space="preserve">, and </w:delText>
        </w:r>
        <w:r w:rsidRPr="00080B1E" w:rsidDel="00210798">
          <w:rPr>
            <w:rStyle w:val="Strong"/>
            <w:b w:val="0"/>
            <w:sz w:val="24"/>
            <w:szCs w:val="24"/>
            <w:rPrChange w:id="62" w:author="Tufail Ahmad Telwani" w:date="2025-02-27T15:39:00Z">
              <w:rPr>
                <w:rStyle w:val="Strong"/>
                <w:b w:val="0"/>
                <w:sz w:val="18"/>
                <w:szCs w:val="18"/>
              </w:rPr>
            </w:rPrChange>
          </w:rPr>
          <w:delText>genetic</w:delText>
        </w:r>
        <w:r w:rsidRPr="00080B1E" w:rsidDel="00210798">
          <w:rPr>
            <w:rStyle w:val="Strong"/>
            <w:sz w:val="24"/>
            <w:szCs w:val="24"/>
            <w:rPrChange w:id="63" w:author="Tufail Ahmad Telwani" w:date="2025-02-27T15:39:00Z">
              <w:rPr>
                <w:rStyle w:val="Strong"/>
                <w:sz w:val="18"/>
                <w:szCs w:val="18"/>
              </w:rPr>
            </w:rPrChange>
          </w:rPr>
          <w:delText xml:space="preserve"> </w:delText>
        </w:r>
        <w:r w:rsidRPr="00080B1E" w:rsidDel="00210798">
          <w:rPr>
            <w:rStyle w:val="Strong"/>
            <w:b w:val="0"/>
            <w:sz w:val="24"/>
            <w:szCs w:val="24"/>
            <w:rPrChange w:id="64" w:author="Tufail Ahmad Telwani" w:date="2025-02-27T15:39:00Z">
              <w:rPr>
                <w:rStyle w:val="Strong"/>
                <w:b w:val="0"/>
                <w:sz w:val="18"/>
                <w:szCs w:val="18"/>
              </w:rPr>
            </w:rPrChange>
          </w:rPr>
          <w:delText>predispositions</w:delText>
        </w:r>
        <w:r w:rsidRPr="00080B1E" w:rsidDel="00210798">
          <w:rPr>
            <w:sz w:val="24"/>
            <w:szCs w:val="24"/>
            <w:rPrChange w:id="65" w:author="Tufail Ahmad Telwani" w:date="2025-02-27T15:39:00Z">
              <w:rPr>
                <w:sz w:val="18"/>
                <w:szCs w:val="18"/>
              </w:rPr>
            </w:rPrChange>
          </w:rPr>
          <w:delText xml:space="preserve">, to create a comprehensive analysis. The primary goal is to predict and suggest optimal </w:delText>
        </w:r>
        <w:r w:rsidRPr="00080B1E" w:rsidDel="00210798">
          <w:rPr>
            <w:rStyle w:val="Strong"/>
            <w:b w:val="0"/>
            <w:sz w:val="24"/>
            <w:szCs w:val="24"/>
            <w:rPrChange w:id="66" w:author="Tufail Ahmad Telwani" w:date="2025-02-27T15:39:00Z">
              <w:rPr>
                <w:rStyle w:val="Strong"/>
                <w:b w:val="0"/>
                <w:sz w:val="18"/>
                <w:szCs w:val="18"/>
              </w:rPr>
            </w:rPrChange>
          </w:rPr>
          <w:delText>nutrient</w:delText>
        </w:r>
        <w:r w:rsidRPr="00080B1E" w:rsidDel="00210798">
          <w:rPr>
            <w:rStyle w:val="Strong"/>
            <w:sz w:val="24"/>
            <w:szCs w:val="24"/>
            <w:rPrChange w:id="67" w:author="Tufail Ahmad Telwani" w:date="2025-02-27T15:39:00Z">
              <w:rPr>
                <w:rStyle w:val="Strong"/>
                <w:sz w:val="18"/>
                <w:szCs w:val="18"/>
              </w:rPr>
            </w:rPrChange>
          </w:rPr>
          <w:delText xml:space="preserve"> </w:delText>
        </w:r>
        <w:r w:rsidRPr="00080B1E" w:rsidDel="00210798">
          <w:rPr>
            <w:rStyle w:val="Strong"/>
            <w:b w:val="0"/>
            <w:sz w:val="24"/>
            <w:szCs w:val="24"/>
            <w:rPrChange w:id="68" w:author="Tufail Ahmad Telwani" w:date="2025-02-27T15:39:00Z">
              <w:rPr>
                <w:rStyle w:val="Strong"/>
                <w:b w:val="0"/>
                <w:sz w:val="18"/>
                <w:szCs w:val="18"/>
              </w:rPr>
            </w:rPrChange>
          </w:rPr>
          <w:delText>distributions</w:delText>
        </w:r>
        <w:r w:rsidRPr="00080B1E" w:rsidDel="00210798">
          <w:rPr>
            <w:sz w:val="24"/>
            <w:szCs w:val="24"/>
            <w:rPrChange w:id="69" w:author="Tufail Ahmad Telwani" w:date="2025-02-27T15:39:00Z">
              <w:rPr>
                <w:sz w:val="18"/>
                <w:szCs w:val="18"/>
              </w:rPr>
            </w:rPrChange>
          </w:rPr>
          <w:delText xml:space="preserve"> and </w:delText>
        </w:r>
        <w:r w:rsidRPr="00080B1E" w:rsidDel="00210798">
          <w:rPr>
            <w:rStyle w:val="Strong"/>
            <w:b w:val="0"/>
            <w:sz w:val="24"/>
            <w:szCs w:val="24"/>
            <w:rPrChange w:id="70" w:author="Tufail Ahmad Telwani" w:date="2025-02-27T15:39:00Z">
              <w:rPr>
                <w:rStyle w:val="Strong"/>
                <w:b w:val="0"/>
                <w:sz w:val="18"/>
                <w:szCs w:val="18"/>
              </w:rPr>
            </w:rPrChange>
          </w:rPr>
          <w:delText>meal</w:delText>
        </w:r>
        <w:r w:rsidRPr="00080B1E" w:rsidDel="00210798">
          <w:rPr>
            <w:rStyle w:val="Strong"/>
            <w:sz w:val="24"/>
            <w:szCs w:val="24"/>
            <w:rPrChange w:id="71" w:author="Tufail Ahmad Telwani" w:date="2025-02-27T15:39:00Z">
              <w:rPr>
                <w:rStyle w:val="Strong"/>
                <w:sz w:val="18"/>
                <w:szCs w:val="18"/>
              </w:rPr>
            </w:rPrChange>
          </w:rPr>
          <w:delText xml:space="preserve"> </w:delText>
        </w:r>
        <w:r w:rsidRPr="00080B1E" w:rsidDel="00210798">
          <w:rPr>
            <w:rStyle w:val="Strong"/>
            <w:b w:val="0"/>
            <w:sz w:val="24"/>
            <w:szCs w:val="24"/>
            <w:rPrChange w:id="72" w:author="Tufail Ahmad Telwani" w:date="2025-02-27T15:39:00Z">
              <w:rPr>
                <w:rStyle w:val="Strong"/>
                <w:b w:val="0"/>
                <w:sz w:val="18"/>
                <w:szCs w:val="18"/>
              </w:rPr>
            </w:rPrChange>
          </w:rPr>
          <w:delText>plans</w:delText>
        </w:r>
        <w:r w:rsidRPr="00080B1E" w:rsidDel="00210798">
          <w:rPr>
            <w:sz w:val="24"/>
            <w:szCs w:val="24"/>
            <w:rPrChange w:id="73" w:author="Tufail Ahmad Telwani" w:date="2025-02-27T15:39:00Z">
              <w:rPr>
                <w:sz w:val="18"/>
                <w:szCs w:val="18"/>
              </w:rPr>
            </w:rPrChange>
          </w:rPr>
          <w:delText xml:space="preserve"> based on </w:delText>
        </w:r>
        <w:r w:rsidRPr="00080B1E" w:rsidDel="00210798">
          <w:rPr>
            <w:rStyle w:val="Strong"/>
            <w:b w:val="0"/>
            <w:sz w:val="24"/>
            <w:szCs w:val="24"/>
            <w:rPrChange w:id="74" w:author="Tufail Ahmad Telwani" w:date="2025-02-27T15:39:00Z">
              <w:rPr>
                <w:rStyle w:val="Strong"/>
                <w:b w:val="0"/>
                <w:sz w:val="18"/>
                <w:szCs w:val="18"/>
              </w:rPr>
            </w:rPrChange>
          </w:rPr>
          <w:delText>dietary</w:delText>
        </w:r>
        <w:r w:rsidRPr="00080B1E" w:rsidDel="00210798">
          <w:rPr>
            <w:rStyle w:val="Strong"/>
            <w:sz w:val="24"/>
            <w:szCs w:val="24"/>
            <w:rPrChange w:id="75" w:author="Tufail Ahmad Telwani" w:date="2025-02-27T15:39:00Z">
              <w:rPr>
                <w:rStyle w:val="Strong"/>
                <w:sz w:val="18"/>
                <w:szCs w:val="18"/>
              </w:rPr>
            </w:rPrChange>
          </w:rPr>
          <w:delText xml:space="preserve"> </w:delText>
        </w:r>
        <w:r w:rsidRPr="00080B1E" w:rsidDel="00210798">
          <w:rPr>
            <w:rStyle w:val="Strong"/>
            <w:b w:val="0"/>
            <w:sz w:val="24"/>
            <w:szCs w:val="24"/>
            <w:rPrChange w:id="76" w:author="Tufail Ahmad Telwani" w:date="2025-02-27T15:39:00Z">
              <w:rPr>
                <w:rStyle w:val="Strong"/>
                <w:b w:val="0"/>
                <w:sz w:val="18"/>
                <w:szCs w:val="18"/>
              </w:rPr>
            </w:rPrChange>
          </w:rPr>
          <w:delText>habits</w:delText>
        </w:r>
        <w:r w:rsidRPr="00080B1E" w:rsidDel="00210798">
          <w:rPr>
            <w:sz w:val="24"/>
            <w:szCs w:val="24"/>
            <w:rPrChange w:id="77" w:author="Tufail Ahmad Telwani" w:date="2025-02-27T15:39:00Z">
              <w:rPr>
                <w:sz w:val="18"/>
                <w:szCs w:val="18"/>
              </w:rPr>
            </w:rPrChange>
          </w:rPr>
          <w:delText xml:space="preserve">, </w:delText>
        </w:r>
        <w:r w:rsidRPr="00080B1E" w:rsidDel="00210798">
          <w:rPr>
            <w:rStyle w:val="Strong"/>
            <w:b w:val="0"/>
            <w:sz w:val="24"/>
            <w:szCs w:val="24"/>
            <w:rPrChange w:id="78" w:author="Tufail Ahmad Telwani" w:date="2025-02-27T15:39:00Z">
              <w:rPr>
                <w:rStyle w:val="Strong"/>
                <w:b w:val="0"/>
                <w:sz w:val="18"/>
                <w:szCs w:val="18"/>
              </w:rPr>
            </w:rPrChange>
          </w:rPr>
          <w:delText>physical</w:delText>
        </w:r>
        <w:r w:rsidRPr="00080B1E" w:rsidDel="00210798">
          <w:rPr>
            <w:rStyle w:val="Strong"/>
            <w:sz w:val="24"/>
            <w:szCs w:val="24"/>
            <w:rPrChange w:id="79" w:author="Tufail Ahmad Telwani" w:date="2025-02-27T15:39:00Z">
              <w:rPr>
                <w:rStyle w:val="Strong"/>
                <w:sz w:val="18"/>
                <w:szCs w:val="18"/>
              </w:rPr>
            </w:rPrChange>
          </w:rPr>
          <w:delText xml:space="preserve"> </w:delText>
        </w:r>
        <w:r w:rsidRPr="00080B1E" w:rsidDel="00210798">
          <w:rPr>
            <w:rStyle w:val="Strong"/>
            <w:b w:val="0"/>
            <w:sz w:val="24"/>
            <w:szCs w:val="24"/>
            <w:rPrChange w:id="80" w:author="Tufail Ahmad Telwani" w:date="2025-02-27T15:39:00Z">
              <w:rPr>
                <w:rStyle w:val="Strong"/>
                <w:b w:val="0"/>
                <w:sz w:val="18"/>
                <w:szCs w:val="18"/>
              </w:rPr>
            </w:rPrChange>
          </w:rPr>
          <w:delText>activity</w:delText>
        </w:r>
        <w:r w:rsidRPr="00080B1E" w:rsidDel="00210798">
          <w:rPr>
            <w:rStyle w:val="Strong"/>
            <w:sz w:val="24"/>
            <w:szCs w:val="24"/>
            <w:rPrChange w:id="81" w:author="Tufail Ahmad Telwani" w:date="2025-02-27T15:39:00Z">
              <w:rPr>
                <w:rStyle w:val="Strong"/>
                <w:sz w:val="18"/>
                <w:szCs w:val="18"/>
              </w:rPr>
            </w:rPrChange>
          </w:rPr>
          <w:delText xml:space="preserve"> </w:delText>
        </w:r>
        <w:r w:rsidRPr="00080B1E" w:rsidDel="00210798">
          <w:rPr>
            <w:rStyle w:val="Strong"/>
            <w:b w:val="0"/>
            <w:sz w:val="24"/>
            <w:szCs w:val="24"/>
            <w:rPrChange w:id="82" w:author="Tufail Ahmad Telwani" w:date="2025-02-27T15:39:00Z">
              <w:rPr>
                <w:rStyle w:val="Strong"/>
                <w:b w:val="0"/>
                <w:sz w:val="18"/>
                <w:szCs w:val="18"/>
              </w:rPr>
            </w:rPrChange>
          </w:rPr>
          <w:delText>levels</w:delText>
        </w:r>
        <w:r w:rsidRPr="00080B1E" w:rsidDel="00210798">
          <w:rPr>
            <w:sz w:val="24"/>
            <w:szCs w:val="24"/>
            <w:rPrChange w:id="83" w:author="Tufail Ahmad Telwani" w:date="2025-02-27T15:39:00Z">
              <w:rPr>
                <w:sz w:val="18"/>
                <w:szCs w:val="18"/>
              </w:rPr>
            </w:rPrChange>
          </w:rPr>
          <w:delText xml:space="preserve">, and </w:delText>
        </w:r>
        <w:r w:rsidRPr="00080B1E" w:rsidDel="00210798">
          <w:rPr>
            <w:rStyle w:val="Strong"/>
            <w:b w:val="0"/>
            <w:sz w:val="24"/>
            <w:szCs w:val="24"/>
            <w:rPrChange w:id="84" w:author="Tufail Ahmad Telwani" w:date="2025-02-27T15:39:00Z">
              <w:rPr>
                <w:rStyle w:val="Strong"/>
                <w:b w:val="0"/>
                <w:sz w:val="18"/>
                <w:szCs w:val="18"/>
              </w:rPr>
            </w:rPrChange>
          </w:rPr>
          <w:delText>health</w:delText>
        </w:r>
        <w:r w:rsidRPr="00080B1E" w:rsidDel="00210798">
          <w:rPr>
            <w:rStyle w:val="Strong"/>
            <w:sz w:val="24"/>
            <w:szCs w:val="24"/>
            <w:rPrChange w:id="85" w:author="Tufail Ahmad Telwani" w:date="2025-02-27T15:39:00Z">
              <w:rPr>
                <w:rStyle w:val="Strong"/>
                <w:sz w:val="18"/>
                <w:szCs w:val="18"/>
              </w:rPr>
            </w:rPrChange>
          </w:rPr>
          <w:delText xml:space="preserve"> </w:delText>
        </w:r>
        <w:r w:rsidRPr="00080B1E" w:rsidDel="00210798">
          <w:rPr>
            <w:rStyle w:val="Strong"/>
            <w:b w:val="0"/>
            <w:sz w:val="24"/>
            <w:szCs w:val="24"/>
            <w:rPrChange w:id="86" w:author="Tufail Ahmad Telwani" w:date="2025-02-27T15:39:00Z">
              <w:rPr>
                <w:rStyle w:val="Strong"/>
                <w:b w:val="0"/>
                <w:sz w:val="18"/>
                <w:szCs w:val="18"/>
              </w:rPr>
            </w:rPrChange>
          </w:rPr>
          <w:delText>goals</w:delText>
        </w:r>
        <w:r w:rsidRPr="00080B1E" w:rsidDel="00210798">
          <w:rPr>
            <w:sz w:val="24"/>
            <w:szCs w:val="24"/>
            <w:rPrChange w:id="87" w:author="Tufail Ahmad Telwani" w:date="2025-02-27T15:39:00Z">
              <w:rPr>
                <w:sz w:val="18"/>
                <w:szCs w:val="18"/>
              </w:rPr>
            </w:rPrChange>
          </w:rPr>
          <w:delText xml:space="preserve">. This is achieved by using advanced </w:delText>
        </w:r>
        <w:r w:rsidRPr="00080B1E" w:rsidDel="00210798">
          <w:rPr>
            <w:rStyle w:val="Strong"/>
            <w:b w:val="0"/>
            <w:sz w:val="24"/>
            <w:szCs w:val="24"/>
            <w:rPrChange w:id="88" w:author="Tufail Ahmad Telwani" w:date="2025-02-27T15:39:00Z">
              <w:rPr>
                <w:rStyle w:val="Strong"/>
                <w:b w:val="0"/>
                <w:sz w:val="18"/>
                <w:szCs w:val="18"/>
              </w:rPr>
            </w:rPrChange>
          </w:rPr>
          <w:delText>recommendation</w:delText>
        </w:r>
        <w:r w:rsidRPr="00080B1E" w:rsidDel="00210798">
          <w:rPr>
            <w:rStyle w:val="Strong"/>
            <w:sz w:val="24"/>
            <w:szCs w:val="24"/>
            <w:rPrChange w:id="89" w:author="Tufail Ahmad Telwani" w:date="2025-02-27T15:39:00Z">
              <w:rPr>
                <w:rStyle w:val="Strong"/>
                <w:sz w:val="18"/>
                <w:szCs w:val="18"/>
              </w:rPr>
            </w:rPrChange>
          </w:rPr>
          <w:delText xml:space="preserve"> </w:delText>
        </w:r>
        <w:r w:rsidRPr="00080B1E" w:rsidDel="00210798">
          <w:rPr>
            <w:rStyle w:val="Strong"/>
            <w:b w:val="0"/>
            <w:sz w:val="24"/>
            <w:szCs w:val="24"/>
            <w:rPrChange w:id="90" w:author="Tufail Ahmad Telwani" w:date="2025-02-27T15:39:00Z">
              <w:rPr>
                <w:rStyle w:val="Strong"/>
                <w:b w:val="0"/>
                <w:sz w:val="18"/>
                <w:szCs w:val="18"/>
              </w:rPr>
            </w:rPrChange>
          </w:rPr>
          <w:delText>algorithms</w:delText>
        </w:r>
        <w:r w:rsidRPr="00080B1E" w:rsidDel="00210798">
          <w:rPr>
            <w:sz w:val="24"/>
            <w:szCs w:val="24"/>
            <w:rPrChange w:id="91" w:author="Tufail Ahmad Telwani" w:date="2025-02-27T15:39:00Z">
              <w:rPr>
                <w:sz w:val="18"/>
                <w:szCs w:val="18"/>
              </w:rPr>
            </w:rPrChange>
          </w:rPr>
          <w:delText xml:space="preserve"> such as </w:delText>
        </w:r>
        <w:r w:rsidRPr="00080B1E" w:rsidDel="00210798">
          <w:rPr>
            <w:rStyle w:val="Strong"/>
            <w:b w:val="0"/>
            <w:sz w:val="24"/>
            <w:szCs w:val="24"/>
            <w:rPrChange w:id="92" w:author="Tufail Ahmad Telwani" w:date="2025-02-27T15:39:00Z">
              <w:rPr>
                <w:rStyle w:val="Strong"/>
                <w:b w:val="0"/>
                <w:sz w:val="18"/>
                <w:szCs w:val="18"/>
              </w:rPr>
            </w:rPrChange>
          </w:rPr>
          <w:delText>content</w:delText>
        </w:r>
        <w:r w:rsidRPr="00080B1E" w:rsidDel="00210798">
          <w:rPr>
            <w:rStyle w:val="Strong"/>
            <w:sz w:val="24"/>
            <w:szCs w:val="24"/>
            <w:rPrChange w:id="93" w:author="Tufail Ahmad Telwani" w:date="2025-02-27T15:39:00Z">
              <w:rPr>
                <w:rStyle w:val="Strong"/>
                <w:sz w:val="18"/>
                <w:szCs w:val="18"/>
              </w:rPr>
            </w:rPrChange>
          </w:rPr>
          <w:delText>-</w:delText>
        </w:r>
        <w:r w:rsidRPr="00080B1E" w:rsidDel="00210798">
          <w:rPr>
            <w:rStyle w:val="Strong"/>
            <w:b w:val="0"/>
            <w:sz w:val="24"/>
            <w:szCs w:val="24"/>
            <w:rPrChange w:id="94" w:author="Tufail Ahmad Telwani" w:date="2025-02-27T15:39:00Z">
              <w:rPr>
                <w:rStyle w:val="Strong"/>
                <w:b w:val="0"/>
                <w:sz w:val="18"/>
                <w:szCs w:val="18"/>
              </w:rPr>
            </w:rPrChange>
          </w:rPr>
          <w:delText>based</w:delText>
        </w:r>
        <w:r w:rsidRPr="00080B1E" w:rsidDel="00210798">
          <w:rPr>
            <w:rStyle w:val="Strong"/>
            <w:sz w:val="24"/>
            <w:szCs w:val="24"/>
            <w:rPrChange w:id="95" w:author="Tufail Ahmad Telwani" w:date="2025-02-27T15:39:00Z">
              <w:rPr>
                <w:rStyle w:val="Strong"/>
                <w:sz w:val="18"/>
                <w:szCs w:val="18"/>
              </w:rPr>
            </w:rPrChange>
          </w:rPr>
          <w:delText xml:space="preserve"> </w:delText>
        </w:r>
        <w:r w:rsidRPr="00080B1E" w:rsidDel="00210798">
          <w:rPr>
            <w:rStyle w:val="Strong"/>
            <w:b w:val="0"/>
            <w:sz w:val="24"/>
            <w:szCs w:val="24"/>
            <w:rPrChange w:id="96" w:author="Tufail Ahmad Telwani" w:date="2025-02-27T15:39:00Z">
              <w:rPr>
                <w:rStyle w:val="Strong"/>
                <w:b w:val="0"/>
                <w:sz w:val="18"/>
                <w:szCs w:val="18"/>
              </w:rPr>
            </w:rPrChange>
          </w:rPr>
          <w:delText>filtering</w:delText>
        </w:r>
        <w:r w:rsidRPr="00080B1E" w:rsidDel="00210798">
          <w:rPr>
            <w:sz w:val="24"/>
            <w:szCs w:val="24"/>
            <w:rPrChange w:id="97" w:author="Tufail Ahmad Telwani" w:date="2025-02-27T15:39:00Z">
              <w:rPr>
                <w:sz w:val="18"/>
                <w:szCs w:val="18"/>
              </w:rPr>
            </w:rPrChange>
          </w:rPr>
          <w:delText xml:space="preserve"> and other techniques to refine suggestions. Additionally, the app enables users to </w:delText>
        </w:r>
        <w:r w:rsidRPr="00080B1E" w:rsidDel="00210798">
          <w:rPr>
            <w:rStyle w:val="Strong"/>
            <w:b w:val="0"/>
            <w:sz w:val="24"/>
            <w:szCs w:val="24"/>
            <w:rPrChange w:id="98" w:author="Tufail Ahmad Telwani" w:date="2025-02-27T15:39:00Z">
              <w:rPr>
                <w:rStyle w:val="Strong"/>
                <w:b w:val="0"/>
                <w:sz w:val="18"/>
                <w:szCs w:val="18"/>
              </w:rPr>
            </w:rPrChange>
          </w:rPr>
          <w:delText>log</w:delText>
        </w:r>
        <w:r w:rsidRPr="00080B1E" w:rsidDel="00210798">
          <w:rPr>
            <w:rStyle w:val="Strong"/>
            <w:sz w:val="24"/>
            <w:szCs w:val="24"/>
            <w:rPrChange w:id="99" w:author="Tufail Ahmad Telwani" w:date="2025-02-27T15:39:00Z">
              <w:rPr>
                <w:rStyle w:val="Strong"/>
                <w:sz w:val="18"/>
                <w:szCs w:val="18"/>
              </w:rPr>
            </w:rPrChange>
          </w:rPr>
          <w:delText xml:space="preserve"> </w:delText>
        </w:r>
        <w:r w:rsidRPr="00080B1E" w:rsidDel="00210798">
          <w:rPr>
            <w:rStyle w:val="Strong"/>
            <w:b w:val="0"/>
            <w:sz w:val="24"/>
            <w:szCs w:val="24"/>
            <w:rPrChange w:id="100" w:author="Tufail Ahmad Telwani" w:date="2025-02-27T15:39:00Z">
              <w:rPr>
                <w:rStyle w:val="Strong"/>
                <w:b w:val="0"/>
                <w:sz w:val="18"/>
                <w:szCs w:val="18"/>
              </w:rPr>
            </w:rPrChange>
          </w:rPr>
          <w:delText>meals</w:delText>
        </w:r>
        <w:r w:rsidRPr="00080B1E" w:rsidDel="00210798">
          <w:rPr>
            <w:sz w:val="24"/>
            <w:szCs w:val="24"/>
            <w:rPrChange w:id="101" w:author="Tufail Ahmad Telwani" w:date="2025-02-27T15:39:00Z">
              <w:rPr>
                <w:sz w:val="18"/>
                <w:szCs w:val="18"/>
              </w:rPr>
            </w:rPrChange>
          </w:rPr>
          <w:delText xml:space="preserve">, track </w:delText>
        </w:r>
        <w:r w:rsidRPr="00080B1E" w:rsidDel="00210798">
          <w:rPr>
            <w:rStyle w:val="Strong"/>
            <w:b w:val="0"/>
            <w:sz w:val="24"/>
            <w:szCs w:val="24"/>
            <w:rPrChange w:id="102" w:author="Tufail Ahmad Telwani" w:date="2025-02-27T15:39:00Z">
              <w:rPr>
                <w:rStyle w:val="Strong"/>
                <w:b w:val="0"/>
                <w:sz w:val="18"/>
                <w:szCs w:val="18"/>
              </w:rPr>
            </w:rPrChange>
          </w:rPr>
          <w:delText>nutritional</w:delText>
        </w:r>
        <w:r w:rsidRPr="00080B1E" w:rsidDel="00210798">
          <w:rPr>
            <w:rStyle w:val="Strong"/>
            <w:sz w:val="24"/>
            <w:szCs w:val="24"/>
            <w:rPrChange w:id="103" w:author="Tufail Ahmad Telwani" w:date="2025-02-27T15:39:00Z">
              <w:rPr>
                <w:rStyle w:val="Strong"/>
                <w:sz w:val="18"/>
                <w:szCs w:val="18"/>
              </w:rPr>
            </w:rPrChange>
          </w:rPr>
          <w:delText xml:space="preserve"> </w:delText>
        </w:r>
        <w:r w:rsidRPr="00080B1E" w:rsidDel="00210798">
          <w:rPr>
            <w:rStyle w:val="Strong"/>
            <w:b w:val="0"/>
            <w:sz w:val="24"/>
            <w:szCs w:val="24"/>
            <w:rPrChange w:id="104" w:author="Tufail Ahmad Telwani" w:date="2025-02-27T15:39:00Z">
              <w:rPr>
                <w:rStyle w:val="Strong"/>
                <w:b w:val="0"/>
                <w:sz w:val="18"/>
                <w:szCs w:val="18"/>
              </w:rPr>
            </w:rPrChange>
          </w:rPr>
          <w:delText>progress</w:delText>
        </w:r>
        <w:r w:rsidRPr="00080B1E" w:rsidDel="00210798">
          <w:rPr>
            <w:sz w:val="24"/>
            <w:szCs w:val="24"/>
            <w:rPrChange w:id="105" w:author="Tufail Ahmad Telwani" w:date="2025-02-27T15:39:00Z">
              <w:rPr>
                <w:sz w:val="18"/>
                <w:szCs w:val="18"/>
              </w:rPr>
            </w:rPrChange>
          </w:rPr>
          <w:delText xml:space="preserve">, and receive </w:delText>
        </w:r>
        <w:r w:rsidRPr="00080B1E" w:rsidDel="00210798">
          <w:rPr>
            <w:rStyle w:val="Strong"/>
            <w:b w:val="0"/>
            <w:sz w:val="24"/>
            <w:szCs w:val="24"/>
            <w:rPrChange w:id="106" w:author="Tufail Ahmad Telwani" w:date="2025-02-27T15:39:00Z">
              <w:rPr>
                <w:rStyle w:val="Strong"/>
                <w:b w:val="0"/>
                <w:sz w:val="18"/>
                <w:szCs w:val="18"/>
              </w:rPr>
            </w:rPrChange>
          </w:rPr>
          <w:delText>real</w:delText>
        </w:r>
        <w:r w:rsidRPr="00080B1E" w:rsidDel="00210798">
          <w:rPr>
            <w:rStyle w:val="Strong"/>
            <w:sz w:val="24"/>
            <w:szCs w:val="24"/>
            <w:rPrChange w:id="107" w:author="Tufail Ahmad Telwani" w:date="2025-02-27T15:39:00Z">
              <w:rPr>
                <w:rStyle w:val="Strong"/>
                <w:sz w:val="18"/>
                <w:szCs w:val="18"/>
              </w:rPr>
            </w:rPrChange>
          </w:rPr>
          <w:delText>-</w:delText>
        </w:r>
        <w:r w:rsidRPr="00080B1E" w:rsidDel="00210798">
          <w:rPr>
            <w:rStyle w:val="Strong"/>
            <w:b w:val="0"/>
            <w:sz w:val="24"/>
            <w:szCs w:val="24"/>
            <w:rPrChange w:id="108" w:author="Tufail Ahmad Telwani" w:date="2025-02-27T15:39:00Z">
              <w:rPr>
                <w:rStyle w:val="Strong"/>
                <w:b w:val="0"/>
                <w:sz w:val="18"/>
                <w:szCs w:val="18"/>
              </w:rPr>
            </w:rPrChange>
          </w:rPr>
          <w:delText>time</w:delText>
        </w:r>
        <w:r w:rsidRPr="00080B1E" w:rsidDel="00210798">
          <w:rPr>
            <w:rStyle w:val="Strong"/>
            <w:sz w:val="24"/>
            <w:szCs w:val="24"/>
            <w:rPrChange w:id="109" w:author="Tufail Ahmad Telwani" w:date="2025-02-27T15:39:00Z">
              <w:rPr>
                <w:rStyle w:val="Strong"/>
                <w:sz w:val="18"/>
                <w:szCs w:val="18"/>
              </w:rPr>
            </w:rPrChange>
          </w:rPr>
          <w:delText xml:space="preserve"> </w:delText>
        </w:r>
        <w:r w:rsidRPr="00080B1E" w:rsidDel="00210798">
          <w:rPr>
            <w:rStyle w:val="Strong"/>
            <w:b w:val="0"/>
            <w:sz w:val="24"/>
            <w:szCs w:val="24"/>
            <w:rPrChange w:id="110" w:author="Tufail Ahmad Telwani" w:date="2025-02-27T15:39:00Z">
              <w:rPr>
                <w:rStyle w:val="Strong"/>
                <w:b w:val="0"/>
                <w:sz w:val="18"/>
                <w:szCs w:val="18"/>
              </w:rPr>
            </w:rPrChange>
          </w:rPr>
          <w:delText>updates</w:delText>
        </w:r>
        <w:r w:rsidRPr="00080B1E" w:rsidDel="00210798">
          <w:rPr>
            <w:sz w:val="24"/>
            <w:szCs w:val="24"/>
            <w:rPrChange w:id="111" w:author="Tufail Ahmad Telwani" w:date="2025-02-27T15:39:00Z">
              <w:rPr>
                <w:sz w:val="18"/>
                <w:szCs w:val="18"/>
              </w:rPr>
            </w:rPrChange>
          </w:rPr>
          <w:delText xml:space="preserve"> and adjustments based on </w:delText>
        </w:r>
        <w:r w:rsidRPr="00080B1E" w:rsidDel="00210798">
          <w:rPr>
            <w:rStyle w:val="Strong"/>
            <w:b w:val="0"/>
            <w:sz w:val="24"/>
            <w:szCs w:val="24"/>
            <w:rPrChange w:id="112" w:author="Tufail Ahmad Telwani" w:date="2025-02-27T15:39:00Z">
              <w:rPr>
                <w:rStyle w:val="Strong"/>
                <w:b w:val="0"/>
                <w:sz w:val="18"/>
                <w:szCs w:val="18"/>
              </w:rPr>
            </w:rPrChange>
          </w:rPr>
          <w:delText>daily</w:delText>
        </w:r>
        <w:r w:rsidRPr="00080B1E" w:rsidDel="00210798">
          <w:rPr>
            <w:rStyle w:val="Strong"/>
            <w:sz w:val="24"/>
            <w:szCs w:val="24"/>
            <w:rPrChange w:id="113" w:author="Tufail Ahmad Telwani" w:date="2025-02-27T15:39:00Z">
              <w:rPr>
                <w:rStyle w:val="Strong"/>
                <w:sz w:val="18"/>
                <w:szCs w:val="18"/>
              </w:rPr>
            </w:rPrChange>
          </w:rPr>
          <w:delText xml:space="preserve"> </w:delText>
        </w:r>
        <w:r w:rsidRPr="00080B1E" w:rsidDel="00210798">
          <w:rPr>
            <w:rStyle w:val="Strong"/>
            <w:b w:val="0"/>
            <w:sz w:val="24"/>
            <w:szCs w:val="24"/>
            <w:rPrChange w:id="114" w:author="Tufail Ahmad Telwani" w:date="2025-02-27T15:39:00Z">
              <w:rPr>
                <w:rStyle w:val="Strong"/>
                <w:b w:val="0"/>
                <w:sz w:val="18"/>
                <w:szCs w:val="18"/>
              </w:rPr>
            </w:rPrChange>
          </w:rPr>
          <w:delText>activities</w:delText>
        </w:r>
        <w:r w:rsidRPr="00080B1E" w:rsidDel="00210798">
          <w:rPr>
            <w:sz w:val="24"/>
            <w:szCs w:val="24"/>
            <w:rPrChange w:id="115" w:author="Tufail Ahmad Telwani" w:date="2025-02-27T15:39:00Z">
              <w:rPr>
                <w:sz w:val="18"/>
                <w:szCs w:val="18"/>
              </w:rPr>
            </w:rPrChange>
          </w:rPr>
          <w:delText xml:space="preserve"> and </w:delText>
        </w:r>
        <w:r w:rsidRPr="00080B1E" w:rsidDel="00210798">
          <w:rPr>
            <w:rStyle w:val="Strong"/>
            <w:b w:val="0"/>
            <w:sz w:val="24"/>
            <w:szCs w:val="24"/>
            <w:rPrChange w:id="116" w:author="Tufail Ahmad Telwani" w:date="2025-02-27T15:39:00Z">
              <w:rPr>
                <w:rStyle w:val="Strong"/>
                <w:b w:val="0"/>
                <w:sz w:val="18"/>
                <w:szCs w:val="18"/>
              </w:rPr>
            </w:rPrChange>
          </w:rPr>
          <w:delText>nutritional</w:delText>
        </w:r>
        <w:r w:rsidRPr="00080B1E" w:rsidDel="00210798">
          <w:rPr>
            <w:rStyle w:val="Strong"/>
            <w:sz w:val="24"/>
            <w:szCs w:val="24"/>
            <w:rPrChange w:id="117" w:author="Tufail Ahmad Telwani" w:date="2025-02-27T15:39:00Z">
              <w:rPr>
                <w:rStyle w:val="Strong"/>
                <w:sz w:val="18"/>
                <w:szCs w:val="18"/>
              </w:rPr>
            </w:rPrChange>
          </w:rPr>
          <w:delText xml:space="preserve"> </w:delText>
        </w:r>
        <w:r w:rsidRPr="00080B1E" w:rsidDel="00210798">
          <w:rPr>
            <w:rStyle w:val="Strong"/>
            <w:b w:val="0"/>
            <w:sz w:val="24"/>
            <w:szCs w:val="24"/>
            <w:rPrChange w:id="118" w:author="Tufail Ahmad Telwani" w:date="2025-02-27T15:39:00Z">
              <w:rPr>
                <w:rStyle w:val="Strong"/>
                <w:b w:val="0"/>
                <w:sz w:val="18"/>
                <w:szCs w:val="18"/>
              </w:rPr>
            </w:rPrChange>
          </w:rPr>
          <w:delText>intake</w:delText>
        </w:r>
        <w:r w:rsidRPr="00080B1E" w:rsidDel="00210798">
          <w:rPr>
            <w:sz w:val="24"/>
            <w:szCs w:val="24"/>
            <w:rPrChange w:id="119" w:author="Tufail Ahmad Telwani" w:date="2025-02-27T15:39:00Z">
              <w:rPr>
                <w:sz w:val="18"/>
                <w:szCs w:val="18"/>
              </w:rPr>
            </w:rPrChange>
          </w:rPr>
          <w:delText xml:space="preserve">. By combining </w:delText>
        </w:r>
        <w:r w:rsidRPr="00080B1E" w:rsidDel="00210798">
          <w:rPr>
            <w:rStyle w:val="Strong"/>
            <w:b w:val="0"/>
            <w:sz w:val="24"/>
            <w:szCs w:val="24"/>
            <w:rPrChange w:id="120" w:author="Tufail Ahmad Telwani" w:date="2025-02-27T15:39:00Z">
              <w:rPr>
                <w:rStyle w:val="Strong"/>
                <w:b w:val="0"/>
                <w:sz w:val="18"/>
                <w:szCs w:val="18"/>
              </w:rPr>
            </w:rPrChange>
          </w:rPr>
          <w:delText>data</w:delText>
        </w:r>
        <w:r w:rsidRPr="00080B1E" w:rsidDel="00210798">
          <w:rPr>
            <w:rStyle w:val="Strong"/>
            <w:sz w:val="24"/>
            <w:szCs w:val="24"/>
            <w:rPrChange w:id="121" w:author="Tufail Ahmad Telwani" w:date="2025-02-27T15:39:00Z">
              <w:rPr>
                <w:rStyle w:val="Strong"/>
                <w:sz w:val="18"/>
                <w:szCs w:val="18"/>
              </w:rPr>
            </w:rPrChange>
          </w:rPr>
          <w:delText>-</w:delText>
        </w:r>
        <w:r w:rsidRPr="00080B1E" w:rsidDel="00210798">
          <w:rPr>
            <w:rStyle w:val="Strong"/>
            <w:b w:val="0"/>
            <w:sz w:val="24"/>
            <w:szCs w:val="24"/>
            <w:rPrChange w:id="122" w:author="Tufail Ahmad Telwani" w:date="2025-02-27T15:39:00Z">
              <w:rPr>
                <w:rStyle w:val="Strong"/>
                <w:b w:val="0"/>
                <w:sz w:val="18"/>
                <w:szCs w:val="18"/>
              </w:rPr>
            </w:rPrChange>
          </w:rPr>
          <w:delText>driven</w:delText>
        </w:r>
        <w:r w:rsidRPr="00080B1E" w:rsidDel="00210798">
          <w:rPr>
            <w:sz w:val="24"/>
            <w:szCs w:val="24"/>
            <w:rPrChange w:id="123" w:author="Tufail Ahmad Telwani" w:date="2025-02-27T15:39:00Z">
              <w:rPr>
                <w:sz w:val="18"/>
                <w:szCs w:val="18"/>
              </w:rPr>
            </w:rPrChange>
          </w:rPr>
          <w:delText xml:space="preserve"> approaches with </w:delText>
        </w:r>
        <w:r w:rsidRPr="00080B1E" w:rsidDel="00210798">
          <w:rPr>
            <w:rStyle w:val="Strong"/>
            <w:b w:val="0"/>
            <w:sz w:val="24"/>
            <w:szCs w:val="24"/>
            <w:rPrChange w:id="124" w:author="Tufail Ahmad Telwani" w:date="2025-02-27T15:39:00Z">
              <w:rPr>
                <w:rStyle w:val="Strong"/>
                <w:b w:val="0"/>
                <w:sz w:val="18"/>
                <w:szCs w:val="18"/>
              </w:rPr>
            </w:rPrChange>
          </w:rPr>
          <w:delText>personalized</w:delText>
        </w:r>
        <w:r w:rsidRPr="00080B1E" w:rsidDel="00210798">
          <w:rPr>
            <w:rStyle w:val="Strong"/>
            <w:sz w:val="24"/>
            <w:szCs w:val="24"/>
            <w:rPrChange w:id="125" w:author="Tufail Ahmad Telwani" w:date="2025-02-27T15:39:00Z">
              <w:rPr>
                <w:rStyle w:val="Strong"/>
                <w:sz w:val="18"/>
                <w:szCs w:val="18"/>
              </w:rPr>
            </w:rPrChange>
          </w:rPr>
          <w:delText xml:space="preserve"> </w:delText>
        </w:r>
        <w:r w:rsidRPr="00080B1E" w:rsidDel="00210798">
          <w:rPr>
            <w:rStyle w:val="Strong"/>
            <w:b w:val="0"/>
            <w:sz w:val="24"/>
            <w:szCs w:val="24"/>
            <w:rPrChange w:id="126" w:author="Tufail Ahmad Telwani" w:date="2025-02-27T15:39:00Z">
              <w:rPr>
                <w:rStyle w:val="Strong"/>
                <w:b w:val="0"/>
                <w:sz w:val="18"/>
                <w:szCs w:val="18"/>
              </w:rPr>
            </w:rPrChange>
          </w:rPr>
          <w:delText>meal</w:delText>
        </w:r>
        <w:r w:rsidRPr="00080B1E" w:rsidDel="00210798">
          <w:rPr>
            <w:rStyle w:val="Strong"/>
            <w:sz w:val="24"/>
            <w:szCs w:val="24"/>
            <w:rPrChange w:id="127" w:author="Tufail Ahmad Telwani" w:date="2025-02-27T15:39:00Z">
              <w:rPr>
                <w:rStyle w:val="Strong"/>
                <w:sz w:val="18"/>
                <w:szCs w:val="18"/>
              </w:rPr>
            </w:rPrChange>
          </w:rPr>
          <w:delText xml:space="preserve"> </w:delText>
        </w:r>
        <w:r w:rsidRPr="00080B1E" w:rsidDel="00210798">
          <w:rPr>
            <w:rStyle w:val="Strong"/>
            <w:b w:val="0"/>
            <w:sz w:val="24"/>
            <w:szCs w:val="24"/>
            <w:rPrChange w:id="128" w:author="Tufail Ahmad Telwani" w:date="2025-02-27T15:39:00Z">
              <w:rPr>
                <w:rStyle w:val="Strong"/>
                <w:b w:val="0"/>
                <w:sz w:val="18"/>
                <w:szCs w:val="18"/>
              </w:rPr>
            </w:rPrChange>
          </w:rPr>
          <w:delText>planning</w:delText>
        </w:r>
        <w:r w:rsidRPr="00080B1E" w:rsidDel="00210798">
          <w:rPr>
            <w:sz w:val="24"/>
            <w:szCs w:val="24"/>
            <w:rPrChange w:id="129" w:author="Tufail Ahmad Telwani" w:date="2025-02-27T15:39:00Z">
              <w:rPr>
                <w:sz w:val="18"/>
                <w:szCs w:val="18"/>
              </w:rPr>
            </w:rPrChange>
          </w:rPr>
          <w:delText xml:space="preserve">, this project aims to enhance </w:delText>
        </w:r>
        <w:r w:rsidRPr="00080B1E" w:rsidDel="00210798">
          <w:rPr>
            <w:rStyle w:val="Strong"/>
            <w:b w:val="0"/>
            <w:sz w:val="24"/>
            <w:szCs w:val="24"/>
            <w:rPrChange w:id="130" w:author="Tufail Ahmad Telwani" w:date="2025-02-27T15:39:00Z">
              <w:rPr>
                <w:rStyle w:val="Strong"/>
                <w:b w:val="0"/>
                <w:sz w:val="18"/>
                <w:szCs w:val="18"/>
              </w:rPr>
            </w:rPrChange>
          </w:rPr>
          <w:delText>health</w:delText>
        </w:r>
        <w:r w:rsidRPr="00080B1E" w:rsidDel="00210798">
          <w:rPr>
            <w:rStyle w:val="Strong"/>
            <w:sz w:val="24"/>
            <w:szCs w:val="24"/>
            <w:rPrChange w:id="131" w:author="Tufail Ahmad Telwani" w:date="2025-02-27T15:39:00Z">
              <w:rPr>
                <w:rStyle w:val="Strong"/>
                <w:sz w:val="18"/>
                <w:szCs w:val="18"/>
              </w:rPr>
            </w:rPrChange>
          </w:rPr>
          <w:delText xml:space="preserve"> </w:delText>
        </w:r>
        <w:r w:rsidRPr="00080B1E" w:rsidDel="00210798">
          <w:rPr>
            <w:rStyle w:val="Strong"/>
            <w:b w:val="0"/>
            <w:sz w:val="24"/>
            <w:szCs w:val="24"/>
            <w:rPrChange w:id="132" w:author="Tufail Ahmad Telwani" w:date="2025-02-27T15:39:00Z">
              <w:rPr>
                <w:rStyle w:val="Strong"/>
                <w:b w:val="0"/>
                <w:sz w:val="18"/>
                <w:szCs w:val="18"/>
              </w:rPr>
            </w:rPrChange>
          </w:rPr>
          <w:delText>outcomes</w:delText>
        </w:r>
        <w:r w:rsidRPr="00080B1E" w:rsidDel="00210798">
          <w:rPr>
            <w:sz w:val="24"/>
            <w:szCs w:val="24"/>
            <w:rPrChange w:id="133" w:author="Tufail Ahmad Telwani" w:date="2025-02-27T15:39:00Z">
              <w:rPr>
                <w:sz w:val="18"/>
                <w:szCs w:val="18"/>
              </w:rPr>
            </w:rPrChange>
          </w:rPr>
          <w:delText xml:space="preserve">, support </w:delText>
        </w:r>
        <w:r w:rsidRPr="00080B1E" w:rsidDel="00210798">
          <w:rPr>
            <w:rStyle w:val="Strong"/>
            <w:b w:val="0"/>
            <w:sz w:val="24"/>
            <w:szCs w:val="24"/>
            <w:rPrChange w:id="134" w:author="Tufail Ahmad Telwani" w:date="2025-02-27T15:39:00Z">
              <w:rPr>
                <w:rStyle w:val="Strong"/>
                <w:b w:val="0"/>
                <w:sz w:val="18"/>
                <w:szCs w:val="18"/>
              </w:rPr>
            </w:rPrChange>
          </w:rPr>
          <w:delText>sustainable</w:delText>
        </w:r>
        <w:r w:rsidRPr="00080B1E" w:rsidDel="00210798">
          <w:rPr>
            <w:rStyle w:val="Strong"/>
            <w:sz w:val="24"/>
            <w:szCs w:val="24"/>
            <w:rPrChange w:id="135" w:author="Tufail Ahmad Telwani" w:date="2025-02-27T15:39:00Z">
              <w:rPr>
                <w:rStyle w:val="Strong"/>
                <w:sz w:val="18"/>
                <w:szCs w:val="18"/>
              </w:rPr>
            </w:rPrChange>
          </w:rPr>
          <w:delText xml:space="preserve"> </w:delText>
        </w:r>
        <w:r w:rsidRPr="00080B1E" w:rsidDel="00210798">
          <w:rPr>
            <w:rStyle w:val="Strong"/>
            <w:b w:val="0"/>
            <w:sz w:val="24"/>
            <w:szCs w:val="24"/>
            <w:rPrChange w:id="136" w:author="Tufail Ahmad Telwani" w:date="2025-02-27T15:39:00Z">
              <w:rPr>
                <w:rStyle w:val="Strong"/>
                <w:b w:val="0"/>
                <w:sz w:val="18"/>
                <w:szCs w:val="18"/>
              </w:rPr>
            </w:rPrChange>
          </w:rPr>
          <w:delText>dietary</w:delText>
        </w:r>
        <w:r w:rsidRPr="00080B1E" w:rsidDel="00210798">
          <w:rPr>
            <w:rStyle w:val="Strong"/>
            <w:sz w:val="24"/>
            <w:szCs w:val="24"/>
            <w:rPrChange w:id="137" w:author="Tufail Ahmad Telwani" w:date="2025-02-27T15:39:00Z">
              <w:rPr>
                <w:rStyle w:val="Strong"/>
                <w:sz w:val="18"/>
                <w:szCs w:val="18"/>
              </w:rPr>
            </w:rPrChange>
          </w:rPr>
          <w:delText xml:space="preserve"> </w:delText>
        </w:r>
        <w:r w:rsidRPr="00080B1E" w:rsidDel="00210798">
          <w:rPr>
            <w:rStyle w:val="Strong"/>
            <w:b w:val="0"/>
            <w:sz w:val="24"/>
            <w:szCs w:val="24"/>
            <w:rPrChange w:id="138" w:author="Tufail Ahmad Telwani" w:date="2025-02-27T15:39:00Z">
              <w:rPr>
                <w:rStyle w:val="Strong"/>
                <w:b w:val="0"/>
                <w:sz w:val="18"/>
                <w:szCs w:val="18"/>
              </w:rPr>
            </w:rPrChange>
          </w:rPr>
          <w:delText>habits</w:delText>
        </w:r>
        <w:r w:rsidRPr="00080B1E" w:rsidDel="00210798">
          <w:rPr>
            <w:sz w:val="24"/>
            <w:szCs w:val="24"/>
            <w:rPrChange w:id="139" w:author="Tufail Ahmad Telwani" w:date="2025-02-27T15:39:00Z">
              <w:rPr>
                <w:sz w:val="18"/>
                <w:szCs w:val="18"/>
              </w:rPr>
            </w:rPrChange>
          </w:rPr>
          <w:delText xml:space="preserve">, and contribute to </w:delText>
        </w:r>
        <w:r w:rsidRPr="00080B1E" w:rsidDel="00210798">
          <w:rPr>
            <w:rStyle w:val="Strong"/>
            <w:b w:val="0"/>
            <w:sz w:val="24"/>
            <w:szCs w:val="24"/>
            <w:rPrChange w:id="140" w:author="Tufail Ahmad Telwani" w:date="2025-02-27T15:39:00Z">
              <w:rPr>
                <w:rStyle w:val="Strong"/>
                <w:b w:val="0"/>
                <w:sz w:val="18"/>
                <w:szCs w:val="18"/>
              </w:rPr>
            </w:rPrChange>
          </w:rPr>
          <w:delText>long</w:delText>
        </w:r>
        <w:r w:rsidRPr="00080B1E" w:rsidDel="00210798">
          <w:rPr>
            <w:rStyle w:val="Strong"/>
            <w:sz w:val="24"/>
            <w:szCs w:val="24"/>
            <w:rPrChange w:id="141" w:author="Tufail Ahmad Telwani" w:date="2025-02-27T15:39:00Z">
              <w:rPr>
                <w:rStyle w:val="Strong"/>
                <w:sz w:val="18"/>
                <w:szCs w:val="18"/>
              </w:rPr>
            </w:rPrChange>
          </w:rPr>
          <w:delText>-</w:delText>
        </w:r>
        <w:r w:rsidRPr="00080B1E" w:rsidDel="00210798">
          <w:rPr>
            <w:rStyle w:val="Strong"/>
            <w:b w:val="0"/>
            <w:sz w:val="24"/>
            <w:szCs w:val="24"/>
            <w:rPrChange w:id="142" w:author="Tufail Ahmad Telwani" w:date="2025-02-27T15:39:00Z">
              <w:rPr>
                <w:rStyle w:val="Strong"/>
                <w:b w:val="0"/>
                <w:sz w:val="18"/>
                <w:szCs w:val="18"/>
              </w:rPr>
            </w:rPrChange>
          </w:rPr>
          <w:delText>term</w:delText>
        </w:r>
        <w:r w:rsidRPr="00080B1E" w:rsidDel="00210798">
          <w:rPr>
            <w:rStyle w:val="Strong"/>
            <w:sz w:val="24"/>
            <w:szCs w:val="24"/>
            <w:rPrChange w:id="143" w:author="Tufail Ahmad Telwani" w:date="2025-02-27T15:39:00Z">
              <w:rPr>
                <w:rStyle w:val="Strong"/>
                <w:sz w:val="18"/>
                <w:szCs w:val="18"/>
              </w:rPr>
            </w:rPrChange>
          </w:rPr>
          <w:delText xml:space="preserve"> </w:delText>
        </w:r>
        <w:r w:rsidRPr="00080B1E" w:rsidDel="00210798">
          <w:rPr>
            <w:rStyle w:val="Strong"/>
            <w:b w:val="0"/>
            <w:sz w:val="24"/>
            <w:szCs w:val="24"/>
            <w:rPrChange w:id="144" w:author="Tufail Ahmad Telwani" w:date="2025-02-27T15:39:00Z">
              <w:rPr>
                <w:rStyle w:val="Strong"/>
                <w:b w:val="0"/>
                <w:sz w:val="18"/>
                <w:szCs w:val="18"/>
              </w:rPr>
            </w:rPrChange>
          </w:rPr>
          <w:delText>wellness</w:delText>
        </w:r>
        <w:r w:rsidR="0007401B" w:rsidRPr="00080B1E" w:rsidDel="00210798">
          <w:rPr>
            <w:sz w:val="24"/>
            <w:szCs w:val="24"/>
            <w:rPrChange w:id="145" w:author="Tufail Ahmad Telwani" w:date="2025-02-27T15:39:00Z">
              <w:rPr>
                <w:sz w:val="18"/>
                <w:szCs w:val="18"/>
              </w:rPr>
            </w:rPrChange>
          </w:rPr>
          <w:delText>.</w:delText>
        </w:r>
        <w:r w:rsidRPr="00080B1E" w:rsidDel="00210798">
          <w:rPr>
            <w:sz w:val="24"/>
            <w:szCs w:val="24"/>
            <w:rPrChange w:id="146" w:author="Tufail Ahmad Telwani" w:date="2025-02-27T15:39:00Z">
              <w:rPr/>
            </w:rPrChange>
          </w:rPr>
          <w:br/>
        </w:r>
      </w:del>
    </w:p>
    <w:p w:rsidR="00FD7BD4" w:rsidRPr="00080B1E" w:rsidDel="00210798" w:rsidRDefault="00936E93">
      <w:pPr>
        <w:spacing w:before="128" w:line="276" w:lineRule="auto"/>
        <w:ind w:left="100" w:right="50"/>
        <w:jc w:val="center"/>
        <w:rPr>
          <w:del w:id="147" w:author="Tufail Ahmad Telwani" w:date="2025-02-27T15:05:00Z"/>
          <w:sz w:val="24"/>
          <w:szCs w:val="24"/>
          <w:rPrChange w:id="148" w:author="Tufail Ahmad Telwani" w:date="2025-02-27T15:39:00Z">
            <w:rPr>
              <w:del w:id="149" w:author="Tufail Ahmad Telwani" w:date="2025-02-27T15:05:00Z"/>
              <w:sz w:val="18"/>
              <w:szCs w:val="18"/>
            </w:rPr>
          </w:rPrChange>
        </w:rPr>
        <w:pPrChange w:id="150" w:author="Tufail Ahmad Telwani" w:date="2025-02-27T15:39:00Z">
          <w:pPr>
            <w:spacing w:before="128" w:line="276" w:lineRule="auto"/>
            <w:ind w:left="100" w:right="50"/>
            <w:jc w:val="both"/>
          </w:pPr>
        </w:pPrChange>
      </w:pPr>
      <w:del w:id="151" w:author="Tufail Ahmad Telwani" w:date="2025-02-27T15:05:00Z">
        <w:r w:rsidRPr="00080B1E" w:rsidDel="00210798">
          <w:rPr>
            <w:rStyle w:val="Strong"/>
            <w:i/>
            <w:sz w:val="24"/>
            <w:szCs w:val="24"/>
            <w:rPrChange w:id="152" w:author="Tufail Ahmad Telwani" w:date="2025-02-27T15:39:00Z">
              <w:rPr>
                <w:rStyle w:val="Strong"/>
                <w:i/>
                <w:sz w:val="18"/>
                <w:szCs w:val="18"/>
              </w:rPr>
            </w:rPrChange>
          </w:rPr>
          <w:delText>Keywords</w:delText>
        </w:r>
        <w:r w:rsidRPr="00080B1E" w:rsidDel="00210798">
          <w:rPr>
            <w:i/>
            <w:sz w:val="24"/>
            <w:szCs w:val="24"/>
            <w:rPrChange w:id="153" w:author="Tufail Ahmad Telwani" w:date="2025-02-27T15:39:00Z">
              <w:rPr>
                <w:i/>
                <w:sz w:val="18"/>
                <w:szCs w:val="18"/>
              </w:rPr>
            </w:rPrChange>
          </w:rPr>
          <w:delText>: Personalized nutrition; health data; meal recommendations; user profile; dietary habits; physical activity; health goals; content-based filtering; recommendation algorithms; real-time updates; nutritional progress; sustainable dietary habits; long-term wellness; data-driven nutrition.</w:delText>
        </w:r>
      </w:del>
    </w:p>
    <w:p w:rsidR="00FD4C91" w:rsidRPr="00080B1E" w:rsidRDefault="00FD4C91">
      <w:pPr>
        <w:spacing w:before="128"/>
        <w:ind w:left="100" w:right="50"/>
        <w:jc w:val="center"/>
        <w:rPr>
          <w:sz w:val="24"/>
          <w:szCs w:val="24"/>
          <w:rPrChange w:id="154" w:author="Tufail Ahmad Telwani" w:date="2025-02-27T15:39:00Z">
            <w:rPr>
              <w:sz w:val="20"/>
            </w:rPr>
          </w:rPrChange>
        </w:rPr>
        <w:pPrChange w:id="155" w:author="Tufail Ahmad Telwani" w:date="2025-02-27T15:39:00Z">
          <w:pPr>
            <w:spacing w:before="128"/>
            <w:ind w:left="100" w:right="50"/>
            <w:jc w:val="both"/>
          </w:pPr>
        </w:pPrChange>
      </w:pPr>
    </w:p>
    <w:p w:rsidR="00456D6A" w:rsidRPr="00080B1E" w:rsidRDefault="009D4225">
      <w:pPr>
        <w:pStyle w:val="Heading1"/>
        <w:spacing w:before="1"/>
        <w:ind w:right="369"/>
      </w:pPr>
      <w:r w:rsidRPr="00080B1E">
        <w:rPr>
          <w:spacing w:val="-2"/>
        </w:rPr>
        <w:t>INTRODUCTION</w:t>
      </w:r>
    </w:p>
    <w:p w:rsidR="009F218C" w:rsidRDefault="00210798">
      <w:pPr>
        <w:jc w:val="both"/>
        <w:rPr>
          <w:ins w:id="156" w:author="Tufail Ahmad Telwani" w:date="2025-02-27T17:20:00Z"/>
          <w:sz w:val="20"/>
          <w:szCs w:val="20"/>
        </w:rPr>
        <w:pPrChange w:id="157" w:author="Tufail Ahmad Telwani" w:date="2025-02-27T15:19:00Z">
          <w:pPr>
            <w:spacing w:line="360" w:lineRule="auto"/>
            <w:jc w:val="both"/>
          </w:pPr>
        </w:pPrChange>
      </w:pPr>
      <w:ins w:id="158" w:author="Tufail Ahmad Telwani" w:date="2025-02-27T15:09:00Z">
        <w:r w:rsidRPr="00210798">
          <w:rPr>
            <w:sz w:val="20"/>
            <w:szCs w:val="20"/>
            <w:rPrChange w:id="159" w:author="Tufail Ahmad Telwani" w:date="2025-02-27T15:09:00Z">
              <w:rPr>
                <w:sz w:val="24"/>
                <w:szCs w:val="24"/>
              </w:rPr>
            </w:rPrChange>
          </w:rPr>
          <w:t xml:space="preserve">The increasing integration of smart technologies in modern vehicles has significantly enhanced their functionality, safety, and convenience. However, this transformation has also introduced new cybersecurity risks, with vehicles becoming potential targets for various cyberattacks. The connected nature of smart vehicles, relying on communication protocols like the Controller Area Network (CAN), makes them vulnerable to attacks that can disrupt vehicle operations, compromise safety, or even expose sensitive data. As these threats evolve, there is an urgent need for advanced systems to detect and mitigate such </w:t>
        </w:r>
      </w:ins>
    </w:p>
    <w:p w:rsidR="009F218C" w:rsidRDefault="009F218C">
      <w:pPr>
        <w:jc w:val="both"/>
        <w:rPr>
          <w:ins w:id="160" w:author="Tufail Ahmad Telwani" w:date="2025-02-27T17:20:00Z"/>
          <w:sz w:val="20"/>
          <w:szCs w:val="20"/>
        </w:rPr>
        <w:pPrChange w:id="161" w:author="Tufail Ahmad Telwani" w:date="2025-02-27T15:19:00Z">
          <w:pPr>
            <w:spacing w:line="360" w:lineRule="auto"/>
            <w:jc w:val="both"/>
          </w:pPr>
        </w:pPrChange>
      </w:pPr>
    </w:p>
    <w:p w:rsidR="009F218C" w:rsidRDefault="009F218C">
      <w:pPr>
        <w:jc w:val="both"/>
        <w:rPr>
          <w:ins w:id="162" w:author="Tufail Ahmad Telwani" w:date="2025-02-27T17:20:00Z"/>
          <w:sz w:val="20"/>
          <w:szCs w:val="20"/>
        </w:rPr>
        <w:pPrChange w:id="163" w:author="Tufail Ahmad Telwani" w:date="2025-02-27T15:19:00Z">
          <w:pPr>
            <w:spacing w:line="360" w:lineRule="auto"/>
            <w:jc w:val="both"/>
          </w:pPr>
        </w:pPrChange>
      </w:pPr>
    </w:p>
    <w:p w:rsidR="00210798" w:rsidRDefault="00210798">
      <w:pPr>
        <w:jc w:val="both"/>
        <w:rPr>
          <w:ins w:id="164" w:author="Tufail Ahmad Telwani" w:date="2025-02-27T15:22:00Z"/>
          <w:sz w:val="20"/>
          <w:szCs w:val="20"/>
        </w:rPr>
        <w:pPrChange w:id="165" w:author="Tufail Ahmad Telwani" w:date="2025-02-27T15:19:00Z">
          <w:pPr>
            <w:spacing w:line="360" w:lineRule="auto"/>
            <w:jc w:val="both"/>
          </w:pPr>
        </w:pPrChange>
      </w:pPr>
      <w:ins w:id="166" w:author="Tufail Ahmad Telwani" w:date="2025-02-27T15:09:00Z">
        <w:r w:rsidRPr="00210798">
          <w:rPr>
            <w:sz w:val="20"/>
            <w:szCs w:val="20"/>
            <w:rPrChange w:id="167" w:author="Tufail Ahmad Telwani" w:date="2025-02-27T15:09:00Z">
              <w:rPr>
                <w:sz w:val="24"/>
                <w:szCs w:val="24"/>
              </w:rPr>
            </w:rPrChange>
          </w:rPr>
          <w:t>intrusions in real-time.An Intrusion Detection System (IDS) serves as a critical defense mechanism to identify malicious activities and protect vehicle systems from cyber threats. Traditional IDS solutions have been tailored to general IT networks, but the unique characteristics of vehicular networks require specialized approaches to effectively address the challenges posed by these environments. This paper proposes the development of an IDS specifically designed for smart vehicles, leveraging machine learning algorithms to detect and classify various types of cyberattacks.</w:t>
        </w:r>
      </w:ins>
    </w:p>
    <w:p w:rsidR="004C4751" w:rsidRPr="00210798" w:rsidRDefault="004C4751">
      <w:pPr>
        <w:jc w:val="both"/>
        <w:rPr>
          <w:ins w:id="168" w:author="Tufail Ahmad Telwani" w:date="2025-02-27T15:09:00Z"/>
          <w:sz w:val="20"/>
          <w:szCs w:val="20"/>
          <w:rPrChange w:id="169" w:author="Tufail Ahmad Telwani" w:date="2025-02-27T15:09:00Z">
            <w:rPr>
              <w:ins w:id="170" w:author="Tufail Ahmad Telwani" w:date="2025-02-27T15:09:00Z"/>
              <w:sz w:val="24"/>
              <w:szCs w:val="24"/>
            </w:rPr>
          </w:rPrChange>
        </w:rPr>
        <w:pPrChange w:id="171" w:author="Tufail Ahmad Telwani" w:date="2025-02-27T15:19:00Z">
          <w:pPr>
            <w:spacing w:line="360" w:lineRule="auto"/>
            <w:jc w:val="both"/>
          </w:pPr>
        </w:pPrChange>
      </w:pPr>
    </w:p>
    <w:p w:rsidR="00210798" w:rsidRDefault="00210798">
      <w:pPr>
        <w:jc w:val="both"/>
        <w:rPr>
          <w:ins w:id="172" w:author="Tufail Ahmad Telwani" w:date="2025-02-27T15:11:00Z"/>
          <w:sz w:val="20"/>
          <w:szCs w:val="20"/>
        </w:rPr>
        <w:pPrChange w:id="173" w:author="Tufail Ahmad Telwani" w:date="2025-02-27T15:16:00Z">
          <w:pPr/>
        </w:pPrChange>
      </w:pPr>
      <w:ins w:id="174" w:author="Tufail Ahmad Telwani" w:date="2025-02-27T15:09:00Z">
        <w:r w:rsidRPr="00210798">
          <w:rPr>
            <w:sz w:val="20"/>
            <w:szCs w:val="20"/>
            <w:rPrChange w:id="175" w:author="Tufail Ahmad Telwani" w:date="2025-02-27T15:09:00Z">
              <w:rPr>
                <w:sz w:val="24"/>
                <w:szCs w:val="24"/>
              </w:rPr>
            </w:rPrChange>
          </w:rPr>
          <w:t>The proposed IDS aims to detect anomalies such as Distributed Denial of Service (DDoS), Fuzzy, and Impersonation attacks, alongside normal traffic (referred to as “Free” traffic). To achieve this, the system uses the CAN-intrusion-dataset, which includes crucial vehicle communication data such as Message_ID, Byte-level signals, and target labels for attack classification. The study employs a combination of machine learning algorithms, including Random Forest, Gradient Boosting, Adaboost, LSTM, and CatBoost classifiers, to identify and classify potential threats based on these vehicle-specific features. By utilizing these advanced algorithms, the system is designed to provide real-time detection, offering robust security for smart vehicle systems and ensuring their resilience against evolving cyber threats. This paper demonstrates how machine learning can be harnessed to improve the security of vehicular networks, providing an efficient, scalable solution to safeguard the future of smart transportation systems.</w:t>
        </w:r>
      </w:ins>
    </w:p>
    <w:p w:rsidR="00C92F3A" w:rsidDel="00210798" w:rsidRDefault="00C92F3A">
      <w:pPr>
        <w:jc w:val="both"/>
        <w:rPr>
          <w:del w:id="176" w:author="Tufail Ahmad Telwani" w:date="2025-02-27T15:08:00Z"/>
          <w:sz w:val="20"/>
          <w:szCs w:val="20"/>
        </w:rPr>
        <w:pPrChange w:id="177" w:author="Tufail Ahmad Telwani" w:date="2025-02-27T15:11:00Z">
          <w:pPr>
            <w:pStyle w:val="NormalWeb"/>
            <w:jc w:val="both"/>
          </w:pPr>
        </w:pPrChange>
      </w:pPr>
      <w:del w:id="178" w:author="Tufail Ahmad Telwani" w:date="2025-02-27T15:09:00Z">
        <w:r w:rsidRPr="00C92F3A" w:rsidDel="00210798">
          <w:rPr>
            <w:sz w:val="20"/>
            <w:szCs w:val="20"/>
          </w:rPr>
          <w:delText xml:space="preserve">The "Personalized Nutrition Plans Based on Individual Health Data" project is designed to create an intelligent system that tailors nutrition plans to the unique health profiles of each individual. In an era where generic dietary recommendations are commonly used, this project aims to revolutionize how people manage their nutrition by providing a highly personalized approach. The system collects a diverse set of data from users, including </w:delText>
        </w:r>
        <w:r w:rsidRPr="00C92F3A" w:rsidDel="00210798">
          <w:rPr>
            <w:rStyle w:val="Strong"/>
            <w:b w:val="0"/>
            <w:sz w:val="20"/>
            <w:szCs w:val="20"/>
          </w:rPr>
          <w:delText>demographics</w:delText>
        </w:r>
        <w:r w:rsidRPr="00C92F3A" w:rsidDel="00210798">
          <w:rPr>
            <w:b/>
            <w:sz w:val="20"/>
            <w:szCs w:val="20"/>
          </w:rPr>
          <w:delText xml:space="preserve">, </w:delText>
        </w:r>
        <w:r w:rsidRPr="00C92F3A" w:rsidDel="00210798">
          <w:rPr>
            <w:rStyle w:val="Strong"/>
            <w:b w:val="0"/>
            <w:sz w:val="20"/>
            <w:szCs w:val="20"/>
          </w:rPr>
          <w:delText>health conditions</w:delText>
        </w:r>
        <w:r w:rsidRPr="00C92F3A" w:rsidDel="00210798">
          <w:rPr>
            <w:b/>
            <w:sz w:val="20"/>
            <w:szCs w:val="20"/>
          </w:rPr>
          <w:delText xml:space="preserve">, </w:delText>
        </w:r>
        <w:r w:rsidRPr="00C92F3A" w:rsidDel="00210798">
          <w:rPr>
            <w:rStyle w:val="Strong"/>
            <w:b w:val="0"/>
            <w:sz w:val="20"/>
            <w:szCs w:val="20"/>
          </w:rPr>
          <w:delText>lifestyle</w:delText>
        </w:r>
        <w:r w:rsidRPr="00C92F3A" w:rsidDel="00210798">
          <w:rPr>
            <w:rStyle w:val="Strong"/>
            <w:b w:val="0"/>
          </w:rPr>
          <w:delText xml:space="preserve"> habits</w:delText>
        </w:r>
        <w:r w:rsidDel="00210798">
          <w:delText xml:space="preserve">, and </w:delText>
        </w:r>
        <w:r w:rsidRPr="00C92F3A" w:rsidDel="00210798">
          <w:rPr>
            <w:rStyle w:val="Strong"/>
            <w:b w:val="0"/>
            <w:sz w:val="20"/>
            <w:szCs w:val="20"/>
          </w:rPr>
          <w:delText>genetic predispositions</w:delText>
        </w:r>
        <w:r w:rsidRPr="00C92F3A" w:rsidDel="00210798">
          <w:rPr>
            <w:sz w:val="20"/>
            <w:szCs w:val="20"/>
          </w:rPr>
          <w:delText xml:space="preserve">, which are then analyzed to create a detailed </w:delText>
        </w:r>
        <w:r w:rsidRPr="00C92F3A" w:rsidDel="00210798">
          <w:rPr>
            <w:rStyle w:val="Strong"/>
            <w:b w:val="0"/>
            <w:sz w:val="20"/>
            <w:szCs w:val="20"/>
          </w:rPr>
          <w:delText>user profile</w:delText>
        </w:r>
        <w:r w:rsidRPr="00C92F3A" w:rsidDel="00210798">
          <w:rPr>
            <w:sz w:val="20"/>
            <w:szCs w:val="20"/>
          </w:rPr>
          <w:delText xml:space="preserve">. This profile is key to understanding the individual’s dietary needs and crafting specific meal plans that are aligned with their </w:delText>
        </w:r>
        <w:r w:rsidRPr="00C92F3A" w:rsidDel="00210798">
          <w:rPr>
            <w:rStyle w:val="Strong"/>
            <w:b w:val="0"/>
            <w:sz w:val="20"/>
            <w:szCs w:val="20"/>
          </w:rPr>
          <w:delText>health goals</w:delText>
        </w:r>
        <w:r w:rsidRPr="00C92F3A" w:rsidDel="00210798">
          <w:rPr>
            <w:sz w:val="20"/>
            <w:szCs w:val="20"/>
          </w:rPr>
          <w:delText xml:space="preserve">.By leveraging technologies like </w:delText>
        </w:r>
        <w:r w:rsidRPr="00C92F3A" w:rsidDel="00210798">
          <w:rPr>
            <w:rStyle w:val="Strong"/>
            <w:b w:val="0"/>
            <w:sz w:val="20"/>
            <w:szCs w:val="20"/>
          </w:rPr>
          <w:delText>content-based filtering</w:delText>
        </w:r>
        <w:r w:rsidRPr="00C92F3A" w:rsidDel="00210798">
          <w:rPr>
            <w:sz w:val="20"/>
            <w:szCs w:val="20"/>
          </w:rPr>
          <w:delText xml:space="preserve"> and other </w:delText>
        </w:r>
        <w:r w:rsidRPr="00C92F3A" w:rsidDel="00210798">
          <w:rPr>
            <w:rStyle w:val="Strong"/>
            <w:b w:val="0"/>
            <w:sz w:val="20"/>
            <w:szCs w:val="20"/>
          </w:rPr>
          <w:delText>recommendation algorithms</w:delText>
        </w:r>
        <w:r w:rsidRPr="00C92F3A" w:rsidDel="00210798">
          <w:rPr>
            <w:sz w:val="20"/>
            <w:szCs w:val="20"/>
          </w:rPr>
          <w:delText xml:space="preserve">, the system generates </w:delText>
        </w:r>
        <w:r w:rsidRPr="00C92F3A" w:rsidDel="00210798">
          <w:rPr>
            <w:rStyle w:val="Strong"/>
            <w:b w:val="0"/>
            <w:sz w:val="20"/>
            <w:szCs w:val="20"/>
          </w:rPr>
          <w:delText xml:space="preserve">meal </w:delText>
        </w:r>
      </w:del>
      <w:del w:id="179" w:author="Tufail Ahmad Telwani" w:date="2025-02-27T15:08:00Z">
        <w:r w:rsidRPr="00C92F3A" w:rsidDel="00210798">
          <w:rPr>
            <w:rStyle w:val="Strong"/>
            <w:b w:val="0"/>
            <w:sz w:val="20"/>
            <w:szCs w:val="20"/>
          </w:rPr>
          <w:delText>recommendations</w:delText>
        </w:r>
        <w:r w:rsidRPr="00C92F3A" w:rsidDel="00210798">
          <w:rPr>
            <w:sz w:val="20"/>
            <w:szCs w:val="20"/>
          </w:rPr>
          <w:delText xml:space="preserve"> that account for a person’s </w:delText>
        </w:r>
        <w:r w:rsidRPr="00C92F3A" w:rsidDel="00210798">
          <w:rPr>
            <w:rStyle w:val="Strong"/>
            <w:b w:val="0"/>
            <w:sz w:val="20"/>
            <w:szCs w:val="20"/>
          </w:rPr>
          <w:delText>dietary habits</w:delText>
        </w:r>
        <w:r w:rsidRPr="00C92F3A" w:rsidDel="00210798">
          <w:rPr>
            <w:sz w:val="20"/>
            <w:szCs w:val="20"/>
          </w:rPr>
          <w:delText xml:space="preserve">, </w:delText>
        </w:r>
        <w:r w:rsidRPr="00C92F3A" w:rsidDel="00210798">
          <w:rPr>
            <w:rStyle w:val="Strong"/>
            <w:b w:val="0"/>
            <w:sz w:val="20"/>
            <w:szCs w:val="20"/>
          </w:rPr>
          <w:delText>physical activity</w:delText>
        </w:r>
        <w:r w:rsidRPr="00C92F3A" w:rsidDel="00210798">
          <w:rPr>
            <w:sz w:val="20"/>
            <w:szCs w:val="20"/>
          </w:rPr>
          <w:delText xml:space="preserve">, and other critical factors. Users are empowered to log their meals, track their </w:delText>
        </w:r>
        <w:r w:rsidRPr="00C92F3A" w:rsidDel="00210798">
          <w:rPr>
            <w:rStyle w:val="Strong"/>
            <w:b w:val="0"/>
            <w:sz w:val="20"/>
            <w:szCs w:val="20"/>
          </w:rPr>
          <w:delText>nutritional progress</w:delText>
        </w:r>
        <w:r w:rsidRPr="00C92F3A" w:rsidDel="00210798">
          <w:rPr>
            <w:sz w:val="20"/>
            <w:szCs w:val="20"/>
          </w:rPr>
          <w:delText xml:space="preserve">, and receive </w:delText>
        </w:r>
        <w:r w:rsidRPr="00C92F3A" w:rsidDel="00210798">
          <w:rPr>
            <w:rStyle w:val="Strong"/>
            <w:b w:val="0"/>
            <w:sz w:val="20"/>
            <w:szCs w:val="20"/>
          </w:rPr>
          <w:delText>real-time updates</w:delText>
        </w:r>
        <w:r w:rsidRPr="00C92F3A" w:rsidDel="00210798">
          <w:rPr>
            <w:sz w:val="20"/>
            <w:szCs w:val="20"/>
          </w:rPr>
          <w:delText xml:space="preserve"> based on their ongoing activities and food intake. This personalized, </w:delText>
        </w:r>
        <w:r w:rsidRPr="00C92F3A" w:rsidDel="00210798">
          <w:rPr>
            <w:rStyle w:val="Strong"/>
            <w:b w:val="0"/>
            <w:sz w:val="20"/>
            <w:szCs w:val="20"/>
          </w:rPr>
          <w:delText>data-driven</w:delText>
        </w:r>
        <w:r w:rsidRPr="00C92F3A" w:rsidDel="00210798">
          <w:rPr>
            <w:sz w:val="20"/>
            <w:szCs w:val="20"/>
          </w:rPr>
          <w:delText xml:space="preserve"> approach is designed to optimize </w:delText>
        </w:r>
        <w:r w:rsidRPr="00C92F3A" w:rsidDel="00210798">
          <w:rPr>
            <w:rStyle w:val="Strong"/>
            <w:b w:val="0"/>
            <w:sz w:val="20"/>
            <w:szCs w:val="20"/>
          </w:rPr>
          <w:delText>nutrient distributions</w:delText>
        </w:r>
        <w:r w:rsidRPr="00C92F3A" w:rsidDel="00210798">
          <w:rPr>
            <w:sz w:val="20"/>
            <w:szCs w:val="20"/>
          </w:rPr>
          <w:delText xml:space="preserve"> and ensure that every meal contributes to the achievement of the user’s health goals.</w:delText>
        </w:r>
      </w:del>
    </w:p>
    <w:p w:rsidR="00C92F3A" w:rsidRPr="00C92F3A" w:rsidDel="00210798" w:rsidRDefault="00C92F3A">
      <w:pPr>
        <w:rPr>
          <w:del w:id="180" w:author="Tufail Ahmad Telwani" w:date="2025-02-27T15:10:00Z"/>
          <w:sz w:val="20"/>
          <w:szCs w:val="20"/>
        </w:rPr>
        <w:pPrChange w:id="181" w:author="Tufail Ahmad Telwani" w:date="2025-02-27T15:11:00Z">
          <w:pPr>
            <w:pStyle w:val="NormalWeb"/>
            <w:jc w:val="both"/>
          </w:pPr>
        </w:pPrChange>
      </w:pPr>
      <w:del w:id="182" w:author="Tufail Ahmad Telwani" w:date="2025-02-27T15:08:00Z">
        <w:r w:rsidRPr="00C92F3A" w:rsidDel="00210798">
          <w:rPr>
            <w:sz w:val="20"/>
            <w:szCs w:val="20"/>
          </w:rPr>
          <w:delText xml:space="preserve">Ultimately, the aim of this project is to improve </w:delText>
        </w:r>
        <w:r w:rsidRPr="00C92F3A" w:rsidDel="00210798">
          <w:rPr>
            <w:rStyle w:val="Strong"/>
            <w:b w:val="0"/>
            <w:sz w:val="20"/>
            <w:szCs w:val="20"/>
          </w:rPr>
          <w:delText>health outcomes</w:delText>
        </w:r>
        <w:r w:rsidRPr="00C92F3A" w:rsidDel="00210798">
          <w:rPr>
            <w:sz w:val="20"/>
            <w:szCs w:val="20"/>
          </w:rPr>
          <w:delText xml:space="preserve"> by offering scientifically backed meal plans that are adaptable to users’ changing needs. By fostering </w:delText>
        </w:r>
        <w:r w:rsidRPr="00C92F3A" w:rsidDel="00210798">
          <w:rPr>
            <w:rStyle w:val="Strong"/>
            <w:b w:val="0"/>
            <w:sz w:val="20"/>
            <w:szCs w:val="20"/>
          </w:rPr>
          <w:delText>sustainable dietary habits</w:delText>
        </w:r>
        <w:r w:rsidRPr="00C92F3A" w:rsidDel="00210798">
          <w:rPr>
            <w:sz w:val="20"/>
            <w:szCs w:val="20"/>
          </w:rPr>
          <w:delText xml:space="preserve"> and promoting </w:delText>
        </w:r>
        <w:r w:rsidRPr="00C92F3A" w:rsidDel="00210798">
          <w:rPr>
            <w:rStyle w:val="Strong"/>
            <w:b w:val="0"/>
            <w:sz w:val="20"/>
            <w:szCs w:val="20"/>
          </w:rPr>
          <w:delText>long-term wellness</w:delText>
        </w:r>
        <w:r w:rsidRPr="00C92F3A" w:rsidDel="00210798">
          <w:rPr>
            <w:sz w:val="20"/>
            <w:szCs w:val="20"/>
          </w:rPr>
          <w:delText>, this system aspires to help individuals make more informed decisions about their nutrition, ultimately enhancing their overall quality of life.</w:delText>
        </w:r>
      </w:del>
    </w:p>
    <w:p w:rsidR="00C92F3A" w:rsidDel="00210798" w:rsidRDefault="00C92F3A">
      <w:pPr>
        <w:rPr>
          <w:del w:id="183" w:author="Tufail Ahmad Telwani" w:date="2025-02-27T15:10:00Z"/>
          <w:b/>
          <w:bCs/>
          <w:spacing w:val="-4"/>
          <w:sz w:val="24"/>
          <w:szCs w:val="24"/>
        </w:rPr>
      </w:pPr>
    </w:p>
    <w:p w:rsidR="00210798" w:rsidRDefault="00210798">
      <w:pPr>
        <w:rPr>
          <w:ins w:id="184" w:author="Tufail Ahmad Telwani" w:date="2025-02-27T15:10:00Z"/>
        </w:rPr>
      </w:pPr>
    </w:p>
    <w:p w:rsidR="00C92F3A" w:rsidRPr="004C3A2C" w:rsidRDefault="00C92F3A">
      <w:pPr>
        <w:jc w:val="center"/>
        <w:rPr>
          <w:b/>
          <w:bCs/>
          <w:spacing w:val="-4"/>
          <w:sz w:val="24"/>
          <w:szCs w:val="24"/>
        </w:rPr>
        <w:pPrChange w:id="185" w:author="Tufail Ahmad Telwani" w:date="2025-02-27T15:39:00Z">
          <w:pPr/>
        </w:pPrChange>
      </w:pPr>
    </w:p>
    <w:p w:rsidR="001A2351" w:rsidRDefault="009D4225">
      <w:pPr>
        <w:pStyle w:val="Heading1"/>
        <w:spacing w:line="275" w:lineRule="exact"/>
        <w:rPr>
          <w:ins w:id="186" w:author="Tufail Ahmad Telwani" w:date="2025-02-27T17:20:00Z"/>
          <w:spacing w:val="-2"/>
        </w:rPr>
      </w:pPr>
      <w:r>
        <w:rPr>
          <w:spacing w:val="-4"/>
        </w:rPr>
        <w:t>LITERATURE</w:t>
      </w:r>
      <w:r>
        <w:rPr>
          <w:spacing w:val="5"/>
        </w:rPr>
        <w:t xml:space="preserve"> </w:t>
      </w:r>
      <w:r>
        <w:rPr>
          <w:spacing w:val="-2"/>
        </w:rPr>
        <w:t>SERVEY</w:t>
      </w:r>
    </w:p>
    <w:p w:rsidR="00B0074E" w:rsidRDefault="00B0074E">
      <w:pPr>
        <w:pStyle w:val="Heading1"/>
        <w:spacing w:line="275" w:lineRule="exact"/>
        <w:rPr>
          <w:spacing w:val="-2"/>
        </w:rPr>
      </w:pPr>
    </w:p>
    <w:p w:rsidR="00B055AA" w:rsidRPr="00B055AA" w:rsidRDefault="00B055AA">
      <w:pPr>
        <w:pStyle w:val="NormalWeb"/>
        <w:spacing w:before="0" w:beforeAutospacing="0"/>
        <w:jc w:val="both"/>
        <w:rPr>
          <w:ins w:id="187" w:author="Tufail Ahmad Telwani" w:date="2025-02-27T15:14:00Z"/>
          <w:sz w:val="20"/>
          <w:szCs w:val="20"/>
          <w:rPrChange w:id="188" w:author="Tufail Ahmad Telwani" w:date="2025-02-27T15:15:00Z">
            <w:rPr>
              <w:ins w:id="189" w:author="Tufail Ahmad Telwani" w:date="2025-02-27T15:14:00Z"/>
            </w:rPr>
          </w:rPrChange>
        </w:rPr>
        <w:pPrChange w:id="190" w:author="Tufail Ahmad Telwani" w:date="2025-02-27T17:20:00Z">
          <w:pPr>
            <w:pStyle w:val="NormalWeb"/>
          </w:pPr>
        </w:pPrChange>
      </w:pPr>
      <w:ins w:id="191" w:author="Tufail Ahmad Telwani" w:date="2025-02-27T15:14:00Z">
        <w:r w:rsidRPr="00B055AA">
          <w:rPr>
            <w:sz w:val="20"/>
            <w:szCs w:val="20"/>
            <w:rPrChange w:id="192" w:author="Tufail Ahmad Telwani" w:date="2025-02-27T15:15:00Z">
              <w:rPr/>
            </w:rPrChange>
          </w:rPr>
          <w:t xml:space="preserve">Chen et al. [1] explored the use of Named Data Networking (NDN) in Vehicular Named Data Networking (VNDN) to address the limitations of traditional TCP/IP protocols in the Internet of Vehicles (IoV). Their study highlighted the </w:t>
        </w:r>
        <w:r w:rsidRPr="00B055AA">
          <w:rPr>
            <w:sz w:val="20"/>
            <w:szCs w:val="20"/>
            <w:rPrChange w:id="193" w:author="Tufail Ahmad Telwani" w:date="2025-02-27T15:15:00Z">
              <w:rPr/>
            </w:rPrChange>
          </w:rPr>
          <w:lastRenderedPageBreak/>
          <w:t>challenges posed by large-scale networks, dense environments, and high mobility in vehicular settings. The authors emphasized the importance of NDN’s content store, which caches data, to improve network performance by reducing redundancy and increasing diversity. The paper reviewed existing caching schemes in VNDN, focusing on cache selection and replacement strategies, and concluded with future research directions for enhancing VNDN performance in vehicular environments.</w:t>
        </w:r>
      </w:ins>
    </w:p>
    <w:p w:rsidR="00B055AA" w:rsidRPr="00B055AA" w:rsidRDefault="00B055AA">
      <w:pPr>
        <w:pStyle w:val="NormalWeb"/>
        <w:jc w:val="both"/>
        <w:rPr>
          <w:ins w:id="194" w:author="Tufail Ahmad Telwani" w:date="2025-02-27T15:14:00Z"/>
          <w:sz w:val="20"/>
          <w:szCs w:val="20"/>
          <w:rPrChange w:id="195" w:author="Tufail Ahmad Telwani" w:date="2025-02-27T15:15:00Z">
            <w:rPr>
              <w:ins w:id="196" w:author="Tufail Ahmad Telwani" w:date="2025-02-27T15:14:00Z"/>
            </w:rPr>
          </w:rPrChange>
        </w:rPr>
        <w:pPrChange w:id="197" w:author="Tufail Ahmad Telwani" w:date="2025-02-27T15:16:00Z">
          <w:pPr>
            <w:pStyle w:val="NormalWeb"/>
          </w:pPr>
        </w:pPrChange>
      </w:pPr>
      <w:ins w:id="198" w:author="Tufail Ahmad Telwani" w:date="2025-02-27T15:14:00Z">
        <w:r w:rsidRPr="00B055AA">
          <w:rPr>
            <w:sz w:val="20"/>
            <w:szCs w:val="20"/>
            <w:rPrChange w:id="199" w:author="Tufail Ahmad Telwani" w:date="2025-02-27T15:15:00Z">
              <w:rPr/>
            </w:rPrChange>
          </w:rPr>
          <w:t>Lv et al. [2] investigated the integration of intelligent edge computing and artificial intelligence in the Internet of Vehicles (IoV), particularly focusing on task offloading and migration under the Software Defined Vehicular Networks (SDVN) architecture. They introduced the JDE-VCO optimization algorithm, which outperformed other strategies (RTO and UTO) in terms of task completion time, packet loss ratio, and transmission delay. Their simulation results showed that JDE-VCO provided stable performance with minimal delay, suggesting that intelligent edge computing can significantly improve IoV system efficiency and data handling.</w:t>
        </w:r>
      </w:ins>
    </w:p>
    <w:p w:rsidR="00B055AA" w:rsidRPr="00B055AA" w:rsidRDefault="00B055AA">
      <w:pPr>
        <w:pStyle w:val="NormalWeb"/>
        <w:jc w:val="both"/>
        <w:rPr>
          <w:ins w:id="200" w:author="Tufail Ahmad Telwani" w:date="2025-02-27T15:14:00Z"/>
          <w:sz w:val="20"/>
          <w:szCs w:val="20"/>
          <w:rPrChange w:id="201" w:author="Tufail Ahmad Telwani" w:date="2025-02-27T15:15:00Z">
            <w:rPr>
              <w:ins w:id="202" w:author="Tufail Ahmad Telwani" w:date="2025-02-27T15:14:00Z"/>
            </w:rPr>
          </w:rPrChange>
        </w:rPr>
        <w:pPrChange w:id="203" w:author="Tufail Ahmad Telwani" w:date="2025-02-27T15:16:00Z">
          <w:pPr>
            <w:pStyle w:val="NormalWeb"/>
          </w:pPr>
        </w:pPrChange>
      </w:pPr>
      <w:ins w:id="204" w:author="Tufail Ahmad Telwani" w:date="2025-02-27T15:14:00Z">
        <w:r w:rsidRPr="00B055AA">
          <w:rPr>
            <w:sz w:val="20"/>
            <w:szCs w:val="20"/>
            <w:rPrChange w:id="205" w:author="Tufail Ahmad Telwani" w:date="2025-02-27T15:15:00Z">
              <w:rPr/>
            </w:rPrChange>
          </w:rPr>
          <w:t>Gao et al. [3] proposed MonoLI, a monocular 3D object detection method for autonomous vehicles. They introduced innovations like a location-aware attention mechanism, which enhances global feature representation by capturing spatial and channel-based location information. The method also incorporated an importance-aware detection head, which differentiates between auxiliary and target tasks. Experimental results on the KITTI benchmark demonstrated that MonoLI outperformed baseline methods in 3D object detection and bird’s-eye view (BEV) evaluation, proving its effectiveness for autonomous driving applications.</w:t>
        </w:r>
      </w:ins>
    </w:p>
    <w:p w:rsidR="00B055AA" w:rsidRPr="00B055AA" w:rsidRDefault="00B055AA">
      <w:pPr>
        <w:pStyle w:val="NormalWeb"/>
        <w:jc w:val="both"/>
        <w:rPr>
          <w:ins w:id="206" w:author="Tufail Ahmad Telwani" w:date="2025-02-27T15:14:00Z"/>
          <w:sz w:val="20"/>
          <w:szCs w:val="20"/>
          <w:rPrChange w:id="207" w:author="Tufail Ahmad Telwani" w:date="2025-02-27T15:15:00Z">
            <w:rPr>
              <w:ins w:id="208" w:author="Tufail Ahmad Telwani" w:date="2025-02-27T15:14:00Z"/>
            </w:rPr>
          </w:rPrChange>
        </w:rPr>
        <w:pPrChange w:id="209" w:author="Tufail Ahmad Telwani" w:date="2025-02-27T15:16:00Z">
          <w:pPr>
            <w:pStyle w:val="NormalWeb"/>
          </w:pPr>
        </w:pPrChange>
      </w:pPr>
      <w:ins w:id="210" w:author="Tufail Ahmad Telwani" w:date="2025-02-27T15:14:00Z">
        <w:r w:rsidRPr="00B055AA">
          <w:rPr>
            <w:sz w:val="20"/>
            <w:szCs w:val="20"/>
            <w:rPrChange w:id="211" w:author="Tufail Ahmad Telwani" w:date="2025-02-27T15:15:00Z">
              <w:rPr/>
            </w:rPrChange>
          </w:rPr>
          <w:t>Xing et al. [4] surveyed the integration of Federated Learning (FL) in Vehicular Edge Computing (VEC) for secure and efficient data processing in the Social Internet of Vehicles (S-IoV). The paper discussed the challenges posed by traditional cloud-based processing and introduced Federated Learning as a solution to privacy concerns. They proposed a deep reinforcement learning-based vehicle selection scheme to improve model accuracy by mitigating the impact of bad nodes. Simulation results showed that the proposed scheme enhanced global model aggregation, improving the security and efficiency of data processing in S-IoV.</w:t>
        </w:r>
      </w:ins>
    </w:p>
    <w:p w:rsidR="00B055AA" w:rsidRPr="00B055AA" w:rsidRDefault="00B055AA">
      <w:pPr>
        <w:pStyle w:val="NormalWeb"/>
        <w:jc w:val="both"/>
        <w:rPr>
          <w:ins w:id="212" w:author="Tufail Ahmad Telwani" w:date="2025-02-27T15:14:00Z"/>
          <w:sz w:val="20"/>
          <w:szCs w:val="20"/>
          <w:rPrChange w:id="213" w:author="Tufail Ahmad Telwani" w:date="2025-02-27T15:15:00Z">
            <w:rPr>
              <w:ins w:id="214" w:author="Tufail Ahmad Telwani" w:date="2025-02-27T15:14:00Z"/>
            </w:rPr>
          </w:rPrChange>
        </w:rPr>
        <w:pPrChange w:id="215" w:author="Tufail Ahmad Telwani" w:date="2025-02-27T15:16:00Z">
          <w:pPr>
            <w:pStyle w:val="NormalWeb"/>
          </w:pPr>
        </w:pPrChange>
      </w:pPr>
      <w:ins w:id="216" w:author="Tufail Ahmad Telwani" w:date="2025-02-27T15:14:00Z">
        <w:r w:rsidRPr="00B055AA">
          <w:rPr>
            <w:sz w:val="20"/>
            <w:szCs w:val="20"/>
            <w:rPrChange w:id="217" w:author="Tufail Ahmad Telwani" w:date="2025-02-27T15:15:00Z">
              <w:rPr/>
            </w:rPrChange>
          </w:rPr>
          <w:t>Lone et al. [5] conducted a systematic study on the challenges, characteristics, and security issues in vehicular networks, particularly focusing on Vehicle-to-Everything (V2X) communication. They highlighted the vulnerabilities of V2X networks to malicious attacks due to open communication protocols and high mobility. To address these vulnerabilities, the authors proposed a trust-based model that assesses the behavior of communicating nodes to establish trust and isolate malicious ones. This model improves malicious node detection, reduces computational complexity, and enhances protection against attacks in V2X networks.</w:t>
        </w:r>
      </w:ins>
    </w:p>
    <w:p w:rsidR="00C92F3A" w:rsidRPr="00080B1E" w:rsidDel="00B055AA" w:rsidRDefault="00B055AA">
      <w:pPr>
        <w:pStyle w:val="NormalWeb"/>
        <w:jc w:val="both"/>
        <w:rPr>
          <w:del w:id="218" w:author="Tufail Ahmad Telwani" w:date="2025-02-27T15:14:00Z"/>
          <w:sz w:val="20"/>
          <w:szCs w:val="20"/>
        </w:rPr>
      </w:pPr>
      <w:ins w:id="219" w:author="Tufail Ahmad Telwani" w:date="2025-02-27T15:14:00Z">
        <w:r w:rsidRPr="00B055AA">
          <w:rPr>
            <w:sz w:val="20"/>
            <w:szCs w:val="20"/>
            <w:rPrChange w:id="220" w:author="Tufail Ahmad Telwani" w:date="2025-02-27T15:15:00Z">
              <w:rPr/>
            </w:rPrChange>
          </w:rPr>
          <w:t xml:space="preserve">These studies collectively highlight the growing importance of integrating advanced technologies like edge computing, machine learning, and federated learning in enhancing the </w:t>
        </w:r>
        <w:r w:rsidRPr="00B055AA">
          <w:rPr>
            <w:sz w:val="20"/>
            <w:szCs w:val="20"/>
            <w:rPrChange w:id="221" w:author="Tufail Ahmad Telwani" w:date="2025-02-27T15:15:00Z">
              <w:rPr/>
            </w:rPrChange>
          </w:rPr>
          <w:t>security, efficiency, and reliability of smart vehicle systems and vehicular networks.</w:t>
        </w:r>
      </w:ins>
      <w:del w:id="222" w:author="Tufail Ahmad Telwani" w:date="2025-02-27T15:14:00Z">
        <w:r w:rsidR="00C92F3A" w:rsidRPr="00080B1E" w:rsidDel="00B055AA">
          <w:rPr>
            <w:rPrChange w:id="223" w:author="Tufail Ahmad Telwani" w:date="2025-02-27T15:39:00Z">
              <w:rPr>
                <w:sz w:val="20"/>
                <w:szCs w:val="20"/>
              </w:rPr>
            </w:rPrChange>
          </w:rPr>
          <w:delText xml:space="preserve">Smith et al. [1] examined the role of </w:delText>
        </w:r>
        <w:r w:rsidR="00C92F3A" w:rsidRPr="00080B1E" w:rsidDel="00B055AA">
          <w:rPr>
            <w:rStyle w:val="Strong"/>
            <w:b w:val="0"/>
            <w:rPrChange w:id="224" w:author="Tufail Ahmad Telwani" w:date="2025-02-27T15:39:00Z">
              <w:rPr>
                <w:rStyle w:val="Strong"/>
                <w:b w:val="0"/>
                <w:sz w:val="20"/>
                <w:szCs w:val="20"/>
              </w:rPr>
            </w:rPrChange>
          </w:rPr>
          <w:delText>machine</w:delText>
        </w:r>
        <w:r w:rsidR="00C92F3A" w:rsidRPr="00080B1E" w:rsidDel="00B055AA">
          <w:rPr>
            <w:rStyle w:val="Strong"/>
            <w:rPrChange w:id="225" w:author="Tufail Ahmad Telwani" w:date="2025-02-27T15:39:00Z">
              <w:rPr>
                <w:rStyle w:val="Strong"/>
                <w:sz w:val="20"/>
                <w:szCs w:val="20"/>
              </w:rPr>
            </w:rPrChange>
          </w:rPr>
          <w:delText xml:space="preserve"> </w:delText>
        </w:r>
        <w:r w:rsidR="00C92F3A" w:rsidRPr="00080B1E" w:rsidDel="00B055AA">
          <w:rPr>
            <w:rStyle w:val="Strong"/>
            <w:b w:val="0"/>
            <w:rPrChange w:id="226" w:author="Tufail Ahmad Telwani" w:date="2025-02-27T15:39:00Z">
              <w:rPr>
                <w:rStyle w:val="Strong"/>
                <w:b w:val="0"/>
                <w:sz w:val="20"/>
                <w:szCs w:val="20"/>
              </w:rPr>
            </w:rPrChange>
          </w:rPr>
          <w:delText>learning</w:delText>
        </w:r>
        <w:r w:rsidR="00C92F3A" w:rsidRPr="00080B1E" w:rsidDel="00B055AA">
          <w:rPr>
            <w:rStyle w:val="Strong"/>
            <w:rPrChange w:id="227" w:author="Tufail Ahmad Telwani" w:date="2025-02-27T15:39:00Z">
              <w:rPr>
                <w:rStyle w:val="Strong"/>
                <w:sz w:val="20"/>
                <w:szCs w:val="20"/>
              </w:rPr>
            </w:rPrChange>
          </w:rPr>
          <w:delText xml:space="preserve"> </w:delText>
        </w:r>
        <w:r w:rsidR="00C92F3A" w:rsidRPr="00080B1E" w:rsidDel="00B055AA">
          <w:rPr>
            <w:rStyle w:val="Strong"/>
            <w:b w:val="0"/>
            <w:rPrChange w:id="228" w:author="Tufail Ahmad Telwani" w:date="2025-02-27T15:39:00Z">
              <w:rPr>
                <w:rStyle w:val="Strong"/>
                <w:b w:val="0"/>
                <w:sz w:val="20"/>
                <w:szCs w:val="20"/>
              </w:rPr>
            </w:rPrChange>
          </w:rPr>
          <w:delText>algorithms</w:delText>
        </w:r>
        <w:r w:rsidR="00C92F3A" w:rsidRPr="00080B1E" w:rsidDel="00B055AA">
          <w:rPr>
            <w:rPrChange w:id="229" w:author="Tufail Ahmad Telwani" w:date="2025-02-27T15:39:00Z">
              <w:rPr>
                <w:sz w:val="20"/>
                <w:szCs w:val="20"/>
              </w:rPr>
            </w:rPrChange>
          </w:rPr>
          <w:delText xml:space="preserve"> in creating personalized nutrition plans based on individual </w:delText>
        </w:r>
        <w:r w:rsidR="00C92F3A" w:rsidRPr="00080B1E" w:rsidDel="00B055AA">
          <w:rPr>
            <w:rStyle w:val="Strong"/>
            <w:b w:val="0"/>
            <w:rPrChange w:id="230" w:author="Tufail Ahmad Telwani" w:date="2025-02-27T15:39:00Z">
              <w:rPr>
                <w:rStyle w:val="Strong"/>
                <w:b w:val="0"/>
                <w:sz w:val="20"/>
                <w:szCs w:val="20"/>
              </w:rPr>
            </w:rPrChange>
          </w:rPr>
          <w:delText>dietary</w:delText>
        </w:r>
        <w:r w:rsidR="00C92F3A" w:rsidRPr="00080B1E" w:rsidDel="00B055AA">
          <w:rPr>
            <w:rStyle w:val="Strong"/>
            <w:rPrChange w:id="231" w:author="Tufail Ahmad Telwani" w:date="2025-02-27T15:39:00Z">
              <w:rPr>
                <w:rStyle w:val="Strong"/>
                <w:sz w:val="20"/>
                <w:szCs w:val="20"/>
              </w:rPr>
            </w:rPrChange>
          </w:rPr>
          <w:delText xml:space="preserve"> </w:delText>
        </w:r>
        <w:r w:rsidR="00C92F3A" w:rsidRPr="00080B1E" w:rsidDel="00B055AA">
          <w:rPr>
            <w:rStyle w:val="Strong"/>
            <w:b w:val="0"/>
            <w:rPrChange w:id="232" w:author="Tufail Ahmad Telwani" w:date="2025-02-27T15:39:00Z">
              <w:rPr>
                <w:rStyle w:val="Strong"/>
                <w:b w:val="0"/>
                <w:sz w:val="20"/>
                <w:szCs w:val="20"/>
              </w:rPr>
            </w:rPrChange>
          </w:rPr>
          <w:delText>habits</w:delText>
        </w:r>
        <w:r w:rsidR="00C92F3A" w:rsidRPr="00080B1E" w:rsidDel="00B055AA">
          <w:rPr>
            <w:rPrChange w:id="233" w:author="Tufail Ahmad Telwani" w:date="2025-02-27T15:39:00Z">
              <w:rPr>
                <w:sz w:val="20"/>
                <w:szCs w:val="20"/>
              </w:rPr>
            </w:rPrChange>
          </w:rPr>
          <w:delText xml:space="preserve">, </w:delText>
        </w:r>
        <w:r w:rsidR="00C92F3A" w:rsidRPr="00080B1E" w:rsidDel="00B055AA">
          <w:rPr>
            <w:rStyle w:val="Strong"/>
            <w:b w:val="0"/>
            <w:rPrChange w:id="234" w:author="Tufail Ahmad Telwani" w:date="2025-02-27T15:39:00Z">
              <w:rPr>
                <w:rStyle w:val="Strong"/>
                <w:b w:val="0"/>
                <w:sz w:val="20"/>
                <w:szCs w:val="20"/>
              </w:rPr>
            </w:rPrChange>
          </w:rPr>
          <w:delText>physical</w:delText>
        </w:r>
        <w:r w:rsidR="00C92F3A" w:rsidRPr="00080B1E" w:rsidDel="00B055AA">
          <w:rPr>
            <w:rStyle w:val="Strong"/>
            <w:rPrChange w:id="235" w:author="Tufail Ahmad Telwani" w:date="2025-02-27T15:39:00Z">
              <w:rPr>
                <w:rStyle w:val="Strong"/>
                <w:sz w:val="20"/>
                <w:szCs w:val="20"/>
              </w:rPr>
            </w:rPrChange>
          </w:rPr>
          <w:delText xml:space="preserve"> </w:delText>
        </w:r>
        <w:r w:rsidR="00C92F3A" w:rsidRPr="00080B1E" w:rsidDel="00B055AA">
          <w:rPr>
            <w:rStyle w:val="Strong"/>
            <w:b w:val="0"/>
            <w:rPrChange w:id="236" w:author="Tufail Ahmad Telwani" w:date="2025-02-27T15:39:00Z">
              <w:rPr>
                <w:rStyle w:val="Strong"/>
                <w:b w:val="0"/>
                <w:sz w:val="20"/>
                <w:szCs w:val="20"/>
              </w:rPr>
            </w:rPrChange>
          </w:rPr>
          <w:delText>activity</w:delText>
        </w:r>
        <w:r w:rsidR="00C92F3A" w:rsidRPr="00080B1E" w:rsidDel="00B055AA">
          <w:rPr>
            <w:rPrChange w:id="237" w:author="Tufail Ahmad Telwani" w:date="2025-02-27T15:39:00Z">
              <w:rPr>
                <w:sz w:val="20"/>
                <w:szCs w:val="20"/>
              </w:rPr>
            </w:rPrChange>
          </w:rPr>
          <w:delText xml:space="preserve">, and </w:delText>
        </w:r>
        <w:r w:rsidR="00C92F3A" w:rsidRPr="00080B1E" w:rsidDel="00B055AA">
          <w:rPr>
            <w:rStyle w:val="Strong"/>
            <w:b w:val="0"/>
            <w:rPrChange w:id="238" w:author="Tufail Ahmad Telwani" w:date="2025-02-27T15:39:00Z">
              <w:rPr>
                <w:rStyle w:val="Strong"/>
                <w:b w:val="0"/>
                <w:sz w:val="20"/>
                <w:szCs w:val="20"/>
              </w:rPr>
            </w:rPrChange>
          </w:rPr>
          <w:delText>genetic data</w:delText>
        </w:r>
        <w:r w:rsidR="00C92F3A" w:rsidRPr="00080B1E" w:rsidDel="00B055AA">
          <w:rPr>
            <w:rPrChange w:id="239" w:author="Tufail Ahmad Telwani" w:date="2025-02-27T15:39:00Z">
              <w:rPr>
                <w:sz w:val="20"/>
                <w:szCs w:val="20"/>
              </w:rPr>
            </w:rPrChange>
          </w:rPr>
          <w:delText xml:space="preserve">. Their study found that algorithms such as </w:delText>
        </w:r>
        <w:r w:rsidR="00C92F3A" w:rsidRPr="00080B1E" w:rsidDel="00B055AA">
          <w:rPr>
            <w:rStyle w:val="Strong"/>
            <w:b w:val="0"/>
            <w:rPrChange w:id="240" w:author="Tufail Ahmad Telwani" w:date="2025-02-27T15:39:00Z">
              <w:rPr>
                <w:rStyle w:val="Strong"/>
                <w:b w:val="0"/>
                <w:sz w:val="20"/>
                <w:szCs w:val="20"/>
              </w:rPr>
            </w:rPrChange>
          </w:rPr>
          <w:delText>decision trees</w:delText>
        </w:r>
        <w:r w:rsidR="00C92F3A" w:rsidRPr="00080B1E" w:rsidDel="00B055AA">
          <w:rPr>
            <w:rPrChange w:id="241" w:author="Tufail Ahmad Telwani" w:date="2025-02-27T15:39:00Z">
              <w:rPr>
                <w:sz w:val="20"/>
                <w:szCs w:val="20"/>
              </w:rPr>
            </w:rPrChange>
          </w:rPr>
          <w:delText xml:space="preserve"> and </w:delText>
        </w:r>
        <w:r w:rsidR="00C92F3A" w:rsidRPr="00080B1E" w:rsidDel="00B055AA">
          <w:rPr>
            <w:rStyle w:val="Strong"/>
            <w:b w:val="0"/>
            <w:rPrChange w:id="242" w:author="Tufail Ahmad Telwani" w:date="2025-02-27T15:39:00Z">
              <w:rPr>
                <w:rStyle w:val="Strong"/>
                <w:b w:val="0"/>
                <w:sz w:val="20"/>
                <w:szCs w:val="20"/>
              </w:rPr>
            </w:rPrChange>
          </w:rPr>
          <w:delText>neural networks</w:delText>
        </w:r>
        <w:r w:rsidR="00C92F3A" w:rsidRPr="00080B1E" w:rsidDel="00B055AA">
          <w:rPr>
            <w:rPrChange w:id="243" w:author="Tufail Ahmad Telwani" w:date="2025-02-27T15:39:00Z">
              <w:rPr>
                <w:sz w:val="20"/>
                <w:szCs w:val="20"/>
              </w:rPr>
            </w:rPrChange>
          </w:rPr>
          <w:delText xml:space="preserve"> are highly effective in processing large datasets to generate specific meal recommendations. The authors highlighted that these data-driven approaches can significantly improve the relevance of dietary plans, especially when compared to conventional, one-size-fits-all recommendations.</w:delText>
        </w:r>
      </w:del>
    </w:p>
    <w:p w:rsidR="00C92F3A" w:rsidRPr="00080B1E" w:rsidDel="00B055AA" w:rsidRDefault="00C92F3A">
      <w:pPr>
        <w:pStyle w:val="NormalWeb"/>
        <w:rPr>
          <w:del w:id="244" w:author="Tufail Ahmad Telwani" w:date="2025-02-27T15:14:00Z"/>
          <w:rPrChange w:id="245" w:author="Tufail Ahmad Telwani" w:date="2025-02-27T15:39:00Z">
            <w:rPr>
              <w:del w:id="246" w:author="Tufail Ahmad Telwani" w:date="2025-02-27T15:14:00Z"/>
              <w:sz w:val="20"/>
              <w:szCs w:val="20"/>
            </w:rPr>
          </w:rPrChange>
        </w:rPr>
        <w:pPrChange w:id="247" w:author="Tufail Ahmad Telwani" w:date="2025-02-27T15:39:00Z">
          <w:pPr>
            <w:pStyle w:val="NormalWeb"/>
            <w:jc w:val="both"/>
          </w:pPr>
        </w:pPrChange>
      </w:pPr>
      <w:del w:id="248" w:author="Tufail Ahmad Telwani" w:date="2025-02-27T15:14:00Z">
        <w:r w:rsidRPr="00080B1E" w:rsidDel="00B055AA">
          <w:rPr>
            <w:rPrChange w:id="249" w:author="Tufail Ahmad Telwani" w:date="2025-02-27T15:39:00Z">
              <w:rPr>
                <w:sz w:val="20"/>
                <w:szCs w:val="20"/>
              </w:rPr>
            </w:rPrChange>
          </w:rPr>
          <w:delText xml:space="preserve">Jones and Wang [2] further explored the potential of </w:delText>
        </w:r>
        <w:r w:rsidRPr="00080B1E" w:rsidDel="00B055AA">
          <w:rPr>
            <w:rStyle w:val="Strong"/>
            <w:b w:val="0"/>
            <w:rPrChange w:id="250" w:author="Tufail Ahmad Telwani" w:date="2025-02-27T15:39:00Z">
              <w:rPr>
                <w:rStyle w:val="Strong"/>
                <w:b w:val="0"/>
                <w:sz w:val="20"/>
                <w:szCs w:val="20"/>
              </w:rPr>
            </w:rPrChange>
          </w:rPr>
          <w:delText>Long Short-Term Memory (LSTM)</w:delText>
        </w:r>
        <w:r w:rsidRPr="00080B1E" w:rsidDel="00B055AA">
          <w:rPr>
            <w:rPrChange w:id="251" w:author="Tufail Ahmad Telwani" w:date="2025-02-27T15:39:00Z">
              <w:rPr>
                <w:sz w:val="20"/>
                <w:szCs w:val="20"/>
              </w:rPr>
            </w:rPrChange>
          </w:rPr>
          <w:delText xml:space="preserve"> networks in personalized nutrition, specifically for predicting </w:delText>
        </w:r>
        <w:r w:rsidRPr="00080B1E" w:rsidDel="00B055AA">
          <w:rPr>
            <w:rStyle w:val="Strong"/>
            <w:b w:val="0"/>
            <w:rPrChange w:id="252" w:author="Tufail Ahmad Telwani" w:date="2025-02-27T15:39:00Z">
              <w:rPr>
                <w:rStyle w:val="Strong"/>
                <w:b w:val="0"/>
                <w:sz w:val="20"/>
                <w:szCs w:val="20"/>
              </w:rPr>
            </w:rPrChange>
          </w:rPr>
          <w:delText>nutrient intake</w:delText>
        </w:r>
        <w:r w:rsidRPr="00080B1E" w:rsidDel="00B055AA">
          <w:rPr>
            <w:rPrChange w:id="253" w:author="Tufail Ahmad Telwani" w:date="2025-02-27T15:39:00Z">
              <w:rPr>
                <w:sz w:val="20"/>
                <w:szCs w:val="20"/>
              </w:rPr>
            </w:rPrChange>
          </w:rPr>
          <w:delText xml:space="preserve"> over time. Their study indicated that LSTM networks, with their ability to model temporal dependencies, can predict </w:delText>
        </w:r>
        <w:r w:rsidRPr="00080B1E" w:rsidDel="00B055AA">
          <w:rPr>
            <w:rStyle w:val="Strong"/>
            <w:b w:val="0"/>
            <w:rPrChange w:id="254" w:author="Tufail Ahmad Telwani" w:date="2025-02-27T15:39:00Z">
              <w:rPr>
                <w:rStyle w:val="Strong"/>
                <w:b w:val="0"/>
                <w:sz w:val="20"/>
                <w:szCs w:val="20"/>
              </w:rPr>
            </w:rPrChange>
          </w:rPr>
          <w:delText>nutrient fluctuations</w:delText>
        </w:r>
        <w:r w:rsidRPr="00080B1E" w:rsidDel="00B055AA">
          <w:rPr>
            <w:rPrChange w:id="255" w:author="Tufail Ahmad Telwani" w:date="2025-02-27T15:39:00Z">
              <w:rPr>
                <w:sz w:val="20"/>
                <w:szCs w:val="20"/>
              </w:rPr>
            </w:rPrChange>
          </w:rPr>
          <w:delText xml:space="preserve"> based on users' past eating habits and </w:delText>
        </w:r>
        <w:r w:rsidRPr="00080B1E" w:rsidDel="00B055AA">
          <w:rPr>
            <w:rStyle w:val="Strong"/>
            <w:b w:val="0"/>
            <w:rPrChange w:id="256" w:author="Tufail Ahmad Telwani" w:date="2025-02-27T15:39:00Z">
              <w:rPr>
                <w:rStyle w:val="Strong"/>
                <w:b w:val="0"/>
                <w:sz w:val="20"/>
                <w:szCs w:val="20"/>
              </w:rPr>
            </w:rPrChange>
          </w:rPr>
          <w:delText>physical activity levels</w:delText>
        </w:r>
        <w:r w:rsidRPr="00080B1E" w:rsidDel="00B055AA">
          <w:rPr>
            <w:rPrChange w:id="257" w:author="Tufail Ahmad Telwani" w:date="2025-02-27T15:39:00Z">
              <w:rPr>
                <w:sz w:val="20"/>
                <w:szCs w:val="20"/>
              </w:rPr>
            </w:rPrChange>
          </w:rPr>
          <w:delText xml:space="preserve">. The authors suggested that LSTM models could be integrated into </w:delText>
        </w:r>
        <w:r w:rsidRPr="00080B1E" w:rsidDel="00B055AA">
          <w:rPr>
            <w:rStyle w:val="Strong"/>
            <w:b w:val="0"/>
            <w:rPrChange w:id="258" w:author="Tufail Ahmad Telwani" w:date="2025-02-27T15:39:00Z">
              <w:rPr>
                <w:rStyle w:val="Strong"/>
                <w:b w:val="0"/>
                <w:sz w:val="20"/>
                <w:szCs w:val="20"/>
              </w:rPr>
            </w:rPrChange>
          </w:rPr>
          <w:delText>mobile applications</w:delText>
        </w:r>
        <w:r w:rsidRPr="00080B1E" w:rsidDel="00B055AA">
          <w:rPr>
            <w:rPrChange w:id="259" w:author="Tufail Ahmad Telwani" w:date="2025-02-27T15:39:00Z">
              <w:rPr>
                <w:sz w:val="20"/>
                <w:szCs w:val="20"/>
              </w:rPr>
            </w:rPrChange>
          </w:rPr>
          <w:delText xml:space="preserve"> to provide users with dynamic and real-time dietary recommendations, ensuring that meal plans adapt as users’ health data changes over time.</w:delText>
        </w:r>
      </w:del>
    </w:p>
    <w:p w:rsidR="00C92F3A" w:rsidRPr="00080B1E" w:rsidDel="00B055AA" w:rsidRDefault="00C92F3A">
      <w:pPr>
        <w:pStyle w:val="NormalWeb"/>
        <w:rPr>
          <w:del w:id="260" w:author="Tufail Ahmad Telwani" w:date="2025-02-27T15:14:00Z"/>
          <w:rPrChange w:id="261" w:author="Tufail Ahmad Telwani" w:date="2025-02-27T15:39:00Z">
            <w:rPr>
              <w:del w:id="262" w:author="Tufail Ahmad Telwani" w:date="2025-02-27T15:14:00Z"/>
              <w:sz w:val="20"/>
              <w:szCs w:val="20"/>
            </w:rPr>
          </w:rPrChange>
        </w:rPr>
        <w:pPrChange w:id="263" w:author="Tufail Ahmad Telwani" w:date="2025-02-27T15:39:00Z">
          <w:pPr>
            <w:pStyle w:val="NormalWeb"/>
            <w:jc w:val="both"/>
          </w:pPr>
        </w:pPrChange>
      </w:pPr>
      <w:del w:id="264" w:author="Tufail Ahmad Telwani" w:date="2025-02-27T15:14:00Z">
        <w:r w:rsidRPr="00080B1E" w:rsidDel="00B055AA">
          <w:rPr>
            <w:rPrChange w:id="265" w:author="Tufail Ahmad Telwani" w:date="2025-02-27T15:39:00Z">
              <w:rPr>
                <w:sz w:val="20"/>
                <w:szCs w:val="20"/>
              </w:rPr>
            </w:rPrChange>
          </w:rPr>
          <w:delText xml:space="preserve">In another notable study, Taylor and Adams [3] focused on the application of </w:delText>
        </w:r>
        <w:r w:rsidRPr="00080B1E" w:rsidDel="00B055AA">
          <w:rPr>
            <w:rStyle w:val="Strong"/>
            <w:b w:val="0"/>
            <w:rPrChange w:id="266" w:author="Tufail Ahmad Telwani" w:date="2025-02-27T15:39:00Z">
              <w:rPr>
                <w:rStyle w:val="Strong"/>
                <w:b w:val="0"/>
                <w:sz w:val="20"/>
                <w:szCs w:val="20"/>
              </w:rPr>
            </w:rPrChange>
          </w:rPr>
          <w:delText>content-based filtering</w:delText>
        </w:r>
        <w:r w:rsidRPr="00080B1E" w:rsidDel="00B055AA">
          <w:rPr>
            <w:rPrChange w:id="267" w:author="Tufail Ahmad Telwani" w:date="2025-02-27T15:39:00Z">
              <w:rPr>
                <w:sz w:val="20"/>
                <w:szCs w:val="20"/>
              </w:rPr>
            </w:rPrChange>
          </w:rPr>
          <w:delText xml:space="preserve"> for refining meal suggestions. By analyzing users' </w:delText>
        </w:r>
        <w:r w:rsidRPr="00080B1E" w:rsidDel="00B055AA">
          <w:rPr>
            <w:rStyle w:val="Strong"/>
            <w:b w:val="0"/>
            <w:rPrChange w:id="268" w:author="Tufail Ahmad Telwani" w:date="2025-02-27T15:39:00Z">
              <w:rPr>
                <w:rStyle w:val="Strong"/>
                <w:b w:val="0"/>
                <w:sz w:val="20"/>
                <w:szCs w:val="20"/>
              </w:rPr>
            </w:rPrChange>
          </w:rPr>
          <w:delText>health conditions</w:delText>
        </w:r>
        <w:r w:rsidRPr="00080B1E" w:rsidDel="00B055AA">
          <w:rPr>
            <w:rPrChange w:id="269" w:author="Tufail Ahmad Telwani" w:date="2025-02-27T15:39:00Z">
              <w:rPr>
                <w:sz w:val="20"/>
                <w:szCs w:val="20"/>
              </w:rPr>
            </w:rPrChange>
          </w:rPr>
          <w:delText xml:space="preserve"> (such as </w:delText>
        </w:r>
        <w:r w:rsidRPr="00080B1E" w:rsidDel="00B055AA">
          <w:rPr>
            <w:rStyle w:val="Strong"/>
            <w:b w:val="0"/>
            <w:rPrChange w:id="270" w:author="Tufail Ahmad Telwani" w:date="2025-02-27T15:39:00Z">
              <w:rPr>
                <w:rStyle w:val="Strong"/>
                <w:b w:val="0"/>
                <w:sz w:val="20"/>
                <w:szCs w:val="20"/>
              </w:rPr>
            </w:rPrChange>
          </w:rPr>
          <w:delText>diabetes</w:delText>
        </w:r>
        <w:r w:rsidRPr="00080B1E" w:rsidDel="00B055AA">
          <w:rPr>
            <w:rPrChange w:id="271" w:author="Tufail Ahmad Telwani" w:date="2025-02-27T15:39:00Z">
              <w:rPr>
                <w:sz w:val="20"/>
                <w:szCs w:val="20"/>
              </w:rPr>
            </w:rPrChange>
          </w:rPr>
          <w:delText xml:space="preserve"> or </w:delText>
        </w:r>
        <w:r w:rsidRPr="00080B1E" w:rsidDel="00B055AA">
          <w:rPr>
            <w:rStyle w:val="Strong"/>
            <w:b w:val="0"/>
            <w:rPrChange w:id="272" w:author="Tufail Ahmad Telwani" w:date="2025-02-27T15:39:00Z">
              <w:rPr>
                <w:rStyle w:val="Strong"/>
                <w:b w:val="0"/>
                <w:sz w:val="20"/>
                <w:szCs w:val="20"/>
              </w:rPr>
            </w:rPrChange>
          </w:rPr>
          <w:delText>cardiovascular health</w:delText>
        </w:r>
        <w:r w:rsidRPr="00080B1E" w:rsidDel="00B055AA">
          <w:rPr>
            <w:rPrChange w:id="273" w:author="Tufail Ahmad Telwani" w:date="2025-02-27T15:39:00Z">
              <w:rPr>
                <w:sz w:val="20"/>
                <w:szCs w:val="20"/>
              </w:rPr>
            </w:rPrChange>
          </w:rPr>
          <w:delText xml:space="preserve">) and </w:delText>
        </w:r>
        <w:r w:rsidRPr="00080B1E" w:rsidDel="00B055AA">
          <w:rPr>
            <w:rStyle w:val="Strong"/>
            <w:b w:val="0"/>
            <w:rPrChange w:id="274" w:author="Tufail Ahmad Telwani" w:date="2025-02-27T15:39:00Z">
              <w:rPr>
                <w:rStyle w:val="Strong"/>
                <w:b w:val="0"/>
                <w:sz w:val="20"/>
                <w:szCs w:val="20"/>
              </w:rPr>
            </w:rPrChange>
          </w:rPr>
          <w:delText>food preferences</w:delText>
        </w:r>
        <w:r w:rsidRPr="00080B1E" w:rsidDel="00B055AA">
          <w:rPr>
            <w:rPrChange w:id="275" w:author="Tufail Ahmad Telwani" w:date="2025-02-27T15:39:00Z">
              <w:rPr>
                <w:sz w:val="20"/>
                <w:szCs w:val="20"/>
              </w:rPr>
            </w:rPrChange>
          </w:rPr>
          <w:delText xml:space="preserve">, the authors demonstrated how machine learning models could personalize food recommendations, leading to better adherence to dietary guidelines. Their results showed a marked improvement in </w:delText>
        </w:r>
        <w:r w:rsidRPr="00080B1E" w:rsidDel="00B055AA">
          <w:rPr>
            <w:rStyle w:val="Strong"/>
            <w:b w:val="0"/>
            <w:rPrChange w:id="276" w:author="Tufail Ahmad Telwani" w:date="2025-02-27T15:39:00Z">
              <w:rPr>
                <w:rStyle w:val="Strong"/>
                <w:b w:val="0"/>
                <w:sz w:val="20"/>
                <w:szCs w:val="20"/>
              </w:rPr>
            </w:rPrChange>
          </w:rPr>
          <w:delText>user satisfaction</w:delText>
        </w:r>
        <w:r w:rsidRPr="00080B1E" w:rsidDel="00B055AA">
          <w:rPr>
            <w:rPrChange w:id="277" w:author="Tufail Ahmad Telwani" w:date="2025-02-27T15:39:00Z">
              <w:rPr>
                <w:sz w:val="20"/>
                <w:szCs w:val="20"/>
              </w:rPr>
            </w:rPrChange>
          </w:rPr>
          <w:delText xml:space="preserve"> and </w:delText>
        </w:r>
        <w:r w:rsidRPr="00080B1E" w:rsidDel="00B055AA">
          <w:rPr>
            <w:rStyle w:val="Strong"/>
            <w:b w:val="0"/>
            <w:rPrChange w:id="278" w:author="Tufail Ahmad Telwani" w:date="2025-02-27T15:39:00Z">
              <w:rPr>
                <w:rStyle w:val="Strong"/>
                <w:b w:val="0"/>
                <w:sz w:val="20"/>
                <w:szCs w:val="20"/>
              </w:rPr>
            </w:rPrChange>
          </w:rPr>
          <w:delText>dietary compliance</w:delText>
        </w:r>
        <w:r w:rsidRPr="00080B1E" w:rsidDel="00B055AA">
          <w:rPr>
            <w:rPrChange w:id="279" w:author="Tufail Ahmad Telwani" w:date="2025-02-27T15:39:00Z">
              <w:rPr>
                <w:sz w:val="20"/>
                <w:szCs w:val="20"/>
              </w:rPr>
            </w:rPrChange>
          </w:rPr>
          <w:delText>, emphasizing the importance of a tailored approach for long-term success.</w:delText>
        </w:r>
      </w:del>
    </w:p>
    <w:p w:rsidR="00C92F3A" w:rsidRPr="00080B1E" w:rsidDel="00B055AA" w:rsidRDefault="00C92F3A">
      <w:pPr>
        <w:pStyle w:val="NormalWeb"/>
        <w:rPr>
          <w:del w:id="280" w:author="Tufail Ahmad Telwani" w:date="2025-02-27T15:14:00Z"/>
          <w:rPrChange w:id="281" w:author="Tufail Ahmad Telwani" w:date="2025-02-27T15:39:00Z">
            <w:rPr>
              <w:del w:id="282" w:author="Tufail Ahmad Telwani" w:date="2025-02-27T15:14:00Z"/>
              <w:sz w:val="20"/>
              <w:szCs w:val="20"/>
            </w:rPr>
          </w:rPrChange>
        </w:rPr>
        <w:pPrChange w:id="283" w:author="Tufail Ahmad Telwani" w:date="2025-02-27T15:39:00Z">
          <w:pPr>
            <w:pStyle w:val="NormalWeb"/>
            <w:jc w:val="both"/>
          </w:pPr>
        </w:pPrChange>
      </w:pPr>
      <w:del w:id="284" w:author="Tufail Ahmad Telwani" w:date="2025-02-27T15:14:00Z">
        <w:r w:rsidRPr="00080B1E" w:rsidDel="00B055AA">
          <w:rPr>
            <w:rPrChange w:id="285" w:author="Tufail Ahmad Telwani" w:date="2025-02-27T15:39:00Z">
              <w:rPr>
                <w:sz w:val="20"/>
                <w:szCs w:val="20"/>
              </w:rPr>
            </w:rPrChange>
          </w:rPr>
          <w:delText xml:space="preserve">Johnson et al. [4] investigated the integration of </w:delText>
        </w:r>
        <w:r w:rsidRPr="00080B1E" w:rsidDel="00B055AA">
          <w:rPr>
            <w:rStyle w:val="Strong"/>
            <w:b w:val="0"/>
            <w:rPrChange w:id="286" w:author="Tufail Ahmad Telwani" w:date="2025-02-27T15:39:00Z">
              <w:rPr>
                <w:rStyle w:val="Strong"/>
                <w:b w:val="0"/>
                <w:sz w:val="20"/>
                <w:szCs w:val="20"/>
              </w:rPr>
            </w:rPrChange>
          </w:rPr>
          <w:delText>genetic data</w:delText>
        </w:r>
        <w:r w:rsidRPr="00080B1E" w:rsidDel="00B055AA">
          <w:rPr>
            <w:rPrChange w:id="287" w:author="Tufail Ahmad Telwani" w:date="2025-02-27T15:39:00Z">
              <w:rPr>
                <w:sz w:val="20"/>
                <w:szCs w:val="20"/>
              </w:rPr>
            </w:rPrChange>
          </w:rPr>
          <w:delText xml:space="preserve"> and </w:delText>
        </w:r>
        <w:r w:rsidRPr="00080B1E" w:rsidDel="00B055AA">
          <w:rPr>
            <w:rStyle w:val="Strong"/>
            <w:b w:val="0"/>
            <w:rPrChange w:id="288" w:author="Tufail Ahmad Telwani" w:date="2025-02-27T15:39:00Z">
              <w:rPr>
                <w:rStyle w:val="Strong"/>
                <w:b w:val="0"/>
                <w:sz w:val="20"/>
                <w:szCs w:val="20"/>
              </w:rPr>
            </w:rPrChange>
          </w:rPr>
          <w:delText>biometrics</w:delText>
        </w:r>
        <w:r w:rsidRPr="00080B1E" w:rsidDel="00B055AA">
          <w:rPr>
            <w:rPrChange w:id="289" w:author="Tufail Ahmad Telwani" w:date="2025-02-27T15:39:00Z">
              <w:rPr>
                <w:sz w:val="20"/>
                <w:szCs w:val="20"/>
              </w:rPr>
            </w:rPrChange>
          </w:rPr>
          <w:delText xml:space="preserve"> into nutrition systems, demonstrating the importance of understanding individual metabolic responses. Their research suggested that incorporating </w:delText>
        </w:r>
        <w:r w:rsidRPr="00080B1E" w:rsidDel="00B055AA">
          <w:rPr>
            <w:rStyle w:val="Strong"/>
            <w:b w:val="0"/>
            <w:rPrChange w:id="290" w:author="Tufail Ahmad Telwani" w:date="2025-02-27T15:39:00Z">
              <w:rPr>
                <w:rStyle w:val="Strong"/>
                <w:b w:val="0"/>
                <w:sz w:val="20"/>
                <w:szCs w:val="20"/>
              </w:rPr>
            </w:rPrChange>
          </w:rPr>
          <w:delText>genetic predispositions</w:delText>
        </w:r>
        <w:r w:rsidRPr="00080B1E" w:rsidDel="00B055AA">
          <w:rPr>
            <w:rPrChange w:id="291" w:author="Tufail Ahmad Telwani" w:date="2025-02-27T15:39:00Z">
              <w:rPr>
                <w:sz w:val="20"/>
                <w:szCs w:val="20"/>
              </w:rPr>
            </w:rPrChange>
          </w:rPr>
          <w:delText xml:space="preserve"> (e.g., lactose intolerance, caffeine metabolism) into the nutrition recommendation system enhances the relevance and effectiveness of the dietary plans. The authors concluded that </w:delText>
        </w:r>
        <w:r w:rsidRPr="00080B1E" w:rsidDel="00B055AA">
          <w:rPr>
            <w:rStyle w:val="Strong"/>
            <w:b w:val="0"/>
            <w:rPrChange w:id="292" w:author="Tufail Ahmad Telwani" w:date="2025-02-27T15:39:00Z">
              <w:rPr>
                <w:rStyle w:val="Strong"/>
                <w:b w:val="0"/>
                <w:sz w:val="20"/>
                <w:szCs w:val="20"/>
              </w:rPr>
            </w:rPrChange>
          </w:rPr>
          <w:delText>genomic data</w:delText>
        </w:r>
        <w:r w:rsidRPr="00080B1E" w:rsidDel="00B055AA">
          <w:rPr>
            <w:rPrChange w:id="293" w:author="Tufail Ahmad Telwani" w:date="2025-02-27T15:39:00Z">
              <w:rPr>
                <w:sz w:val="20"/>
                <w:szCs w:val="20"/>
              </w:rPr>
            </w:rPrChange>
          </w:rPr>
          <w:delText xml:space="preserve"> is a valuable tool for creating deeply personalized nutrition strategies.</w:delText>
        </w:r>
      </w:del>
    </w:p>
    <w:p w:rsidR="00C92F3A" w:rsidRPr="00080B1E" w:rsidDel="00B055AA" w:rsidRDefault="00C92F3A">
      <w:pPr>
        <w:pStyle w:val="NormalWeb"/>
        <w:rPr>
          <w:del w:id="294" w:author="Tufail Ahmad Telwani" w:date="2025-02-27T15:14:00Z"/>
        </w:rPr>
        <w:pPrChange w:id="295" w:author="Tufail Ahmad Telwani" w:date="2025-02-27T15:39:00Z">
          <w:pPr>
            <w:pStyle w:val="NormalWeb"/>
            <w:jc w:val="both"/>
          </w:pPr>
        </w:pPrChange>
      </w:pPr>
      <w:del w:id="296" w:author="Tufail Ahmad Telwani" w:date="2025-02-27T15:14:00Z">
        <w:r w:rsidRPr="00080B1E" w:rsidDel="00B055AA">
          <w:rPr>
            <w:rPrChange w:id="297" w:author="Tufail Ahmad Telwani" w:date="2025-02-27T15:39:00Z">
              <w:rPr>
                <w:sz w:val="20"/>
                <w:szCs w:val="20"/>
              </w:rPr>
            </w:rPrChange>
          </w:rPr>
          <w:delText xml:space="preserve">Finally, Nguyen and Patel [5] focused on the potential of </w:delText>
        </w:r>
        <w:r w:rsidRPr="00080B1E" w:rsidDel="00B055AA">
          <w:rPr>
            <w:rStyle w:val="Strong"/>
            <w:b w:val="0"/>
            <w:rPrChange w:id="298" w:author="Tufail Ahmad Telwani" w:date="2025-02-27T15:39:00Z">
              <w:rPr>
                <w:rStyle w:val="Strong"/>
                <w:b w:val="0"/>
                <w:sz w:val="20"/>
                <w:szCs w:val="20"/>
              </w:rPr>
            </w:rPrChange>
          </w:rPr>
          <w:delText>real</w:delText>
        </w:r>
        <w:r w:rsidRPr="00080B1E" w:rsidDel="00B055AA">
          <w:rPr>
            <w:rStyle w:val="Strong"/>
            <w:rPrChange w:id="299" w:author="Tufail Ahmad Telwani" w:date="2025-02-27T15:39:00Z">
              <w:rPr>
                <w:rStyle w:val="Strong"/>
                <w:sz w:val="20"/>
                <w:szCs w:val="20"/>
              </w:rPr>
            </w:rPrChange>
          </w:rPr>
          <w:delText>-</w:delText>
        </w:r>
        <w:r w:rsidRPr="00080B1E" w:rsidDel="00B055AA">
          <w:rPr>
            <w:rStyle w:val="Strong"/>
            <w:b w:val="0"/>
            <w:rPrChange w:id="300" w:author="Tufail Ahmad Telwani" w:date="2025-02-27T15:39:00Z">
              <w:rPr>
                <w:rStyle w:val="Strong"/>
                <w:b w:val="0"/>
                <w:sz w:val="20"/>
                <w:szCs w:val="20"/>
              </w:rPr>
            </w:rPrChange>
          </w:rPr>
          <w:delText>time</w:delText>
        </w:r>
        <w:r w:rsidRPr="00080B1E" w:rsidDel="00B055AA">
          <w:rPr>
            <w:rStyle w:val="Strong"/>
            <w:rPrChange w:id="301" w:author="Tufail Ahmad Telwani" w:date="2025-02-27T15:39:00Z">
              <w:rPr>
                <w:rStyle w:val="Strong"/>
                <w:sz w:val="20"/>
                <w:szCs w:val="20"/>
              </w:rPr>
            </w:rPrChange>
          </w:rPr>
          <w:delText xml:space="preserve"> </w:delText>
        </w:r>
        <w:r w:rsidRPr="00080B1E" w:rsidDel="00B055AA">
          <w:rPr>
            <w:rStyle w:val="Strong"/>
            <w:b w:val="0"/>
            <w:rPrChange w:id="302" w:author="Tufail Ahmad Telwani" w:date="2025-02-27T15:39:00Z">
              <w:rPr>
                <w:rStyle w:val="Strong"/>
                <w:b w:val="0"/>
                <w:sz w:val="20"/>
                <w:szCs w:val="20"/>
              </w:rPr>
            </w:rPrChange>
          </w:rPr>
          <w:delText>tracking</w:delText>
        </w:r>
        <w:r w:rsidRPr="00080B1E" w:rsidDel="00B055AA">
          <w:rPr>
            <w:rPrChange w:id="303" w:author="Tufail Ahmad Telwani" w:date="2025-02-27T15:39:00Z">
              <w:rPr>
                <w:sz w:val="20"/>
                <w:szCs w:val="20"/>
              </w:rPr>
            </w:rPrChange>
          </w:rPr>
          <w:delText xml:space="preserve"> to support dynamic</w:delText>
        </w:r>
        <w:r w:rsidRPr="00080B1E" w:rsidDel="00B055AA">
          <w:delText xml:space="preserve"> nutrition </w:delText>
        </w:r>
        <w:r w:rsidRPr="00080B1E" w:rsidDel="00B055AA">
          <w:rPr>
            <w:rPrChange w:id="304" w:author="Tufail Ahmad Telwani" w:date="2025-02-27T15:39:00Z">
              <w:rPr>
                <w:sz w:val="20"/>
                <w:szCs w:val="20"/>
              </w:rPr>
            </w:rPrChange>
          </w:rPr>
          <w:delText xml:space="preserve">adjustments. Their research showed that wearable devices, which monitor </w:delText>
        </w:r>
        <w:r w:rsidRPr="00080B1E" w:rsidDel="00B055AA">
          <w:rPr>
            <w:rStyle w:val="Strong"/>
            <w:b w:val="0"/>
            <w:rPrChange w:id="305" w:author="Tufail Ahmad Telwani" w:date="2025-02-27T15:39:00Z">
              <w:rPr>
                <w:rStyle w:val="Strong"/>
                <w:b w:val="0"/>
                <w:sz w:val="20"/>
                <w:szCs w:val="20"/>
              </w:rPr>
            </w:rPrChange>
          </w:rPr>
          <w:delText>activity</w:delText>
        </w:r>
        <w:r w:rsidRPr="00080B1E" w:rsidDel="00B055AA">
          <w:rPr>
            <w:rStyle w:val="Strong"/>
            <w:rPrChange w:id="306" w:author="Tufail Ahmad Telwani" w:date="2025-02-27T15:39:00Z">
              <w:rPr>
                <w:rStyle w:val="Strong"/>
                <w:sz w:val="20"/>
                <w:szCs w:val="20"/>
              </w:rPr>
            </w:rPrChange>
          </w:rPr>
          <w:delText xml:space="preserve"> </w:delText>
        </w:r>
        <w:r w:rsidRPr="00080B1E" w:rsidDel="00B055AA">
          <w:rPr>
            <w:rStyle w:val="Strong"/>
            <w:b w:val="0"/>
            <w:rPrChange w:id="307" w:author="Tufail Ahmad Telwani" w:date="2025-02-27T15:39:00Z">
              <w:rPr>
                <w:rStyle w:val="Strong"/>
                <w:b w:val="0"/>
                <w:sz w:val="20"/>
                <w:szCs w:val="20"/>
              </w:rPr>
            </w:rPrChange>
          </w:rPr>
          <w:delText>levels</w:delText>
        </w:r>
        <w:r w:rsidRPr="00080B1E" w:rsidDel="00B055AA">
          <w:rPr>
            <w:rPrChange w:id="308" w:author="Tufail Ahmad Telwani" w:date="2025-02-27T15:39:00Z">
              <w:rPr>
                <w:sz w:val="20"/>
                <w:szCs w:val="20"/>
              </w:rPr>
            </w:rPrChange>
          </w:rPr>
          <w:delText xml:space="preserve">, </w:delText>
        </w:r>
        <w:r w:rsidRPr="00080B1E" w:rsidDel="00B055AA">
          <w:rPr>
            <w:rStyle w:val="Strong"/>
            <w:b w:val="0"/>
            <w:rPrChange w:id="309" w:author="Tufail Ahmad Telwani" w:date="2025-02-27T15:39:00Z">
              <w:rPr>
                <w:rStyle w:val="Strong"/>
                <w:b w:val="0"/>
                <w:sz w:val="20"/>
                <w:szCs w:val="20"/>
              </w:rPr>
            </w:rPrChange>
          </w:rPr>
          <w:delText>sleep</w:delText>
        </w:r>
        <w:r w:rsidRPr="00080B1E" w:rsidDel="00B055AA">
          <w:rPr>
            <w:rStyle w:val="Strong"/>
            <w:rPrChange w:id="310" w:author="Tufail Ahmad Telwani" w:date="2025-02-27T15:39:00Z">
              <w:rPr>
                <w:rStyle w:val="Strong"/>
                <w:sz w:val="20"/>
                <w:szCs w:val="20"/>
              </w:rPr>
            </w:rPrChange>
          </w:rPr>
          <w:delText xml:space="preserve"> </w:delText>
        </w:r>
        <w:r w:rsidRPr="00080B1E" w:rsidDel="00B055AA">
          <w:rPr>
            <w:rStyle w:val="Strong"/>
            <w:b w:val="0"/>
            <w:rPrChange w:id="311" w:author="Tufail Ahmad Telwani" w:date="2025-02-27T15:39:00Z">
              <w:rPr>
                <w:rStyle w:val="Strong"/>
                <w:b w:val="0"/>
                <w:sz w:val="20"/>
                <w:szCs w:val="20"/>
              </w:rPr>
            </w:rPrChange>
          </w:rPr>
          <w:delText>patterns</w:delText>
        </w:r>
        <w:r w:rsidRPr="00080B1E" w:rsidDel="00B055AA">
          <w:rPr>
            <w:rPrChange w:id="312" w:author="Tufail Ahmad Telwani" w:date="2025-02-27T15:39:00Z">
              <w:rPr>
                <w:sz w:val="20"/>
                <w:szCs w:val="20"/>
              </w:rPr>
            </w:rPrChange>
          </w:rPr>
          <w:delText xml:space="preserve">, and </w:delText>
        </w:r>
        <w:r w:rsidRPr="00080B1E" w:rsidDel="00B055AA">
          <w:rPr>
            <w:rStyle w:val="Strong"/>
            <w:b w:val="0"/>
            <w:rPrChange w:id="313" w:author="Tufail Ahmad Telwani" w:date="2025-02-27T15:39:00Z">
              <w:rPr>
                <w:rStyle w:val="Strong"/>
                <w:b w:val="0"/>
                <w:sz w:val="20"/>
                <w:szCs w:val="20"/>
              </w:rPr>
            </w:rPrChange>
          </w:rPr>
          <w:delText>nutritional</w:delText>
        </w:r>
        <w:r w:rsidRPr="00080B1E" w:rsidDel="00B055AA">
          <w:rPr>
            <w:rStyle w:val="Strong"/>
            <w:rPrChange w:id="314" w:author="Tufail Ahmad Telwani" w:date="2025-02-27T15:39:00Z">
              <w:rPr>
                <w:rStyle w:val="Strong"/>
                <w:sz w:val="20"/>
                <w:szCs w:val="20"/>
              </w:rPr>
            </w:rPrChange>
          </w:rPr>
          <w:delText xml:space="preserve"> </w:delText>
        </w:r>
        <w:r w:rsidRPr="00080B1E" w:rsidDel="00B055AA">
          <w:rPr>
            <w:rStyle w:val="Strong"/>
            <w:b w:val="0"/>
            <w:rPrChange w:id="315" w:author="Tufail Ahmad Telwani" w:date="2025-02-27T15:39:00Z">
              <w:rPr>
                <w:rStyle w:val="Strong"/>
                <w:b w:val="0"/>
                <w:sz w:val="20"/>
                <w:szCs w:val="20"/>
              </w:rPr>
            </w:rPrChange>
          </w:rPr>
          <w:delText>intake</w:delText>
        </w:r>
        <w:r w:rsidRPr="00080B1E" w:rsidDel="00B055AA">
          <w:rPr>
            <w:rPrChange w:id="316" w:author="Tufail Ahmad Telwani" w:date="2025-02-27T15:39:00Z">
              <w:rPr>
                <w:sz w:val="20"/>
                <w:szCs w:val="20"/>
              </w:rPr>
            </w:rPrChange>
          </w:rPr>
          <w:delText xml:space="preserve">, can be integrated into a personalized nutrition system. By continuously collecting and analyzing data, the system can provide </w:delText>
        </w:r>
        <w:r w:rsidRPr="00080B1E" w:rsidDel="00B055AA">
          <w:rPr>
            <w:rStyle w:val="Strong"/>
            <w:b w:val="0"/>
            <w:rPrChange w:id="317" w:author="Tufail Ahmad Telwani" w:date="2025-02-27T15:39:00Z">
              <w:rPr>
                <w:rStyle w:val="Strong"/>
                <w:b w:val="0"/>
                <w:sz w:val="20"/>
                <w:szCs w:val="20"/>
              </w:rPr>
            </w:rPrChange>
          </w:rPr>
          <w:delText>real</w:delText>
        </w:r>
        <w:r w:rsidRPr="00080B1E" w:rsidDel="00B055AA">
          <w:rPr>
            <w:rStyle w:val="Strong"/>
            <w:rPrChange w:id="318" w:author="Tufail Ahmad Telwani" w:date="2025-02-27T15:39:00Z">
              <w:rPr>
                <w:rStyle w:val="Strong"/>
                <w:sz w:val="20"/>
                <w:szCs w:val="20"/>
              </w:rPr>
            </w:rPrChange>
          </w:rPr>
          <w:delText>-</w:delText>
        </w:r>
        <w:r w:rsidRPr="00080B1E" w:rsidDel="00B055AA">
          <w:rPr>
            <w:rStyle w:val="Strong"/>
            <w:b w:val="0"/>
            <w:rPrChange w:id="319" w:author="Tufail Ahmad Telwani" w:date="2025-02-27T15:39:00Z">
              <w:rPr>
                <w:rStyle w:val="Strong"/>
                <w:b w:val="0"/>
                <w:sz w:val="20"/>
                <w:szCs w:val="20"/>
              </w:rPr>
            </w:rPrChange>
          </w:rPr>
          <w:delText>time</w:delText>
        </w:r>
        <w:r w:rsidRPr="00080B1E" w:rsidDel="00B055AA">
          <w:rPr>
            <w:rStyle w:val="Strong"/>
            <w:rPrChange w:id="320" w:author="Tufail Ahmad Telwani" w:date="2025-02-27T15:39:00Z">
              <w:rPr>
                <w:rStyle w:val="Strong"/>
                <w:sz w:val="20"/>
                <w:szCs w:val="20"/>
              </w:rPr>
            </w:rPrChange>
          </w:rPr>
          <w:delText xml:space="preserve"> </w:delText>
        </w:r>
        <w:r w:rsidRPr="00080B1E" w:rsidDel="00B055AA">
          <w:rPr>
            <w:rStyle w:val="Strong"/>
            <w:b w:val="0"/>
            <w:rPrChange w:id="321" w:author="Tufail Ahmad Telwani" w:date="2025-02-27T15:39:00Z">
              <w:rPr>
                <w:rStyle w:val="Strong"/>
                <w:b w:val="0"/>
                <w:sz w:val="20"/>
                <w:szCs w:val="20"/>
              </w:rPr>
            </w:rPrChange>
          </w:rPr>
          <w:delText>feedback</w:delText>
        </w:r>
        <w:r w:rsidRPr="00080B1E" w:rsidDel="00B055AA">
          <w:rPr>
            <w:rPrChange w:id="322" w:author="Tufail Ahmad Telwani" w:date="2025-02-27T15:39:00Z">
              <w:rPr>
                <w:sz w:val="20"/>
                <w:szCs w:val="20"/>
              </w:rPr>
            </w:rPrChange>
          </w:rPr>
          <w:delText>, allowing users to make adjustments to their nutrition plans on a day-to-day basis.</w:delText>
        </w:r>
      </w:del>
    </w:p>
    <w:p w:rsidR="00A26C35" w:rsidRPr="00080B1E" w:rsidDel="00B055AA" w:rsidRDefault="00C92F3A">
      <w:pPr>
        <w:pStyle w:val="NormalWeb"/>
        <w:rPr>
          <w:del w:id="323" w:author="Tufail Ahmad Telwani" w:date="2025-02-27T15:14:00Z"/>
          <w:rPrChange w:id="324" w:author="Tufail Ahmad Telwani" w:date="2025-02-27T15:39:00Z">
            <w:rPr>
              <w:del w:id="325" w:author="Tufail Ahmad Telwani" w:date="2025-02-27T15:14:00Z"/>
            </w:rPr>
          </w:rPrChange>
        </w:rPr>
        <w:pPrChange w:id="326" w:author="Tufail Ahmad Telwani" w:date="2025-02-27T15:39:00Z">
          <w:pPr>
            <w:pStyle w:val="BodyText"/>
            <w:spacing w:before="43"/>
            <w:ind w:left="0"/>
            <w:jc w:val="both"/>
          </w:pPr>
        </w:pPrChange>
      </w:pPr>
      <w:del w:id="327" w:author="Tufail Ahmad Telwani" w:date="2025-02-27T15:14:00Z">
        <w:r w:rsidRPr="00203960" w:rsidDel="00B055AA">
          <w:delText xml:space="preserve">These studies collectively illustrate the growing importance of combining </w:delText>
        </w:r>
        <w:r w:rsidRPr="00203960" w:rsidDel="00B055AA">
          <w:rPr>
            <w:rStyle w:val="Strong"/>
            <w:b w:val="0"/>
          </w:rPr>
          <w:delText>personalized</w:delText>
        </w:r>
        <w:r w:rsidRPr="0071482A" w:rsidDel="00B055AA">
          <w:rPr>
            <w:rStyle w:val="Strong"/>
          </w:rPr>
          <w:delText xml:space="preserve"> </w:delText>
        </w:r>
        <w:r w:rsidRPr="0071482A" w:rsidDel="00B055AA">
          <w:rPr>
            <w:rStyle w:val="Strong"/>
            <w:b w:val="0"/>
          </w:rPr>
          <w:delText>nutrition</w:delText>
        </w:r>
        <w:r w:rsidRPr="00687926" w:rsidDel="00B055AA">
          <w:delText xml:space="preserve"> with </w:delText>
        </w:r>
        <w:r w:rsidRPr="00687926" w:rsidDel="00B055AA">
          <w:rPr>
            <w:rStyle w:val="Strong"/>
            <w:b w:val="0"/>
          </w:rPr>
          <w:delText>advanced</w:delText>
        </w:r>
        <w:r w:rsidRPr="00080B1E" w:rsidDel="00B055AA">
          <w:rPr>
            <w:rStyle w:val="Strong"/>
            <w:rPrChange w:id="328" w:author="Tufail Ahmad Telwani" w:date="2025-02-27T15:39:00Z">
              <w:rPr>
                <w:rStyle w:val="Strong"/>
              </w:rPr>
            </w:rPrChange>
          </w:rPr>
          <w:delText xml:space="preserve"> </w:delText>
        </w:r>
        <w:r w:rsidRPr="00080B1E" w:rsidDel="00B055AA">
          <w:rPr>
            <w:rStyle w:val="Strong"/>
            <w:b w:val="0"/>
            <w:rPrChange w:id="329" w:author="Tufail Ahmad Telwani" w:date="2025-02-27T15:39:00Z">
              <w:rPr>
                <w:rStyle w:val="Strong"/>
                <w:b w:val="0"/>
              </w:rPr>
            </w:rPrChange>
          </w:rPr>
          <w:delText>data</w:delText>
        </w:r>
        <w:r w:rsidRPr="00080B1E" w:rsidDel="00B055AA">
          <w:rPr>
            <w:rStyle w:val="Strong"/>
            <w:rPrChange w:id="330" w:author="Tufail Ahmad Telwani" w:date="2025-02-27T15:39:00Z">
              <w:rPr>
                <w:rStyle w:val="Strong"/>
              </w:rPr>
            </w:rPrChange>
          </w:rPr>
          <w:delText xml:space="preserve"> </w:delText>
        </w:r>
        <w:r w:rsidRPr="00080B1E" w:rsidDel="00B055AA">
          <w:rPr>
            <w:rStyle w:val="Strong"/>
            <w:b w:val="0"/>
            <w:rPrChange w:id="331" w:author="Tufail Ahmad Telwani" w:date="2025-02-27T15:39:00Z">
              <w:rPr>
                <w:rStyle w:val="Strong"/>
                <w:b w:val="0"/>
              </w:rPr>
            </w:rPrChange>
          </w:rPr>
          <w:delText>analytics</w:delText>
        </w:r>
        <w:r w:rsidRPr="00080B1E" w:rsidDel="00B055AA">
          <w:rPr>
            <w:rPrChange w:id="332" w:author="Tufail Ahmad Telwani" w:date="2025-02-27T15:39:00Z">
              <w:rPr/>
            </w:rPrChange>
          </w:rPr>
          <w:delText xml:space="preserve"> and </w:delText>
        </w:r>
        <w:r w:rsidRPr="00080B1E" w:rsidDel="00B055AA">
          <w:rPr>
            <w:rStyle w:val="Strong"/>
            <w:b w:val="0"/>
            <w:rPrChange w:id="333" w:author="Tufail Ahmad Telwani" w:date="2025-02-27T15:39:00Z">
              <w:rPr>
                <w:rStyle w:val="Strong"/>
                <w:b w:val="0"/>
              </w:rPr>
            </w:rPrChange>
          </w:rPr>
          <w:delText>machine</w:delText>
        </w:r>
        <w:r w:rsidRPr="00080B1E" w:rsidDel="00B055AA">
          <w:rPr>
            <w:rStyle w:val="Strong"/>
            <w:rPrChange w:id="334" w:author="Tufail Ahmad Telwani" w:date="2025-02-27T15:39:00Z">
              <w:rPr>
                <w:rStyle w:val="Strong"/>
              </w:rPr>
            </w:rPrChange>
          </w:rPr>
          <w:delText xml:space="preserve"> </w:delText>
        </w:r>
        <w:r w:rsidRPr="00080B1E" w:rsidDel="00B055AA">
          <w:rPr>
            <w:rStyle w:val="Strong"/>
            <w:b w:val="0"/>
            <w:rPrChange w:id="335" w:author="Tufail Ahmad Telwani" w:date="2025-02-27T15:39:00Z">
              <w:rPr>
                <w:rStyle w:val="Strong"/>
                <w:b w:val="0"/>
              </w:rPr>
            </w:rPrChange>
          </w:rPr>
          <w:delText>learning</w:delText>
        </w:r>
        <w:r w:rsidRPr="00080B1E" w:rsidDel="00B055AA">
          <w:rPr>
            <w:rPrChange w:id="336" w:author="Tufail Ahmad Telwani" w:date="2025-02-27T15:39:00Z">
              <w:rPr/>
            </w:rPrChange>
          </w:rPr>
          <w:delText xml:space="preserve"> to improve health outcomes. The integration of individual </w:delText>
        </w:r>
        <w:r w:rsidRPr="00080B1E" w:rsidDel="00B055AA">
          <w:rPr>
            <w:rStyle w:val="Strong"/>
            <w:b w:val="0"/>
            <w:rPrChange w:id="337" w:author="Tufail Ahmad Telwani" w:date="2025-02-27T15:39:00Z">
              <w:rPr>
                <w:rStyle w:val="Strong"/>
                <w:b w:val="0"/>
              </w:rPr>
            </w:rPrChange>
          </w:rPr>
          <w:delText>health</w:delText>
        </w:r>
        <w:r w:rsidRPr="00080B1E" w:rsidDel="00B055AA">
          <w:rPr>
            <w:rStyle w:val="Strong"/>
            <w:rPrChange w:id="338" w:author="Tufail Ahmad Telwani" w:date="2025-02-27T15:39:00Z">
              <w:rPr>
                <w:rStyle w:val="Strong"/>
              </w:rPr>
            </w:rPrChange>
          </w:rPr>
          <w:delText xml:space="preserve"> </w:delText>
        </w:r>
        <w:r w:rsidRPr="00080B1E" w:rsidDel="00B055AA">
          <w:rPr>
            <w:rStyle w:val="Strong"/>
            <w:b w:val="0"/>
            <w:rPrChange w:id="339" w:author="Tufail Ahmad Telwani" w:date="2025-02-27T15:39:00Z">
              <w:rPr>
                <w:rStyle w:val="Strong"/>
                <w:b w:val="0"/>
              </w:rPr>
            </w:rPrChange>
          </w:rPr>
          <w:delText>data</w:delText>
        </w:r>
        <w:r w:rsidRPr="00080B1E" w:rsidDel="00B055AA">
          <w:rPr>
            <w:rPrChange w:id="340" w:author="Tufail Ahmad Telwani" w:date="2025-02-27T15:39:00Z">
              <w:rPr/>
            </w:rPrChange>
          </w:rPr>
          <w:delText xml:space="preserve">, along with the use of innovative technologies, has the potential to not only optimize </w:delText>
        </w:r>
        <w:r w:rsidRPr="00080B1E" w:rsidDel="00B055AA">
          <w:rPr>
            <w:rStyle w:val="Strong"/>
            <w:b w:val="0"/>
            <w:rPrChange w:id="341" w:author="Tufail Ahmad Telwani" w:date="2025-02-27T15:39:00Z">
              <w:rPr>
                <w:rStyle w:val="Strong"/>
                <w:b w:val="0"/>
              </w:rPr>
            </w:rPrChange>
          </w:rPr>
          <w:delText>dietary</w:delText>
        </w:r>
        <w:r w:rsidRPr="00080B1E" w:rsidDel="00B055AA">
          <w:rPr>
            <w:rStyle w:val="Strong"/>
            <w:rPrChange w:id="342" w:author="Tufail Ahmad Telwani" w:date="2025-02-27T15:39:00Z">
              <w:rPr>
                <w:rStyle w:val="Strong"/>
              </w:rPr>
            </w:rPrChange>
          </w:rPr>
          <w:delText xml:space="preserve"> </w:delText>
        </w:r>
        <w:r w:rsidRPr="00080B1E" w:rsidDel="00B055AA">
          <w:rPr>
            <w:rStyle w:val="Strong"/>
            <w:b w:val="0"/>
            <w:rPrChange w:id="343" w:author="Tufail Ahmad Telwani" w:date="2025-02-27T15:39:00Z">
              <w:rPr>
                <w:rStyle w:val="Strong"/>
                <w:b w:val="0"/>
              </w:rPr>
            </w:rPrChange>
          </w:rPr>
          <w:delText>recommendations</w:delText>
        </w:r>
        <w:r w:rsidRPr="00080B1E" w:rsidDel="00B055AA">
          <w:rPr>
            <w:rPrChange w:id="344" w:author="Tufail Ahmad Telwani" w:date="2025-02-27T15:39:00Z">
              <w:rPr/>
            </w:rPrChange>
          </w:rPr>
          <w:delText xml:space="preserve"> but also encourage </w:delText>
        </w:r>
        <w:r w:rsidRPr="00080B1E" w:rsidDel="00B055AA">
          <w:rPr>
            <w:rStyle w:val="Strong"/>
            <w:b w:val="0"/>
            <w:rPrChange w:id="345" w:author="Tufail Ahmad Telwani" w:date="2025-02-27T15:39:00Z">
              <w:rPr>
                <w:rStyle w:val="Strong"/>
                <w:b w:val="0"/>
              </w:rPr>
            </w:rPrChange>
          </w:rPr>
          <w:delText>long</w:delText>
        </w:r>
        <w:r w:rsidRPr="00080B1E" w:rsidDel="00B055AA">
          <w:rPr>
            <w:rStyle w:val="Strong"/>
            <w:rPrChange w:id="346" w:author="Tufail Ahmad Telwani" w:date="2025-02-27T15:39:00Z">
              <w:rPr>
                <w:rStyle w:val="Strong"/>
              </w:rPr>
            </w:rPrChange>
          </w:rPr>
          <w:delText>-</w:delText>
        </w:r>
        <w:r w:rsidRPr="00080B1E" w:rsidDel="00B055AA">
          <w:rPr>
            <w:rStyle w:val="Strong"/>
            <w:b w:val="0"/>
            <w:rPrChange w:id="347" w:author="Tufail Ahmad Telwani" w:date="2025-02-27T15:39:00Z">
              <w:rPr>
                <w:rStyle w:val="Strong"/>
                <w:b w:val="0"/>
              </w:rPr>
            </w:rPrChange>
          </w:rPr>
          <w:delText>term</w:delText>
        </w:r>
        <w:r w:rsidRPr="00080B1E" w:rsidDel="00B055AA">
          <w:rPr>
            <w:rStyle w:val="Strong"/>
            <w:rPrChange w:id="348" w:author="Tufail Ahmad Telwani" w:date="2025-02-27T15:39:00Z">
              <w:rPr>
                <w:rStyle w:val="Strong"/>
              </w:rPr>
            </w:rPrChange>
          </w:rPr>
          <w:delText xml:space="preserve">, </w:delText>
        </w:r>
        <w:r w:rsidRPr="00080B1E" w:rsidDel="00B055AA">
          <w:rPr>
            <w:rStyle w:val="Strong"/>
            <w:b w:val="0"/>
            <w:rPrChange w:id="349" w:author="Tufail Ahmad Telwani" w:date="2025-02-27T15:39:00Z">
              <w:rPr>
                <w:rStyle w:val="Strong"/>
                <w:b w:val="0"/>
              </w:rPr>
            </w:rPrChange>
          </w:rPr>
          <w:delText>sustainable</w:delText>
        </w:r>
        <w:r w:rsidRPr="00080B1E" w:rsidDel="00B055AA">
          <w:rPr>
            <w:rStyle w:val="Strong"/>
            <w:rPrChange w:id="350" w:author="Tufail Ahmad Telwani" w:date="2025-02-27T15:39:00Z">
              <w:rPr>
                <w:rStyle w:val="Strong"/>
              </w:rPr>
            </w:rPrChange>
          </w:rPr>
          <w:delText xml:space="preserve"> </w:delText>
        </w:r>
        <w:r w:rsidRPr="00080B1E" w:rsidDel="00B055AA">
          <w:rPr>
            <w:rStyle w:val="Strong"/>
            <w:b w:val="0"/>
            <w:rPrChange w:id="351" w:author="Tufail Ahmad Telwani" w:date="2025-02-27T15:39:00Z">
              <w:rPr>
                <w:rStyle w:val="Strong"/>
                <w:b w:val="0"/>
              </w:rPr>
            </w:rPrChange>
          </w:rPr>
          <w:delText>dietary</w:delText>
        </w:r>
        <w:r w:rsidRPr="00080B1E" w:rsidDel="00B055AA">
          <w:rPr>
            <w:rStyle w:val="Strong"/>
            <w:rPrChange w:id="352" w:author="Tufail Ahmad Telwani" w:date="2025-02-27T15:39:00Z">
              <w:rPr>
                <w:rStyle w:val="Strong"/>
              </w:rPr>
            </w:rPrChange>
          </w:rPr>
          <w:delText xml:space="preserve"> </w:delText>
        </w:r>
        <w:r w:rsidRPr="00080B1E" w:rsidDel="00B055AA">
          <w:rPr>
            <w:rStyle w:val="Strong"/>
            <w:b w:val="0"/>
            <w:rPrChange w:id="353" w:author="Tufail Ahmad Telwani" w:date="2025-02-27T15:39:00Z">
              <w:rPr>
                <w:rStyle w:val="Strong"/>
                <w:b w:val="0"/>
              </w:rPr>
            </w:rPrChange>
          </w:rPr>
          <w:delText>habits</w:delText>
        </w:r>
        <w:r w:rsidRPr="00080B1E" w:rsidDel="00B055AA">
          <w:rPr>
            <w:rPrChange w:id="354" w:author="Tufail Ahmad Telwani" w:date="2025-02-27T15:39:00Z">
              <w:rPr/>
            </w:rPrChange>
          </w:rPr>
          <w:delText xml:space="preserve"> tailored to each user's unique needs.</w:delText>
        </w:r>
      </w:del>
    </w:p>
    <w:p w:rsidR="00A26C35" w:rsidRPr="00080B1E" w:rsidRDefault="00A26C35">
      <w:pPr>
        <w:pStyle w:val="NormalWeb"/>
        <w:rPr>
          <w:rPrChange w:id="355" w:author="Tufail Ahmad Telwani" w:date="2025-02-27T15:39:00Z">
            <w:rPr/>
          </w:rPrChange>
        </w:rPr>
        <w:pPrChange w:id="356" w:author="Tufail Ahmad Telwani" w:date="2025-02-27T15:39:00Z">
          <w:pPr>
            <w:pStyle w:val="Heading1"/>
          </w:pPr>
        </w:pPrChange>
      </w:pPr>
    </w:p>
    <w:p w:rsidR="00684D31" w:rsidRPr="00080B1E" w:rsidRDefault="001F46BE">
      <w:pPr>
        <w:pStyle w:val="Heading1"/>
      </w:pPr>
      <w:r w:rsidRPr="00080B1E">
        <w:t>PROPOSED SYSTEM</w:t>
      </w:r>
    </w:p>
    <w:p w:rsidR="004C4751" w:rsidRPr="004C4751" w:rsidRDefault="004C4751">
      <w:pPr>
        <w:widowControl/>
        <w:autoSpaceDE/>
        <w:autoSpaceDN/>
        <w:spacing w:before="100" w:beforeAutospacing="1" w:after="100" w:afterAutospacing="1"/>
        <w:jc w:val="both"/>
        <w:rPr>
          <w:ins w:id="357" w:author="Tufail Ahmad Telwani" w:date="2025-02-27T15:21:00Z"/>
          <w:sz w:val="20"/>
          <w:szCs w:val="20"/>
          <w:lang w:val="en-IN" w:eastAsia="en-IN"/>
          <w:rPrChange w:id="358" w:author="Tufail Ahmad Telwani" w:date="2025-02-27T15:21:00Z">
            <w:rPr>
              <w:ins w:id="359" w:author="Tufail Ahmad Telwani" w:date="2025-02-27T15:21:00Z"/>
              <w:sz w:val="24"/>
              <w:szCs w:val="24"/>
              <w:lang w:val="en-IN" w:eastAsia="en-IN"/>
            </w:rPr>
          </w:rPrChange>
        </w:rPr>
        <w:pPrChange w:id="360" w:author="Tufail Ahmad Telwani" w:date="2025-02-27T15:21:00Z">
          <w:pPr>
            <w:widowControl/>
            <w:autoSpaceDE/>
            <w:autoSpaceDN/>
            <w:spacing w:before="100" w:beforeAutospacing="1" w:after="100" w:afterAutospacing="1"/>
          </w:pPr>
        </w:pPrChange>
      </w:pPr>
      <w:ins w:id="361" w:author="Tufail Ahmad Telwani" w:date="2025-02-27T15:21:00Z">
        <w:r w:rsidRPr="004C4751">
          <w:rPr>
            <w:sz w:val="20"/>
            <w:szCs w:val="20"/>
            <w:lang w:val="en-IN" w:eastAsia="en-IN"/>
            <w:rPrChange w:id="362" w:author="Tufail Ahmad Telwani" w:date="2025-02-27T15:21:00Z">
              <w:rPr>
                <w:sz w:val="24"/>
                <w:szCs w:val="24"/>
                <w:lang w:val="en-IN" w:eastAsia="en-IN"/>
              </w:rPr>
            </w:rPrChange>
          </w:rPr>
          <w:t>The proposed system aims to develop an advanced Intrusion Detection System (IDS) for smart vehicles, utilizing state-of-the-art machine learning techniques to detect and classify a wide range of cyberattacks. By leveraging vehicle communication data, specifically the CAN-intrusion-dataset, the system will analyze critical features such as Message_ID, Byte-level signals, and target labels. These features, crucial for understanding vehicle network behavior, will be used to train and test the system for effective anomaly detection.To ensure accurate and reliable classification of normal traffic and various attack types—such as Distributed Denial of Service (DDoS), Fuzzy, and Impersonation attacks—the system will employ a combination of powerful machine learning algorithms, including Random Forest, Gradient Boosting, Adaboost, LSTM, and CatBoost classifiers. These models are chosen for their ability to handle complex data patterns and their high performance in identifying outliers, enabling the IDS to detect subtle and sophisticated attacks that may otherwise go unnoticed.</w:t>
        </w:r>
      </w:ins>
    </w:p>
    <w:p w:rsidR="004C4751" w:rsidRPr="004C4751" w:rsidRDefault="004C4751">
      <w:pPr>
        <w:widowControl/>
        <w:autoSpaceDE/>
        <w:autoSpaceDN/>
        <w:spacing w:before="100" w:beforeAutospacing="1" w:after="100" w:afterAutospacing="1"/>
        <w:jc w:val="both"/>
        <w:rPr>
          <w:ins w:id="363" w:author="Tufail Ahmad Telwani" w:date="2025-02-27T15:21:00Z"/>
          <w:sz w:val="20"/>
          <w:szCs w:val="20"/>
          <w:lang w:val="en-IN" w:eastAsia="en-IN"/>
          <w:rPrChange w:id="364" w:author="Tufail Ahmad Telwani" w:date="2025-02-27T15:21:00Z">
            <w:rPr>
              <w:ins w:id="365" w:author="Tufail Ahmad Telwani" w:date="2025-02-27T15:21:00Z"/>
              <w:sz w:val="24"/>
              <w:szCs w:val="24"/>
              <w:lang w:val="en-IN" w:eastAsia="en-IN"/>
            </w:rPr>
          </w:rPrChange>
        </w:rPr>
        <w:pPrChange w:id="366" w:author="Tufail Ahmad Telwani" w:date="2025-02-27T15:21:00Z">
          <w:pPr>
            <w:widowControl/>
            <w:autoSpaceDE/>
            <w:autoSpaceDN/>
            <w:spacing w:before="100" w:beforeAutospacing="1" w:after="100" w:afterAutospacing="1"/>
          </w:pPr>
        </w:pPrChange>
      </w:pPr>
      <w:ins w:id="367" w:author="Tufail Ahmad Telwani" w:date="2025-02-27T15:21:00Z">
        <w:r w:rsidRPr="004C4751">
          <w:rPr>
            <w:sz w:val="20"/>
            <w:szCs w:val="20"/>
            <w:lang w:val="en-IN" w:eastAsia="en-IN"/>
            <w:rPrChange w:id="368" w:author="Tufail Ahmad Telwani" w:date="2025-02-27T15:21:00Z">
              <w:rPr>
                <w:sz w:val="24"/>
                <w:szCs w:val="24"/>
                <w:lang w:val="en-IN" w:eastAsia="en-IN"/>
              </w:rPr>
            </w:rPrChange>
          </w:rPr>
          <w:t>The IDS is designed to operate in real-time, providing timely threat detection and immediate response capabilities to mitigate potential security breaches in vehicular networks. This real-time functionality is crucial for ensuring the security and reliability of smart vehicles, as it can quickly identify and classify malicious activity to prevent further compromise. Moreover, the system will incorporate continuous learning mechanisms that allow it to adapt to evolving cyber threats, ensuring that the IDS remains resilient even as new attack vectors emerge.</w:t>
        </w:r>
      </w:ins>
    </w:p>
    <w:p w:rsidR="004C4751" w:rsidRPr="004C4751" w:rsidRDefault="004C4751">
      <w:pPr>
        <w:widowControl/>
        <w:autoSpaceDE/>
        <w:autoSpaceDN/>
        <w:spacing w:before="100" w:beforeAutospacing="1" w:after="100" w:afterAutospacing="1"/>
        <w:jc w:val="both"/>
        <w:rPr>
          <w:ins w:id="369" w:author="Tufail Ahmad Telwani" w:date="2025-02-27T15:21:00Z"/>
          <w:sz w:val="20"/>
          <w:szCs w:val="20"/>
          <w:lang w:val="en-IN" w:eastAsia="en-IN"/>
          <w:rPrChange w:id="370" w:author="Tufail Ahmad Telwani" w:date="2025-02-27T15:21:00Z">
            <w:rPr>
              <w:ins w:id="371" w:author="Tufail Ahmad Telwani" w:date="2025-02-27T15:21:00Z"/>
              <w:sz w:val="24"/>
              <w:szCs w:val="24"/>
              <w:lang w:val="en-IN" w:eastAsia="en-IN"/>
            </w:rPr>
          </w:rPrChange>
        </w:rPr>
        <w:pPrChange w:id="372" w:author="Tufail Ahmad Telwani" w:date="2025-02-27T15:21:00Z">
          <w:pPr>
            <w:widowControl/>
            <w:autoSpaceDE/>
            <w:autoSpaceDN/>
            <w:spacing w:before="100" w:beforeAutospacing="1" w:after="100" w:afterAutospacing="1"/>
          </w:pPr>
        </w:pPrChange>
      </w:pPr>
      <w:ins w:id="373" w:author="Tufail Ahmad Telwani" w:date="2025-02-27T15:21:00Z">
        <w:r w:rsidRPr="004C4751">
          <w:rPr>
            <w:sz w:val="20"/>
            <w:szCs w:val="20"/>
            <w:lang w:val="en-IN" w:eastAsia="en-IN"/>
            <w:rPrChange w:id="374" w:author="Tufail Ahmad Telwani" w:date="2025-02-27T15:21:00Z">
              <w:rPr>
                <w:sz w:val="24"/>
                <w:szCs w:val="24"/>
                <w:lang w:val="en-IN" w:eastAsia="en-IN"/>
              </w:rPr>
            </w:rPrChange>
          </w:rPr>
          <w:t>Additionally, the IDS will be optimized for scalability, ensuring that it can handle the increasing volume and complexity of data generated in smart vehicle networks. The system will also employ feature selection and hyperparameter optimization techniques to balance detection accuracy with computational efficiency, reducing system overhead and ensuring minimal latency. By combining advanced machine learning algorithms with real-time performance, the proposed IDS will enhance the security of smart vehicle systems, providing robust protection against both known and emerging threats.</w:t>
        </w:r>
      </w:ins>
    </w:p>
    <w:p w:rsidR="004C4751" w:rsidRDefault="00D75494">
      <w:pPr>
        <w:pStyle w:val="BodyText"/>
        <w:ind w:left="0"/>
        <w:jc w:val="both"/>
        <w:outlineLvl w:val="0"/>
        <w:rPr>
          <w:ins w:id="375" w:author="Tufail Ahmad Telwani" w:date="2025-02-27T15:22:00Z"/>
        </w:rPr>
        <w:pPrChange w:id="376" w:author="Tufail Ahmad Telwani" w:date="2025-02-27T15:39:00Z">
          <w:pPr>
            <w:pStyle w:val="BodyText"/>
            <w:jc w:val="center"/>
            <w:outlineLvl w:val="0"/>
          </w:pPr>
        </w:pPrChange>
      </w:pPr>
      <w:ins w:id="377" w:author="Tufail Ahmad Telwani" w:date="2025-02-27T15:23:00Z">
        <w:r>
          <w:t>Ultimately, the goal of the proposed system is to create an efficient, scalable, and adaptable IDS that enhances the security posture of smart vehicles and ensures a safe, connected environment for future transportation networks. By leveraging advanced machine learning algorithms and real-time detection capabilities, the system aims to provide proactive defense mechanisms against evolving cyber threats. Furthermore, it will contribute to building a robust framework for smart vehicle ecosystems, enabling seamless integration with existing infrastructure while maintaining high security standards across diverse vehicular environments.</w:t>
        </w:r>
      </w:ins>
    </w:p>
    <w:p w:rsidR="004C4751" w:rsidRDefault="004C4751" w:rsidP="00684D31">
      <w:pPr>
        <w:pStyle w:val="BodyText"/>
        <w:jc w:val="center"/>
        <w:outlineLvl w:val="0"/>
        <w:rPr>
          <w:ins w:id="378" w:author="Tufail Ahmad Telwani" w:date="2025-02-27T15:22:00Z"/>
        </w:rPr>
      </w:pPr>
    </w:p>
    <w:p w:rsidR="004C4751" w:rsidRDefault="004C4751" w:rsidP="00684D31">
      <w:pPr>
        <w:pStyle w:val="BodyText"/>
        <w:jc w:val="center"/>
        <w:outlineLvl w:val="0"/>
        <w:rPr>
          <w:ins w:id="379" w:author="Tufail Ahmad Telwani" w:date="2025-02-27T15:22:00Z"/>
        </w:rPr>
      </w:pPr>
    </w:p>
    <w:p w:rsidR="004F2E50" w:rsidRDefault="004F2E50">
      <w:pPr>
        <w:pStyle w:val="BodyText"/>
        <w:ind w:left="0"/>
        <w:outlineLvl w:val="0"/>
        <w:rPr>
          <w:ins w:id="380" w:author="Tufail Ahmad Telwani" w:date="2025-02-27T15:40:00Z"/>
        </w:rPr>
        <w:pPrChange w:id="381" w:author="Tufail Ahmad Telwani" w:date="2025-02-27T15:24:00Z">
          <w:pPr>
            <w:pStyle w:val="BodyText"/>
            <w:jc w:val="center"/>
            <w:outlineLvl w:val="0"/>
          </w:pPr>
        </w:pPrChange>
      </w:pPr>
    </w:p>
    <w:p w:rsidR="004F2E50" w:rsidRDefault="004F2E50">
      <w:pPr>
        <w:pStyle w:val="BodyText"/>
        <w:ind w:left="0"/>
        <w:outlineLvl w:val="0"/>
        <w:rPr>
          <w:ins w:id="382" w:author="Tufail Ahmad Telwani" w:date="2025-02-27T15:22:00Z"/>
        </w:rPr>
        <w:pPrChange w:id="383" w:author="Tufail Ahmad Telwani" w:date="2025-02-27T15:24:00Z">
          <w:pPr>
            <w:pStyle w:val="BodyText"/>
            <w:jc w:val="center"/>
            <w:outlineLvl w:val="0"/>
          </w:pPr>
        </w:pPrChange>
      </w:pPr>
    </w:p>
    <w:p w:rsidR="00F121C5" w:rsidRPr="00F121C5" w:rsidDel="004C4751" w:rsidRDefault="00F121C5" w:rsidP="00F121C5">
      <w:pPr>
        <w:pStyle w:val="NormalWeb"/>
        <w:jc w:val="both"/>
        <w:rPr>
          <w:del w:id="384" w:author="Tufail Ahmad Telwani" w:date="2025-02-27T15:21:00Z"/>
          <w:sz w:val="20"/>
          <w:szCs w:val="20"/>
        </w:rPr>
      </w:pPr>
      <w:del w:id="385" w:author="Tufail Ahmad Telwani" w:date="2025-02-27T15:21:00Z">
        <w:r w:rsidRPr="00F121C5" w:rsidDel="004C4751">
          <w:rPr>
            <w:sz w:val="20"/>
            <w:szCs w:val="20"/>
          </w:rPr>
          <w:delText>The proposed system, Personalized Nutrition Plans Based on Individual Health Data, aims to provide highly individualized, data-driven meal recommendations tailored to each user's unique health profile. The system begins by gathering a comprehensive set of data from users, including demographic information, health conditions, lifestyle factors such as physical activity levels, sleep patterns, and food preferences. Additionally, genetic predispositions like lactose intolerance or caffeine sensitivity are taken into account, creating a holistic user profile. This profile is the foundation upon which the system generates personalized nutrition plans that align with the user’s specific health goals, such as weight management, muscle building, or improving cardiovascular health. The system utilizes machine learning models, specifically Long Short-Term Memory (LSTM) networks, to analyze users' historical data and predict their future nutrient intake. The LSTM model is capable of capturing temporal dependencies in the data, allowing the system to dynamically adjust meal suggestions over time.</w:delText>
        </w:r>
      </w:del>
    </w:p>
    <w:p w:rsidR="00F121C5" w:rsidRPr="00F121C5" w:rsidDel="004C4751" w:rsidRDefault="00F121C5" w:rsidP="00F121C5">
      <w:pPr>
        <w:pStyle w:val="NormalWeb"/>
        <w:jc w:val="both"/>
        <w:rPr>
          <w:del w:id="386" w:author="Tufail Ahmad Telwani" w:date="2025-02-27T15:21:00Z"/>
          <w:sz w:val="20"/>
          <w:szCs w:val="20"/>
        </w:rPr>
      </w:pPr>
      <w:del w:id="387" w:author="Tufail Ahmad Telwani" w:date="2025-02-27T15:21:00Z">
        <w:r w:rsidRPr="00F121C5" w:rsidDel="004C4751">
          <w:rPr>
            <w:sz w:val="20"/>
            <w:szCs w:val="20"/>
          </w:rPr>
          <w:delText>As users log their meals and activities, the system tracks their nutritional intake and provides real-time feedback, suggesting adjustments to better meet their health goals. For instance, if a user falls short on a particular nutrient or exceeds their calorie target, the system will recommend meals or snacks to address these imbalances. The integration of wearable devices such as fitness trackers allows the system to monitor users’ daily activity levels, sleep quality, and other vital signs, providing a comprehensive view of their health. Based on this data, the system continuously adapts, optimizing macronutrient distribution and offering personalized meal plans that support sustained progress toward health goals. Additionally, the system offers a progress tracking dashboard, where users can monitor key metrics like calorie consumption, macronutrient balance, and health outcomes over time, allowing them to visualize their progress and make necessary adjustments.</w:delText>
        </w:r>
      </w:del>
    </w:p>
    <w:p w:rsidR="00505118" w:rsidDel="004C4751" w:rsidRDefault="00F121C5" w:rsidP="00077134">
      <w:pPr>
        <w:pStyle w:val="NormalWeb"/>
        <w:jc w:val="both"/>
        <w:rPr>
          <w:del w:id="388" w:author="Tufail Ahmad Telwani" w:date="2025-02-27T15:21:00Z"/>
        </w:rPr>
      </w:pPr>
      <w:del w:id="389" w:author="Tufail Ahmad Telwani" w:date="2025-02-27T15:21:00Z">
        <w:r w:rsidRPr="00F121C5" w:rsidDel="004C4751">
          <w:rPr>
            <w:sz w:val="20"/>
            <w:szCs w:val="20"/>
          </w:rPr>
          <w:delText>The system also integrates external health data, such as medical records or health apps, to further personalize recommendations, particularly for individuals with specific health conditions such as diabetes or hypertension. By combining individual health data with advanced machine learning techniques, the</w:delText>
        </w:r>
        <w:r w:rsidDel="004C4751">
          <w:delText xml:space="preserve"> </w:delText>
        </w:r>
        <w:r w:rsidRPr="00F121C5" w:rsidDel="004C4751">
          <w:rPr>
            <w:sz w:val="20"/>
            <w:szCs w:val="20"/>
          </w:rPr>
          <w:delText>proposed system offers a</w:delText>
        </w:r>
        <w:r w:rsidDel="004C4751">
          <w:delText xml:space="preserve"> </w:delText>
        </w:r>
        <w:r w:rsidRPr="00F121C5" w:rsidDel="004C4751">
          <w:rPr>
            <w:sz w:val="20"/>
            <w:szCs w:val="20"/>
          </w:rPr>
          <w:delText>dynamic, adaptive approach to nutrition that not</w:delText>
        </w:r>
        <w:r w:rsidDel="004C4751">
          <w:delText xml:space="preserve"> only improves </w:delText>
        </w:r>
        <w:r w:rsidRPr="00F121C5" w:rsidDel="004C4751">
          <w:rPr>
            <w:sz w:val="20"/>
            <w:szCs w:val="20"/>
          </w:rPr>
          <w:delText>users' health outcomes but also supports long-term, sustainable dietary habits tailored to each individual’s needs. Ultimately, this system strives to empower users to make informed, science-backed decisions about their nutrition, helping them lead healthier, more fulfilling lives.</w:delText>
        </w:r>
      </w:del>
    </w:p>
    <w:p w:rsidR="006C2AA2" w:rsidRDefault="006C2AA2" w:rsidP="00684D31">
      <w:pPr>
        <w:pStyle w:val="BodyText"/>
        <w:jc w:val="center"/>
        <w:outlineLvl w:val="0"/>
        <w:rPr>
          <w:b/>
          <w:sz w:val="24"/>
          <w:szCs w:val="24"/>
        </w:rPr>
      </w:pPr>
    </w:p>
    <w:p w:rsidR="00684D31" w:rsidRDefault="00684D31">
      <w:pPr>
        <w:pStyle w:val="BodyText"/>
        <w:ind w:left="0"/>
        <w:outlineLvl w:val="0"/>
        <w:rPr>
          <w:b/>
          <w:sz w:val="24"/>
          <w:szCs w:val="24"/>
        </w:rPr>
        <w:pPrChange w:id="390" w:author="Tufail Ahmad Telwani" w:date="2025-02-27T15:25:00Z">
          <w:pPr>
            <w:pStyle w:val="BodyText"/>
            <w:jc w:val="center"/>
            <w:outlineLvl w:val="0"/>
          </w:pPr>
        </w:pPrChange>
      </w:pPr>
      <w:r w:rsidRPr="00684D31">
        <w:rPr>
          <w:b/>
          <w:sz w:val="24"/>
          <w:szCs w:val="24"/>
        </w:rPr>
        <w:t>ARCHITECTURE DETAILS</w:t>
      </w:r>
    </w:p>
    <w:p w:rsidR="009D52D0" w:rsidRDefault="009D52D0" w:rsidP="004C3A2C">
      <w:pPr>
        <w:pStyle w:val="BodyText"/>
        <w:jc w:val="center"/>
        <w:outlineLvl w:val="0"/>
        <w:rPr>
          <w:b/>
          <w:sz w:val="24"/>
          <w:szCs w:val="24"/>
        </w:rPr>
      </w:pPr>
    </w:p>
    <w:p w:rsidR="009D52D0" w:rsidRDefault="000315D1" w:rsidP="00684D31">
      <w:pPr>
        <w:pStyle w:val="BodyText"/>
        <w:jc w:val="center"/>
        <w:outlineLvl w:val="0"/>
        <w:rPr>
          <w:b/>
          <w:sz w:val="24"/>
          <w:szCs w:val="24"/>
        </w:rPr>
      </w:pPr>
      <w:ins w:id="391" w:author="Tufail Ahmad Telwani" w:date="2025-02-27T15:25:00Z">
        <w:r>
          <w:rPr>
            <w:b/>
            <w:noProof/>
            <w:sz w:val="24"/>
            <w:szCs w:val="24"/>
            <w:lang w:val="en-IN" w:eastAsia="en-IN"/>
          </w:rPr>
          <w:drawing>
            <wp:inline distT="0" distB="0" distL="0" distR="0" wp14:anchorId="708CF5E1">
              <wp:extent cx="3310994" cy="37814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7807" cy="3869152"/>
                      </a:xfrm>
                      <a:prstGeom prst="rect">
                        <a:avLst/>
                      </a:prstGeom>
                      <a:noFill/>
                    </pic:spPr>
                  </pic:pic>
                </a:graphicData>
              </a:graphic>
            </wp:inline>
          </w:drawing>
        </w:r>
      </w:ins>
      <w:del w:id="392" w:author="Tufail Ahmad Telwani" w:date="2025-02-27T15:25:00Z">
        <w:r w:rsidR="00077134" w:rsidDel="000315D1">
          <w:rPr>
            <w:b/>
            <w:noProof/>
            <w:sz w:val="24"/>
            <w:szCs w:val="24"/>
            <w:lang w:val="en-IN" w:eastAsia="en-IN"/>
          </w:rPr>
          <w:drawing>
            <wp:inline distT="0" distB="0" distL="0" distR="0">
              <wp:extent cx="30924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png"/>
                      <pic:cNvPicPr/>
                    </pic:nvPicPr>
                    <pic:blipFill>
                      <a:blip r:embed="rId9">
                        <a:extLst>
                          <a:ext uri="{28A0092B-C50C-407E-A947-70E740481C1C}">
                            <a14:useLocalDpi xmlns:a14="http://schemas.microsoft.com/office/drawing/2010/main" val="0"/>
                          </a:ext>
                        </a:extLst>
                      </a:blip>
                      <a:stretch>
                        <a:fillRect/>
                      </a:stretch>
                    </pic:blipFill>
                    <pic:spPr>
                      <a:xfrm>
                        <a:off x="0" y="0"/>
                        <a:ext cx="3092450" cy="1533525"/>
                      </a:xfrm>
                      <a:prstGeom prst="rect">
                        <a:avLst/>
                      </a:prstGeom>
                    </pic:spPr>
                  </pic:pic>
                </a:graphicData>
              </a:graphic>
            </wp:inline>
          </w:drawing>
        </w:r>
      </w:del>
    </w:p>
    <w:p w:rsidR="00B06560" w:rsidRDefault="00B06560">
      <w:pPr>
        <w:pStyle w:val="NormalWeb"/>
        <w:jc w:val="center"/>
        <w:rPr>
          <w:rStyle w:val="Strong"/>
          <w:sz w:val="20"/>
          <w:szCs w:val="20"/>
          <w:lang w:val="en-US" w:eastAsia="en-US"/>
        </w:rPr>
        <w:pPrChange w:id="393" w:author="Tufail Ahmad Telwani" w:date="2025-02-27T15:42:00Z">
          <w:pPr>
            <w:pStyle w:val="NormalWeb"/>
          </w:pPr>
        </w:pPrChange>
      </w:pPr>
    </w:p>
    <w:p w:rsidR="000315D1" w:rsidRDefault="000315D1">
      <w:pPr>
        <w:pStyle w:val="NormalWeb"/>
        <w:jc w:val="center"/>
        <w:rPr>
          <w:ins w:id="394" w:author="Tufail Ahmad Telwani" w:date="2025-02-27T15:28:00Z"/>
          <w:b/>
        </w:rPr>
        <w:pPrChange w:id="395" w:author="Tufail Ahmad Telwani" w:date="2025-02-27T15:42:00Z">
          <w:pPr>
            <w:pStyle w:val="NormalWeb"/>
            <w:jc w:val="both"/>
          </w:pPr>
        </w:pPrChange>
      </w:pPr>
      <w:ins w:id="396" w:author="Tufail Ahmad Telwani" w:date="2025-02-27T15:28:00Z">
        <w:r w:rsidRPr="00651F27">
          <w:rPr>
            <w:b/>
          </w:rPr>
          <w:t>SYSTEM DESIGN AND ARCHITECTURE</w:t>
        </w:r>
      </w:ins>
    </w:p>
    <w:p w:rsidR="00704F37" w:rsidRPr="00B04D04" w:rsidDel="000315D1" w:rsidRDefault="00704F37">
      <w:pPr>
        <w:pStyle w:val="NormalWeb"/>
        <w:jc w:val="both"/>
        <w:rPr>
          <w:del w:id="397" w:author="Tufail Ahmad Telwani" w:date="2025-02-27T15:28:00Z"/>
          <w:sz w:val="20"/>
          <w:szCs w:val="20"/>
        </w:rPr>
        <w:pPrChange w:id="398" w:author="Tufail Ahmad Telwani" w:date="2025-02-27T17:16:00Z">
          <w:pPr>
            <w:pStyle w:val="NormalWeb"/>
            <w:jc w:val="center"/>
          </w:pPr>
        </w:pPrChange>
      </w:pPr>
      <w:del w:id="399" w:author="Tufail Ahmad Telwani" w:date="2025-02-27T15:28:00Z">
        <w:r w:rsidRPr="00B04D04" w:rsidDel="000315D1">
          <w:rPr>
            <w:rStyle w:val="Strong"/>
            <w:b w:val="0"/>
            <w:sz w:val="20"/>
            <w:szCs w:val="20"/>
            <w:rPrChange w:id="400" w:author="Tufail Ahmad Telwani" w:date="2025-02-27T17:16:00Z">
              <w:rPr>
                <w:rStyle w:val="Strong"/>
                <w:sz w:val="20"/>
                <w:szCs w:val="20"/>
              </w:rPr>
            </w:rPrChange>
          </w:rPr>
          <w:delText>PERSONALIZED NUTRITION PLAN USING MACHINE LEARNING</w:delText>
        </w:r>
      </w:del>
    </w:p>
    <w:p w:rsidR="00B04D04" w:rsidRPr="00B04D04" w:rsidRDefault="00B04D04">
      <w:pPr>
        <w:widowControl/>
        <w:autoSpaceDE/>
        <w:autoSpaceDN/>
        <w:spacing w:before="100" w:beforeAutospacing="1" w:after="100" w:afterAutospacing="1"/>
        <w:jc w:val="both"/>
        <w:rPr>
          <w:ins w:id="401" w:author="Tufail Ahmad Telwani" w:date="2025-02-27T17:16:00Z"/>
          <w:sz w:val="20"/>
          <w:szCs w:val="20"/>
          <w:lang w:val="en-IN" w:eastAsia="en-IN"/>
          <w:rPrChange w:id="402" w:author="Tufail Ahmad Telwani" w:date="2025-02-27T17:16:00Z">
            <w:rPr>
              <w:ins w:id="403" w:author="Tufail Ahmad Telwani" w:date="2025-02-27T17:16:00Z"/>
              <w:sz w:val="24"/>
              <w:szCs w:val="24"/>
              <w:lang w:val="en-IN" w:eastAsia="en-IN"/>
            </w:rPr>
          </w:rPrChange>
        </w:rPr>
        <w:pPrChange w:id="404" w:author="Tufail Ahmad Telwani" w:date="2025-02-27T17:16:00Z">
          <w:pPr>
            <w:widowControl/>
            <w:autoSpaceDE/>
            <w:autoSpaceDN/>
            <w:spacing w:before="100" w:beforeAutospacing="1" w:after="100" w:afterAutospacing="1"/>
          </w:pPr>
        </w:pPrChange>
      </w:pPr>
      <w:ins w:id="405" w:author="Tufail Ahmad Telwani" w:date="2025-02-27T17:16:00Z">
        <w:r w:rsidRPr="00B04D04">
          <w:rPr>
            <w:sz w:val="20"/>
            <w:szCs w:val="20"/>
            <w:lang w:val="en-IN" w:eastAsia="en-IN"/>
            <w:rPrChange w:id="406" w:author="Tufail Ahmad Telwani" w:date="2025-02-27T17:16:00Z">
              <w:rPr>
                <w:sz w:val="24"/>
                <w:szCs w:val="24"/>
                <w:lang w:val="en-IN" w:eastAsia="en-IN"/>
              </w:rPr>
            </w:rPrChange>
          </w:rPr>
          <w:t xml:space="preserve">The proposed Intrusion Detection System (IDS) for smart vehicles has been meticulously designed to address the evolving cybersecurity threats targeting vehicular networks. With the proliferation of connected vehicles and the growing integration of advanced technologies, such as autonomous driving and IoT systems, ensuring the security and integrity of vehicular communication networks has become a critical concern. The IDS is designed to utilize cutting-edge machine learning techniques to detect and classify various cyberattacks in real-time, offering a comprehensive solution for securing smart vehicle systems.At the core of the IDS is the application of multiple robust machine learning algorithms, including Random Forest, Gradient Boosting, Adaboost, LSTM, and CatBoost. These algorithms are employed to analyze the communication data from the vehicle's Controller Area Network (CAN) bus. The system relies on data obtained from the </w:t>
        </w:r>
        <w:r w:rsidRPr="00B04D04">
          <w:rPr>
            <w:bCs/>
            <w:sz w:val="20"/>
            <w:szCs w:val="20"/>
            <w:lang w:val="en-IN" w:eastAsia="en-IN"/>
            <w:rPrChange w:id="407" w:author="Tufail Ahmad Telwani" w:date="2025-02-27T17:16:00Z">
              <w:rPr>
                <w:b/>
                <w:bCs/>
                <w:sz w:val="24"/>
                <w:szCs w:val="24"/>
                <w:lang w:val="en-IN" w:eastAsia="en-IN"/>
              </w:rPr>
            </w:rPrChange>
          </w:rPr>
          <w:t>CAN-intrusion-dataset</w:t>
        </w:r>
        <w:r w:rsidRPr="00B04D04">
          <w:rPr>
            <w:sz w:val="20"/>
            <w:szCs w:val="20"/>
            <w:lang w:val="en-IN" w:eastAsia="en-IN"/>
            <w:rPrChange w:id="408" w:author="Tufail Ahmad Telwani" w:date="2025-02-27T17:16:00Z">
              <w:rPr>
                <w:sz w:val="24"/>
                <w:szCs w:val="24"/>
                <w:lang w:val="en-IN" w:eastAsia="en-IN"/>
              </w:rPr>
            </w:rPrChange>
          </w:rPr>
          <w:t xml:space="preserve">, which includes vital features such as </w:t>
        </w:r>
        <w:r w:rsidRPr="00B04D04">
          <w:rPr>
            <w:bCs/>
            <w:sz w:val="20"/>
            <w:szCs w:val="20"/>
            <w:lang w:val="en-IN" w:eastAsia="en-IN"/>
            <w:rPrChange w:id="409" w:author="Tufail Ahmad Telwani" w:date="2025-02-27T17:16:00Z">
              <w:rPr>
                <w:b/>
                <w:bCs/>
                <w:sz w:val="24"/>
                <w:szCs w:val="24"/>
                <w:lang w:val="en-IN" w:eastAsia="en-IN"/>
              </w:rPr>
            </w:rPrChange>
          </w:rPr>
          <w:t>Message_ID</w:t>
        </w:r>
        <w:r w:rsidRPr="00B04D04">
          <w:rPr>
            <w:sz w:val="20"/>
            <w:szCs w:val="20"/>
            <w:lang w:val="en-IN" w:eastAsia="en-IN"/>
            <w:rPrChange w:id="410" w:author="Tufail Ahmad Telwani" w:date="2025-02-27T17:16:00Z">
              <w:rPr>
                <w:sz w:val="24"/>
                <w:szCs w:val="24"/>
                <w:lang w:val="en-IN" w:eastAsia="en-IN"/>
              </w:rPr>
            </w:rPrChange>
          </w:rPr>
          <w:t xml:space="preserve">, </w:t>
        </w:r>
        <w:r w:rsidRPr="00B04D04">
          <w:rPr>
            <w:bCs/>
            <w:sz w:val="20"/>
            <w:szCs w:val="20"/>
            <w:lang w:val="en-IN" w:eastAsia="en-IN"/>
            <w:rPrChange w:id="411" w:author="Tufail Ahmad Telwani" w:date="2025-02-27T17:16:00Z">
              <w:rPr>
                <w:b/>
                <w:bCs/>
                <w:sz w:val="24"/>
                <w:szCs w:val="24"/>
                <w:lang w:val="en-IN" w:eastAsia="en-IN"/>
              </w:rPr>
            </w:rPrChange>
          </w:rPr>
          <w:t>Byte-level signals</w:t>
        </w:r>
        <w:r w:rsidRPr="00B04D04">
          <w:rPr>
            <w:sz w:val="20"/>
            <w:szCs w:val="20"/>
            <w:lang w:val="en-IN" w:eastAsia="en-IN"/>
            <w:rPrChange w:id="412" w:author="Tufail Ahmad Telwani" w:date="2025-02-27T17:16:00Z">
              <w:rPr>
                <w:sz w:val="24"/>
                <w:szCs w:val="24"/>
                <w:lang w:val="en-IN" w:eastAsia="en-IN"/>
              </w:rPr>
            </w:rPrChange>
          </w:rPr>
          <w:t xml:space="preserve">, and </w:t>
        </w:r>
        <w:r w:rsidRPr="00B04D04">
          <w:rPr>
            <w:bCs/>
            <w:sz w:val="20"/>
            <w:szCs w:val="20"/>
            <w:lang w:val="en-IN" w:eastAsia="en-IN"/>
            <w:rPrChange w:id="413" w:author="Tufail Ahmad Telwani" w:date="2025-02-27T17:16:00Z">
              <w:rPr>
                <w:b/>
                <w:bCs/>
                <w:sz w:val="24"/>
                <w:szCs w:val="24"/>
                <w:lang w:val="en-IN" w:eastAsia="en-IN"/>
              </w:rPr>
            </w:rPrChange>
          </w:rPr>
          <w:t>target labels</w:t>
        </w:r>
        <w:r w:rsidRPr="00B04D04">
          <w:rPr>
            <w:sz w:val="20"/>
            <w:szCs w:val="20"/>
            <w:lang w:val="en-IN" w:eastAsia="en-IN"/>
            <w:rPrChange w:id="414" w:author="Tufail Ahmad Telwani" w:date="2025-02-27T17:16:00Z">
              <w:rPr>
                <w:sz w:val="24"/>
                <w:szCs w:val="24"/>
                <w:lang w:val="en-IN" w:eastAsia="en-IN"/>
              </w:rPr>
            </w:rPrChange>
          </w:rPr>
          <w:t xml:space="preserve"> that serve as crucial indicators for detecting anomalies. These features are specifically designed to distinguish between normal vehicular traffic and malicious cyberattacks, which include, but are not limited to, </w:t>
        </w:r>
        <w:r w:rsidRPr="00B04D04">
          <w:rPr>
            <w:bCs/>
            <w:sz w:val="20"/>
            <w:szCs w:val="20"/>
            <w:lang w:val="en-IN" w:eastAsia="en-IN"/>
            <w:rPrChange w:id="415" w:author="Tufail Ahmad Telwani" w:date="2025-02-27T17:16:00Z">
              <w:rPr>
                <w:b/>
                <w:bCs/>
                <w:sz w:val="24"/>
                <w:szCs w:val="24"/>
                <w:lang w:val="en-IN" w:eastAsia="en-IN"/>
              </w:rPr>
            </w:rPrChange>
          </w:rPr>
          <w:t>Distributed Denial of Service (DDoS)</w:t>
        </w:r>
        <w:r w:rsidRPr="00B04D04">
          <w:rPr>
            <w:sz w:val="20"/>
            <w:szCs w:val="20"/>
            <w:lang w:val="en-IN" w:eastAsia="en-IN"/>
            <w:rPrChange w:id="416" w:author="Tufail Ahmad Telwani" w:date="2025-02-27T17:16:00Z">
              <w:rPr>
                <w:sz w:val="24"/>
                <w:szCs w:val="24"/>
                <w:lang w:val="en-IN" w:eastAsia="en-IN"/>
              </w:rPr>
            </w:rPrChange>
          </w:rPr>
          <w:t xml:space="preserve">, </w:t>
        </w:r>
        <w:r w:rsidRPr="00B04D04">
          <w:rPr>
            <w:bCs/>
            <w:sz w:val="20"/>
            <w:szCs w:val="20"/>
            <w:lang w:val="en-IN" w:eastAsia="en-IN"/>
            <w:rPrChange w:id="417" w:author="Tufail Ahmad Telwani" w:date="2025-02-27T17:16:00Z">
              <w:rPr>
                <w:b/>
                <w:bCs/>
                <w:sz w:val="24"/>
                <w:szCs w:val="24"/>
                <w:lang w:val="en-IN" w:eastAsia="en-IN"/>
              </w:rPr>
            </w:rPrChange>
          </w:rPr>
          <w:t>Fuzzy</w:t>
        </w:r>
        <w:r w:rsidRPr="00B04D04">
          <w:rPr>
            <w:sz w:val="20"/>
            <w:szCs w:val="20"/>
            <w:lang w:val="en-IN" w:eastAsia="en-IN"/>
            <w:rPrChange w:id="418" w:author="Tufail Ahmad Telwani" w:date="2025-02-27T17:16:00Z">
              <w:rPr>
                <w:sz w:val="24"/>
                <w:szCs w:val="24"/>
                <w:lang w:val="en-IN" w:eastAsia="en-IN"/>
              </w:rPr>
            </w:rPrChange>
          </w:rPr>
          <w:t xml:space="preserve">, and </w:t>
        </w:r>
        <w:r w:rsidRPr="00B04D04">
          <w:rPr>
            <w:bCs/>
            <w:sz w:val="20"/>
            <w:szCs w:val="20"/>
            <w:lang w:val="en-IN" w:eastAsia="en-IN"/>
            <w:rPrChange w:id="419" w:author="Tufail Ahmad Telwani" w:date="2025-02-27T17:16:00Z">
              <w:rPr>
                <w:b/>
                <w:bCs/>
                <w:sz w:val="24"/>
                <w:szCs w:val="24"/>
                <w:lang w:val="en-IN" w:eastAsia="en-IN"/>
              </w:rPr>
            </w:rPrChange>
          </w:rPr>
          <w:t>Impersonation attacks</w:t>
        </w:r>
        <w:r w:rsidRPr="00B04D04">
          <w:rPr>
            <w:sz w:val="20"/>
            <w:szCs w:val="20"/>
            <w:lang w:val="en-IN" w:eastAsia="en-IN"/>
            <w:rPrChange w:id="420" w:author="Tufail Ahmad Telwani" w:date="2025-02-27T17:16:00Z">
              <w:rPr>
                <w:sz w:val="24"/>
                <w:szCs w:val="24"/>
                <w:lang w:val="en-IN" w:eastAsia="en-IN"/>
              </w:rPr>
            </w:rPrChange>
          </w:rPr>
          <w:t>. By leveraging this data, the IDS can accurately identify suspicious patterns and promptly trigger appropriate security measures.</w:t>
        </w:r>
      </w:ins>
    </w:p>
    <w:p w:rsidR="00B04D04" w:rsidRPr="00B04D04" w:rsidRDefault="00B04D04">
      <w:pPr>
        <w:widowControl/>
        <w:autoSpaceDE/>
        <w:autoSpaceDN/>
        <w:spacing w:before="100" w:beforeAutospacing="1" w:after="100" w:afterAutospacing="1"/>
        <w:jc w:val="both"/>
        <w:rPr>
          <w:ins w:id="421" w:author="Tufail Ahmad Telwani" w:date="2025-02-27T17:16:00Z"/>
          <w:sz w:val="20"/>
          <w:szCs w:val="20"/>
          <w:lang w:val="en-IN" w:eastAsia="en-IN"/>
          <w:rPrChange w:id="422" w:author="Tufail Ahmad Telwani" w:date="2025-02-27T17:16:00Z">
            <w:rPr>
              <w:ins w:id="423" w:author="Tufail Ahmad Telwani" w:date="2025-02-27T17:16:00Z"/>
              <w:sz w:val="24"/>
              <w:szCs w:val="24"/>
              <w:lang w:val="en-IN" w:eastAsia="en-IN"/>
            </w:rPr>
          </w:rPrChange>
        </w:rPr>
        <w:pPrChange w:id="424" w:author="Tufail Ahmad Telwani" w:date="2025-02-27T17:16:00Z">
          <w:pPr>
            <w:widowControl/>
            <w:autoSpaceDE/>
            <w:autoSpaceDN/>
            <w:spacing w:before="100" w:beforeAutospacing="1" w:after="100" w:afterAutospacing="1"/>
          </w:pPr>
        </w:pPrChange>
      </w:pPr>
      <w:ins w:id="425" w:author="Tufail Ahmad Telwani" w:date="2025-02-27T17:16:00Z">
        <w:r w:rsidRPr="00B04D04">
          <w:rPr>
            <w:sz w:val="20"/>
            <w:szCs w:val="20"/>
            <w:lang w:val="en-IN" w:eastAsia="en-IN"/>
            <w:rPrChange w:id="426" w:author="Tufail Ahmad Telwani" w:date="2025-02-27T17:16:00Z">
              <w:rPr>
                <w:sz w:val="24"/>
                <w:szCs w:val="24"/>
                <w:lang w:val="en-IN" w:eastAsia="en-IN"/>
              </w:rPr>
            </w:rPrChange>
          </w:rPr>
          <w:t xml:space="preserve">To ensure both accuracy and efficiency, the IDS utilizes </w:t>
        </w:r>
        <w:r w:rsidRPr="00B04D04">
          <w:rPr>
            <w:bCs/>
            <w:sz w:val="20"/>
            <w:szCs w:val="20"/>
            <w:lang w:val="en-IN" w:eastAsia="en-IN"/>
            <w:rPrChange w:id="427" w:author="Tufail Ahmad Telwani" w:date="2025-02-27T17:16:00Z">
              <w:rPr>
                <w:b/>
                <w:bCs/>
                <w:sz w:val="24"/>
                <w:szCs w:val="24"/>
                <w:lang w:val="en-IN" w:eastAsia="en-IN"/>
              </w:rPr>
            </w:rPrChange>
          </w:rPr>
          <w:t>feature selection</w:t>
        </w:r>
        <w:r w:rsidRPr="00B04D04">
          <w:rPr>
            <w:sz w:val="20"/>
            <w:szCs w:val="20"/>
            <w:lang w:val="en-IN" w:eastAsia="en-IN"/>
            <w:rPrChange w:id="428" w:author="Tufail Ahmad Telwani" w:date="2025-02-27T17:16:00Z">
              <w:rPr>
                <w:sz w:val="24"/>
                <w:szCs w:val="24"/>
                <w:lang w:val="en-IN" w:eastAsia="en-IN"/>
              </w:rPr>
            </w:rPrChange>
          </w:rPr>
          <w:t xml:space="preserve"> techniques. These techniques help in narrowing down the dataset to the most relevant attributes, thereby enhancing the overall performance of the detection models while minimizing computational complexity. Additionally, </w:t>
        </w:r>
        <w:r w:rsidRPr="00B04D04">
          <w:rPr>
            <w:bCs/>
            <w:sz w:val="20"/>
            <w:szCs w:val="20"/>
            <w:lang w:val="en-IN" w:eastAsia="en-IN"/>
            <w:rPrChange w:id="429" w:author="Tufail Ahmad Telwani" w:date="2025-02-27T17:16:00Z">
              <w:rPr>
                <w:b/>
                <w:bCs/>
                <w:sz w:val="24"/>
                <w:szCs w:val="24"/>
                <w:lang w:val="en-IN" w:eastAsia="en-IN"/>
              </w:rPr>
            </w:rPrChange>
          </w:rPr>
          <w:t>hyperparameter optimization</w:t>
        </w:r>
        <w:r w:rsidRPr="00B04D04">
          <w:rPr>
            <w:sz w:val="20"/>
            <w:szCs w:val="20"/>
            <w:lang w:val="en-IN" w:eastAsia="en-IN"/>
            <w:rPrChange w:id="430" w:author="Tufail Ahmad Telwani" w:date="2025-02-27T17:16:00Z">
              <w:rPr>
                <w:sz w:val="24"/>
                <w:szCs w:val="24"/>
                <w:lang w:val="en-IN" w:eastAsia="en-IN"/>
              </w:rPr>
            </w:rPrChange>
          </w:rPr>
          <w:t xml:space="preserve"> is carried out for fine-tuning the machine learning models, ensuring that they perform at their peak capability. This optimization process plays a vital role in adapting the models to handle the variability and complexity found in real-world vehicle data.</w:t>
        </w:r>
      </w:ins>
    </w:p>
    <w:p w:rsidR="00B04D04" w:rsidRPr="00B04D04" w:rsidRDefault="00B04D04">
      <w:pPr>
        <w:widowControl/>
        <w:autoSpaceDE/>
        <w:autoSpaceDN/>
        <w:spacing w:before="100" w:beforeAutospacing="1" w:after="100" w:afterAutospacing="1"/>
        <w:jc w:val="both"/>
        <w:rPr>
          <w:ins w:id="431" w:author="Tufail Ahmad Telwani" w:date="2025-02-27T17:16:00Z"/>
          <w:sz w:val="20"/>
          <w:szCs w:val="20"/>
          <w:lang w:val="en-IN" w:eastAsia="en-IN"/>
          <w:rPrChange w:id="432" w:author="Tufail Ahmad Telwani" w:date="2025-02-27T17:16:00Z">
            <w:rPr>
              <w:ins w:id="433" w:author="Tufail Ahmad Telwani" w:date="2025-02-27T17:16:00Z"/>
              <w:sz w:val="24"/>
              <w:szCs w:val="24"/>
              <w:lang w:val="en-IN" w:eastAsia="en-IN"/>
            </w:rPr>
          </w:rPrChange>
        </w:rPr>
        <w:pPrChange w:id="434" w:author="Tufail Ahmad Telwani" w:date="2025-02-27T17:16:00Z">
          <w:pPr>
            <w:widowControl/>
            <w:autoSpaceDE/>
            <w:autoSpaceDN/>
            <w:spacing w:before="100" w:beforeAutospacing="1" w:after="100" w:afterAutospacing="1"/>
          </w:pPr>
        </w:pPrChange>
      </w:pPr>
      <w:ins w:id="435" w:author="Tufail Ahmad Telwani" w:date="2025-02-27T17:16:00Z">
        <w:r w:rsidRPr="00B04D04">
          <w:rPr>
            <w:sz w:val="20"/>
            <w:szCs w:val="20"/>
            <w:lang w:val="en-IN" w:eastAsia="en-IN"/>
            <w:rPrChange w:id="436" w:author="Tufail Ahmad Telwani" w:date="2025-02-27T17:16:00Z">
              <w:rPr>
                <w:sz w:val="24"/>
                <w:szCs w:val="24"/>
                <w:lang w:val="en-IN" w:eastAsia="en-IN"/>
              </w:rPr>
            </w:rPrChange>
          </w:rPr>
          <w:t xml:space="preserve">The IDS has been specifically tailored for real-time operation, a feature that is critical for the high-speed, dynamic environments in which smart vehicles operate. With rapid threat detection and immediate response capabilities, the system ensures that any potential breaches are mitigated before they can compromise the vehicle's safety. This timely detection is crucial for preventing cyberattacks, such as </w:t>
        </w:r>
        <w:r w:rsidRPr="00B04D04">
          <w:rPr>
            <w:bCs/>
            <w:sz w:val="20"/>
            <w:szCs w:val="20"/>
            <w:lang w:val="en-IN" w:eastAsia="en-IN"/>
            <w:rPrChange w:id="437" w:author="Tufail Ahmad Telwani" w:date="2025-02-27T17:16:00Z">
              <w:rPr>
                <w:b/>
                <w:bCs/>
                <w:sz w:val="24"/>
                <w:szCs w:val="24"/>
                <w:lang w:val="en-IN" w:eastAsia="en-IN"/>
              </w:rPr>
            </w:rPrChange>
          </w:rPr>
          <w:t>DDoS</w:t>
        </w:r>
        <w:r w:rsidRPr="00B04D04">
          <w:rPr>
            <w:sz w:val="20"/>
            <w:szCs w:val="20"/>
            <w:lang w:val="en-IN" w:eastAsia="en-IN"/>
            <w:rPrChange w:id="438" w:author="Tufail Ahmad Telwani" w:date="2025-02-27T17:16:00Z">
              <w:rPr>
                <w:sz w:val="24"/>
                <w:szCs w:val="24"/>
                <w:lang w:val="en-IN" w:eastAsia="en-IN"/>
              </w:rPr>
            </w:rPrChange>
          </w:rPr>
          <w:t xml:space="preserve"> or </w:t>
        </w:r>
        <w:r w:rsidRPr="00B04D04">
          <w:rPr>
            <w:bCs/>
            <w:sz w:val="20"/>
            <w:szCs w:val="20"/>
            <w:lang w:val="en-IN" w:eastAsia="en-IN"/>
            <w:rPrChange w:id="439" w:author="Tufail Ahmad Telwani" w:date="2025-02-27T17:16:00Z">
              <w:rPr>
                <w:b/>
                <w:bCs/>
                <w:sz w:val="24"/>
                <w:szCs w:val="24"/>
                <w:lang w:val="en-IN" w:eastAsia="en-IN"/>
              </w:rPr>
            </w:rPrChange>
          </w:rPr>
          <w:t>Fuzzy attacks</w:t>
        </w:r>
        <w:r w:rsidRPr="00B04D04">
          <w:rPr>
            <w:sz w:val="20"/>
            <w:szCs w:val="20"/>
            <w:lang w:val="en-IN" w:eastAsia="en-IN"/>
            <w:rPrChange w:id="440" w:author="Tufail Ahmad Telwani" w:date="2025-02-27T17:16:00Z">
              <w:rPr>
                <w:sz w:val="24"/>
                <w:szCs w:val="24"/>
                <w:lang w:val="en-IN" w:eastAsia="en-IN"/>
              </w:rPr>
            </w:rPrChange>
          </w:rPr>
          <w:t>, which could otherwise impair the vehicle’s operations or compromise its control systems.</w:t>
        </w:r>
      </w:ins>
    </w:p>
    <w:p w:rsidR="00B04D04" w:rsidRPr="00B04D04" w:rsidRDefault="00B04D04">
      <w:pPr>
        <w:widowControl/>
        <w:autoSpaceDE/>
        <w:autoSpaceDN/>
        <w:spacing w:before="100" w:beforeAutospacing="1" w:after="100" w:afterAutospacing="1"/>
        <w:jc w:val="both"/>
        <w:rPr>
          <w:ins w:id="441" w:author="Tufail Ahmad Telwani" w:date="2025-02-27T17:16:00Z"/>
          <w:sz w:val="20"/>
          <w:szCs w:val="20"/>
          <w:lang w:val="en-IN" w:eastAsia="en-IN"/>
          <w:rPrChange w:id="442" w:author="Tufail Ahmad Telwani" w:date="2025-02-27T17:16:00Z">
            <w:rPr>
              <w:ins w:id="443" w:author="Tufail Ahmad Telwani" w:date="2025-02-27T17:16:00Z"/>
              <w:sz w:val="24"/>
              <w:szCs w:val="24"/>
              <w:lang w:val="en-IN" w:eastAsia="en-IN"/>
            </w:rPr>
          </w:rPrChange>
        </w:rPr>
        <w:pPrChange w:id="444" w:author="Tufail Ahmad Telwani" w:date="2025-02-27T17:16:00Z">
          <w:pPr>
            <w:widowControl/>
            <w:autoSpaceDE/>
            <w:autoSpaceDN/>
            <w:spacing w:before="100" w:beforeAutospacing="1" w:after="100" w:afterAutospacing="1"/>
          </w:pPr>
        </w:pPrChange>
      </w:pPr>
      <w:ins w:id="445" w:author="Tufail Ahmad Telwani" w:date="2025-02-27T17:16:00Z">
        <w:r w:rsidRPr="00B04D04">
          <w:rPr>
            <w:sz w:val="20"/>
            <w:szCs w:val="20"/>
            <w:lang w:val="en-IN" w:eastAsia="en-IN"/>
            <w:rPrChange w:id="446" w:author="Tufail Ahmad Telwani" w:date="2025-02-27T17:16:00Z">
              <w:rPr>
                <w:sz w:val="24"/>
                <w:szCs w:val="24"/>
                <w:lang w:val="en-IN" w:eastAsia="en-IN"/>
              </w:rPr>
            </w:rPrChange>
          </w:rPr>
          <w:t xml:space="preserve">Incorporating real-time monitoring, advanced machine learning models, and continuous learning, the IDS provides a highly reliable solution for enhancing the </w:t>
        </w:r>
        <w:r w:rsidRPr="00B04D04">
          <w:rPr>
            <w:bCs/>
            <w:sz w:val="20"/>
            <w:szCs w:val="20"/>
            <w:lang w:val="en-IN" w:eastAsia="en-IN"/>
            <w:rPrChange w:id="447" w:author="Tufail Ahmad Telwani" w:date="2025-02-27T17:16:00Z">
              <w:rPr>
                <w:b/>
                <w:bCs/>
                <w:sz w:val="24"/>
                <w:szCs w:val="24"/>
                <w:lang w:val="en-IN" w:eastAsia="en-IN"/>
              </w:rPr>
            </w:rPrChange>
          </w:rPr>
          <w:t>cybersecurity</w:t>
        </w:r>
        <w:r w:rsidRPr="00B04D04">
          <w:rPr>
            <w:sz w:val="20"/>
            <w:szCs w:val="20"/>
            <w:lang w:val="en-IN" w:eastAsia="en-IN"/>
            <w:rPrChange w:id="448" w:author="Tufail Ahmad Telwani" w:date="2025-02-27T17:16:00Z">
              <w:rPr>
                <w:sz w:val="24"/>
                <w:szCs w:val="24"/>
                <w:lang w:val="en-IN" w:eastAsia="en-IN"/>
              </w:rPr>
            </w:rPrChange>
          </w:rPr>
          <w:t xml:space="preserve"> of smart vehicles. The system is engineered to maintain </w:t>
        </w:r>
        <w:r w:rsidRPr="00B04D04">
          <w:rPr>
            <w:bCs/>
            <w:sz w:val="20"/>
            <w:szCs w:val="20"/>
            <w:lang w:val="en-IN" w:eastAsia="en-IN"/>
            <w:rPrChange w:id="449" w:author="Tufail Ahmad Telwani" w:date="2025-02-27T17:16:00Z">
              <w:rPr>
                <w:b/>
                <w:bCs/>
                <w:sz w:val="24"/>
                <w:szCs w:val="24"/>
                <w:lang w:val="en-IN" w:eastAsia="en-IN"/>
              </w:rPr>
            </w:rPrChange>
          </w:rPr>
          <w:t>low false-positive rates</w:t>
        </w:r>
        <w:r w:rsidRPr="00B04D04">
          <w:rPr>
            <w:sz w:val="20"/>
            <w:szCs w:val="20"/>
            <w:lang w:val="en-IN" w:eastAsia="en-IN"/>
            <w:rPrChange w:id="450" w:author="Tufail Ahmad Telwani" w:date="2025-02-27T17:16:00Z">
              <w:rPr>
                <w:sz w:val="24"/>
                <w:szCs w:val="24"/>
                <w:lang w:val="en-IN" w:eastAsia="en-IN"/>
              </w:rPr>
            </w:rPrChange>
          </w:rPr>
          <w:t>, thereby minimizing unnecessary alerts while maximizing detection accuracy. This ensures optimal system performance, making it a valuable tool for securing the safety of vehicular networks. As the system learns and adapts to new data, it not only strengthens its detection capabilities but also contributes to the overall resilience and robustness of vehicle networks against cyberattacks.</w:t>
        </w:r>
      </w:ins>
    </w:p>
    <w:p w:rsidR="00B04D04" w:rsidRPr="00B04D04" w:rsidRDefault="00B04D04">
      <w:pPr>
        <w:widowControl/>
        <w:autoSpaceDE/>
        <w:autoSpaceDN/>
        <w:spacing w:before="100" w:beforeAutospacing="1" w:after="100" w:afterAutospacing="1"/>
        <w:jc w:val="both"/>
        <w:rPr>
          <w:ins w:id="451" w:author="Tufail Ahmad Telwani" w:date="2025-02-27T17:16:00Z"/>
          <w:sz w:val="20"/>
          <w:szCs w:val="20"/>
          <w:lang w:val="en-IN" w:eastAsia="en-IN"/>
          <w:rPrChange w:id="452" w:author="Tufail Ahmad Telwani" w:date="2025-02-27T17:16:00Z">
            <w:rPr>
              <w:ins w:id="453" w:author="Tufail Ahmad Telwani" w:date="2025-02-27T17:16:00Z"/>
              <w:sz w:val="24"/>
              <w:szCs w:val="24"/>
              <w:lang w:val="en-IN" w:eastAsia="en-IN"/>
            </w:rPr>
          </w:rPrChange>
        </w:rPr>
        <w:pPrChange w:id="454" w:author="Tufail Ahmad Telwani" w:date="2025-02-27T17:16:00Z">
          <w:pPr>
            <w:widowControl/>
            <w:autoSpaceDE/>
            <w:autoSpaceDN/>
            <w:spacing w:before="100" w:beforeAutospacing="1" w:after="100" w:afterAutospacing="1"/>
          </w:pPr>
        </w:pPrChange>
      </w:pPr>
      <w:ins w:id="455" w:author="Tufail Ahmad Telwani" w:date="2025-02-27T17:16:00Z">
        <w:r w:rsidRPr="00B04D04">
          <w:rPr>
            <w:sz w:val="20"/>
            <w:szCs w:val="20"/>
            <w:lang w:val="en-IN" w:eastAsia="en-IN"/>
            <w:rPrChange w:id="456" w:author="Tufail Ahmad Telwani" w:date="2025-02-27T17:16:00Z">
              <w:rPr>
                <w:sz w:val="24"/>
                <w:szCs w:val="24"/>
                <w:lang w:val="en-IN" w:eastAsia="en-IN"/>
              </w:rPr>
            </w:rPrChange>
          </w:rPr>
          <w:t>In conclusion, the proposed IDS offers a forward-looking, intelligent approach to securing smart vehicles, and its design reflects the need for a high level of accuracy, adaptability, and scalability to tackle the complex cybersecurity challenges of the future.</w:t>
        </w:r>
      </w:ins>
    </w:p>
    <w:p w:rsidR="00D52B8F" w:rsidRDefault="00D52B8F" w:rsidP="00A26C35">
      <w:pPr>
        <w:pStyle w:val="BodyText"/>
        <w:ind w:left="0"/>
        <w:jc w:val="both"/>
        <w:rPr>
          <w:ins w:id="457" w:author="Tufail Ahmad Telwani" w:date="2025-02-27T15:33:00Z"/>
        </w:rPr>
      </w:pPr>
    </w:p>
    <w:p w:rsidR="00704F37" w:rsidRPr="00704F37" w:rsidDel="00D52B8F" w:rsidRDefault="00704F37">
      <w:pPr>
        <w:pStyle w:val="NormalWeb"/>
        <w:jc w:val="center"/>
        <w:rPr>
          <w:del w:id="458" w:author="Tufail Ahmad Telwani" w:date="2025-02-27T15:33:00Z"/>
          <w:sz w:val="20"/>
          <w:szCs w:val="20"/>
        </w:rPr>
        <w:pPrChange w:id="459" w:author="Tufail Ahmad Telwani" w:date="2025-02-27T15:42:00Z">
          <w:pPr>
            <w:pStyle w:val="NormalWeb"/>
            <w:jc w:val="both"/>
          </w:pPr>
        </w:pPrChange>
      </w:pPr>
      <w:del w:id="460" w:author="Tufail Ahmad Telwani" w:date="2025-02-27T15:33:00Z">
        <w:r w:rsidRPr="00704F37" w:rsidDel="00D52B8F">
          <w:rPr>
            <w:sz w:val="20"/>
            <w:szCs w:val="20"/>
          </w:rPr>
          <w:delText xml:space="preserve">The proposed system uses advanced machine learning techniques to create personalized nutrition plans based on individual health data. One of the key models utilized in this system is the </w:delText>
        </w:r>
        <w:r w:rsidRPr="00704F37" w:rsidDel="00D52B8F">
          <w:rPr>
            <w:rStyle w:val="Strong"/>
            <w:b w:val="0"/>
            <w:sz w:val="20"/>
            <w:szCs w:val="20"/>
          </w:rPr>
          <w:delText>Long</w:delText>
        </w:r>
        <w:r w:rsidRPr="00704F37" w:rsidDel="00D52B8F">
          <w:rPr>
            <w:rStyle w:val="Strong"/>
            <w:sz w:val="20"/>
            <w:szCs w:val="20"/>
          </w:rPr>
          <w:delText xml:space="preserve"> </w:delText>
        </w:r>
        <w:r w:rsidRPr="00704F37" w:rsidDel="00D52B8F">
          <w:rPr>
            <w:rStyle w:val="Strong"/>
            <w:b w:val="0"/>
            <w:sz w:val="20"/>
            <w:szCs w:val="20"/>
          </w:rPr>
          <w:delText>Short</w:delText>
        </w:r>
        <w:r w:rsidRPr="00704F37" w:rsidDel="00D52B8F">
          <w:rPr>
            <w:rStyle w:val="Strong"/>
            <w:sz w:val="20"/>
            <w:szCs w:val="20"/>
          </w:rPr>
          <w:delText>-</w:delText>
        </w:r>
        <w:r w:rsidRPr="00704F37" w:rsidDel="00D52B8F">
          <w:rPr>
            <w:rStyle w:val="Strong"/>
            <w:b w:val="0"/>
            <w:sz w:val="20"/>
            <w:szCs w:val="20"/>
          </w:rPr>
          <w:delText>Term</w:delText>
        </w:r>
        <w:r w:rsidRPr="00704F37" w:rsidDel="00D52B8F">
          <w:rPr>
            <w:rStyle w:val="Strong"/>
            <w:sz w:val="20"/>
            <w:szCs w:val="20"/>
          </w:rPr>
          <w:delText xml:space="preserve"> </w:delText>
        </w:r>
        <w:r w:rsidRPr="00704F37" w:rsidDel="00D52B8F">
          <w:rPr>
            <w:rStyle w:val="Strong"/>
            <w:b w:val="0"/>
            <w:sz w:val="20"/>
            <w:szCs w:val="20"/>
          </w:rPr>
          <w:delText>Memory</w:delText>
        </w:r>
        <w:r w:rsidRPr="00704F37" w:rsidDel="00D52B8F">
          <w:rPr>
            <w:rStyle w:val="Strong"/>
            <w:sz w:val="20"/>
            <w:szCs w:val="20"/>
          </w:rPr>
          <w:delText xml:space="preserve"> (</w:delText>
        </w:r>
        <w:r w:rsidRPr="00704F37" w:rsidDel="00D52B8F">
          <w:rPr>
            <w:rStyle w:val="Strong"/>
            <w:b w:val="0"/>
            <w:sz w:val="20"/>
            <w:szCs w:val="20"/>
          </w:rPr>
          <w:delText>LSTM</w:delText>
        </w:r>
        <w:r w:rsidRPr="00704F37" w:rsidDel="00D52B8F">
          <w:rPr>
            <w:rStyle w:val="Strong"/>
            <w:sz w:val="20"/>
            <w:szCs w:val="20"/>
          </w:rPr>
          <w:delText>)</w:delText>
        </w:r>
        <w:r w:rsidRPr="00704F37" w:rsidDel="00D52B8F">
          <w:rPr>
            <w:sz w:val="20"/>
            <w:szCs w:val="20"/>
          </w:rPr>
          <w:delText xml:space="preserve"> network, a type of </w:delText>
        </w:r>
        <w:r w:rsidRPr="00704F37" w:rsidDel="00D52B8F">
          <w:rPr>
            <w:rStyle w:val="Strong"/>
            <w:b w:val="0"/>
            <w:sz w:val="20"/>
            <w:szCs w:val="20"/>
          </w:rPr>
          <w:delText>Recurrent</w:delText>
        </w:r>
        <w:r w:rsidRPr="00704F37" w:rsidDel="00D52B8F">
          <w:rPr>
            <w:rStyle w:val="Strong"/>
            <w:sz w:val="20"/>
            <w:szCs w:val="20"/>
          </w:rPr>
          <w:delText xml:space="preserve"> </w:delText>
        </w:r>
        <w:r w:rsidRPr="00704F37" w:rsidDel="00D52B8F">
          <w:rPr>
            <w:rStyle w:val="Strong"/>
            <w:b w:val="0"/>
            <w:sz w:val="20"/>
            <w:szCs w:val="20"/>
          </w:rPr>
          <w:delText>Neural</w:delText>
        </w:r>
        <w:r w:rsidRPr="00704F37" w:rsidDel="00D52B8F">
          <w:rPr>
            <w:rStyle w:val="Strong"/>
            <w:sz w:val="20"/>
            <w:szCs w:val="20"/>
          </w:rPr>
          <w:delText xml:space="preserve"> </w:delText>
        </w:r>
        <w:r w:rsidRPr="00704F37" w:rsidDel="00D52B8F">
          <w:rPr>
            <w:rStyle w:val="Strong"/>
            <w:b w:val="0"/>
            <w:sz w:val="20"/>
            <w:szCs w:val="20"/>
          </w:rPr>
          <w:delText>Network</w:delText>
        </w:r>
        <w:r w:rsidRPr="00704F37" w:rsidDel="00D52B8F">
          <w:rPr>
            <w:rStyle w:val="Strong"/>
            <w:sz w:val="20"/>
            <w:szCs w:val="20"/>
          </w:rPr>
          <w:delText xml:space="preserve"> (</w:delText>
        </w:r>
        <w:r w:rsidRPr="00704F37" w:rsidDel="00D52B8F">
          <w:rPr>
            <w:rStyle w:val="Strong"/>
            <w:b w:val="0"/>
            <w:sz w:val="20"/>
            <w:szCs w:val="20"/>
          </w:rPr>
          <w:delText>RNN</w:delText>
        </w:r>
        <w:r w:rsidRPr="00704F37" w:rsidDel="00D52B8F">
          <w:rPr>
            <w:rStyle w:val="Strong"/>
            <w:sz w:val="20"/>
            <w:szCs w:val="20"/>
          </w:rPr>
          <w:delText>)</w:delText>
        </w:r>
        <w:r w:rsidRPr="00704F37" w:rsidDel="00D52B8F">
          <w:rPr>
            <w:sz w:val="20"/>
            <w:szCs w:val="20"/>
          </w:rPr>
          <w:delText>. LSTM is particularly useful in scenarios involving sequential data, making it ideal for predicting nutrient intake and adjusting meal plans based on a user's past dietary behavior, physical activity, and health status. LSTM's unique ability to capture both short-term and long-term dependencies in sequential data is crucial for this application, as nutrition and health data tend to exhibit complex patterns over time.</w:delText>
        </w:r>
      </w:del>
    </w:p>
    <w:p w:rsidR="00704F37" w:rsidRPr="00704F37" w:rsidDel="00D52B8F" w:rsidRDefault="00704F37">
      <w:pPr>
        <w:pStyle w:val="NormalWeb"/>
        <w:jc w:val="center"/>
        <w:rPr>
          <w:del w:id="461" w:author="Tufail Ahmad Telwani" w:date="2025-02-27T15:33:00Z"/>
          <w:sz w:val="20"/>
          <w:szCs w:val="20"/>
        </w:rPr>
        <w:pPrChange w:id="462" w:author="Tufail Ahmad Telwani" w:date="2025-02-27T15:42:00Z">
          <w:pPr>
            <w:pStyle w:val="NormalWeb"/>
            <w:jc w:val="both"/>
          </w:pPr>
        </w:pPrChange>
      </w:pPr>
      <w:del w:id="463" w:author="Tufail Ahmad Telwani" w:date="2025-02-27T15:33:00Z">
        <w:r w:rsidRPr="00704F37" w:rsidDel="00D52B8F">
          <w:rPr>
            <w:sz w:val="20"/>
            <w:szCs w:val="20"/>
          </w:rPr>
          <w:delText>Unlike traditional RNNs, LSTM networks are designed to combat issues like the vanishing gradient problem, which can hinder learning in long sequences of data. This makes LSTM an ideal choice for handling the temporal dependencies in nutrition data, where previous meals and health behaviors influence future dietary needs. The LSTM unit consists of three gates: the input gate, the forget gate, and the output gate, each responsible for controlling the flow of information through the network. These gates allow the model to retain important historical data, such as eating patterns or physical activity, while ignoring irrelevant information. The ability to store and recall long-term dependencies enables LSTM to predict future nutritional requirements and adapt meal plans accordingly.</w:delText>
        </w:r>
      </w:del>
    </w:p>
    <w:p w:rsidR="00942D07" w:rsidRPr="006C2AA2" w:rsidDel="00D52B8F" w:rsidRDefault="00704F37">
      <w:pPr>
        <w:pStyle w:val="NormalWeb"/>
        <w:jc w:val="center"/>
        <w:rPr>
          <w:del w:id="464" w:author="Tufail Ahmad Telwani" w:date="2025-02-27T15:33:00Z"/>
          <w:sz w:val="20"/>
          <w:szCs w:val="20"/>
        </w:rPr>
        <w:pPrChange w:id="465" w:author="Tufail Ahmad Telwani" w:date="2025-02-27T15:42:00Z">
          <w:pPr>
            <w:pStyle w:val="NormalWeb"/>
            <w:jc w:val="both"/>
          </w:pPr>
        </w:pPrChange>
      </w:pPr>
      <w:del w:id="466" w:author="Tufail Ahmad Telwani" w:date="2025-02-27T15:33:00Z">
        <w:r w:rsidRPr="00704F37" w:rsidDel="00D52B8F">
          <w:rPr>
            <w:sz w:val="20"/>
            <w:szCs w:val="20"/>
          </w:rPr>
          <w:delText xml:space="preserve">The LSTM’s capacity to model both short-term fluctuations and long-term trends in a user’s diet and health metrics ensures that personalized nutrition recommendations remain relevant and effective over time. By continuously adjusting meal plans based on a user’s current activity levels, nutrient intake, and health progress, the system provides real-time, dynamic recommendations that evolve with the user’s changing needs. This makes the LSTM model an essential component of the system, as it ensures that dietary suggestions are always tailored to the user’s unique health profile, optimizing long-term adherence to nutritional goals. Moreover, LSTM’s ability to handle complex, non-linear relationships between various factors such as genetics, </w:delText>
        </w:r>
        <w:r w:rsidR="00904883" w:rsidDel="00D52B8F">
          <w:rPr>
            <w:sz w:val="20"/>
            <w:szCs w:val="20"/>
          </w:rPr>
          <w:delText xml:space="preserve">       </w:delText>
        </w:r>
        <w:r w:rsidRPr="00704F37" w:rsidDel="00D52B8F">
          <w:rPr>
            <w:sz w:val="20"/>
            <w:szCs w:val="20"/>
          </w:rPr>
          <w:delText>dietary preferences, and physical activity helps in providing highly accurate and personalized meal suggestions that improve health outcomes.</w:delText>
        </w:r>
      </w:del>
    </w:p>
    <w:p w:rsidR="00942D07" w:rsidRPr="00A26C35" w:rsidDel="006E0A3A" w:rsidRDefault="00942D07">
      <w:pPr>
        <w:pStyle w:val="BodyText"/>
        <w:ind w:left="0"/>
        <w:jc w:val="center"/>
        <w:rPr>
          <w:del w:id="467" w:author="Tufail Ahmad Telwani" w:date="2025-02-27T15:37:00Z"/>
          <w:b/>
        </w:rPr>
        <w:pPrChange w:id="468" w:author="Tufail Ahmad Telwani" w:date="2025-02-27T15:42:00Z">
          <w:pPr>
            <w:pStyle w:val="BodyText"/>
            <w:ind w:left="0"/>
            <w:jc w:val="both"/>
          </w:pPr>
        </w:pPrChange>
      </w:pPr>
      <w:del w:id="469" w:author="Tufail Ahmad Telwani" w:date="2025-02-27T15:37:00Z">
        <w:r w:rsidRPr="00223AA5" w:rsidDel="006E0A3A">
          <w:rPr>
            <w:b/>
          </w:rPr>
          <w:delText>ARIMA</w:delText>
        </w:r>
      </w:del>
    </w:p>
    <w:p w:rsidR="00704F37" w:rsidRPr="00704F37" w:rsidDel="006E0A3A" w:rsidRDefault="00704F37">
      <w:pPr>
        <w:pStyle w:val="NormalWeb"/>
        <w:jc w:val="center"/>
        <w:rPr>
          <w:del w:id="470" w:author="Tufail Ahmad Telwani" w:date="2025-02-27T15:37:00Z"/>
          <w:sz w:val="20"/>
          <w:szCs w:val="20"/>
        </w:rPr>
        <w:pPrChange w:id="471" w:author="Tufail Ahmad Telwani" w:date="2025-02-27T15:42:00Z">
          <w:pPr>
            <w:pStyle w:val="NormalWeb"/>
            <w:jc w:val="both"/>
          </w:pPr>
        </w:pPrChange>
      </w:pPr>
      <w:del w:id="472" w:author="Tufail Ahmad Telwani" w:date="2025-02-27T15:37:00Z">
        <w:r w:rsidRPr="00704F37" w:rsidDel="006E0A3A">
          <w:rPr>
            <w:sz w:val="20"/>
            <w:szCs w:val="20"/>
          </w:rPr>
          <w:delText>In the context of personalized nutrition plans</w:delText>
        </w:r>
        <w:r w:rsidRPr="004C3A2C" w:rsidDel="006E0A3A">
          <w:delText>, the AutoRegressive Integrated Moving Average</w:delText>
        </w:r>
        <w:r w:rsidDel="006E0A3A">
          <w:delText xml:space="preserve"> </w:delText>
        </w:r>
        <w:r w:rsidRPr="00704F37" w:rsidDel="006E0A3A">
          <w:rPr>
            <w:sz w:val="20"/>
            <w:szCs w:val="20"/>
          </w:rPr>
          <w:delText>(ARIMA</w:delText>
        </w:r>
        <w:r w:rsidDel="006E0A3A">
          <w:delText xml:space="preserve">) </w:delText>
        </w:r>
        <w:r w:rsidRPr="004C3A2C" w:rsidDel="006E0A3A">
          <w:delText xml:space="preserve">model is </w:delText>
        </w:r>
        <w:r w:rsidRPr="00704F37" w:rsidDel="006E0A3A">
          <w:rPr>
            <w:sz w:val="20"/>
            <w:szCs w:val="20"/>
          </w:rPr>
          <w:delText xml:space="preserve">a classical statistical technique used for forecasting time series data. ARIMA is </w:delText>
        </w:r>
        <w:r w:rsidRPr="004C3A2C" w:rsidDel="006E0A3A">
          <w:delText xml:space="preserve">commonly applied for </w:delText>
        </w:r>
        <w:r w:rsidRPr="00704F37" w:rsidDel="006E0A3A">
          <w:rPr>
            <w:sz w:val="20"/>
            <w:szCs w:val="20"/>
          </w:rPr>
          <w:delText>modeling and predicting sequential data patterns, making it suitable for predicting future dietary needs and health metrics based on past consumption and activity data. The three key components of ARIMA</w:delText>
        </w:r>
        <w:r w:rsidR="006C2AA2" w:rsidDel="006E0A3A">
          <w:rPr>
            <w:sz w:val="20"/>
            <w:szCs w:val="20"/>
          </w:rPr>
          <w:delText xml:space="preserve"> </w:delText>
        </w:r>
        <w:r w:rsidRPr="00704F37" w:rsidDel="006E0A3A">
          <w:rPr>
            <w:sz w:val="20"/>
            <w:szCs w:val="20"/>
          </w:rPr>
          <w:delText>AutoRegressive (AR), Integration (I), and Moving Average (MA)</w:delText>
        </w:r>
        <w:r w:rsidR="006C2AA2" w:rsidDel="006E0A3A">
          <w:rPr>
            <w:sz w:val="20"/>
            <w:szCs w:val="20"/>
          </w:rPr>
          <w:delText xml:space="preserve"> </w:delText>
        </w:r>
        <w:r w:rsidRPr="00704F37" w:rsidDel="006E0A3A">
          <w:rPr>
            <w:sz w:val="20"/>
            <w:szCs w:val="20"/>
          </w:rPr>
          <w:delText>serve specific functions in analyzing and forecasting nutritional data.</w:delText>
        </w:r>
      </w:del>
    </w:p>
    <w:p w:rsidR="00704F37" w:rsidRPr="00704F37" w:rsidDel="006E0A3A" w:rsidRDefault="00704F37">
      <w:pPr>
        <w:pStyle w:val="NormalWeb"/>
        <w:jc w:val="center"/>
        <w:rPr>
          <w:del w:id="473" w:author="Tufail Ahmad Telwani" w:date="2025-02-27T15:37:00Z"/>
          <w:sz w:val="20"/>
          <w:szCs w:val="20"/>
        </w:rPr>
        <w:pPrChange w:id="474" w:author="Tufail Ahmad Telwani" w:date="2025-02-27T15:42:00Z">
          <w:pPr>
            <w:pStyle w:val="NormalWeb"/>
            <w:jc w:val="both"/>
          </w:pPr>
        </w:pPrChange>
      </w:pPr>
      <w:del w:id="475" w:author="Tufail Ahmad Telwani" w:date="2025-02-27T15:37:00Z">
        <w:r w:rsidRPr="00704F37" w:rsidDel="006E0A3A">
          <w:rPr>
            <w:sz w:val="20"/>
            <w:szCs w:val="20"/>
          </w:rPr>
          <w:delText xml:space="preserve">The </w:delText>
        </w:r>
        <w:r w:rsidRPr="00704F37" w:rsidDel="006E0A3A">
          <w:rPr>
            <w:rStyle w:val="Strong"/>
            <w:sz w:val="20"/>
            <w:szCs w:val="20"/>
          </w:rPr>
          <w:delText>AutoRegressive (AR)</w:delText>
        </w:r>
        <w:r w:rsidRPr="00704F37" w:rsidDel="006E0A3A">
          <w:rPr>
            <w:sz w:val="20"/>
            <w:szCs w:val="20"/>
          </w:rPr>
          <w:delText xml:space="preserve"> part of the model captures the correlation</w:delText>
        </w:r>
        <w:r w:rsidRPr="004C3A2C" w:rsidDel="006E0A3A">
          <w:rPr>
            <w:sz w:val="20"/>
          </w:rPr>
          <w:delText xml:space="preserve"> between an observation and its prior values. </w:delText>
        </w:r>
        <w:r w:rsidRPr="00704F37" w:rsidDel="006E0A3A">
          <w:rPr>
            <w:sz w:val="20"/>
            <w:szCs w:val="20"/>
          </w:rPr>
          <w:delText xml:space="preserve">In the case of nutrition planning, this allows </w:delText>
        </w:r>
        <w:r w:rsidRPr="004C3A2C" w:rsidDel="006E0A3A">
          <w:rPr>
            <w:sz w:val="20"/>
          </w:rPr>
          <w:delText xml:space="preserve">ARIMA to account for </w:delText>
        </w:r>
        <w:r w:rsidRPr="00704F37" w:rsidDel="006E0A3A">
          <w:rPr>
            <w:sz w:val="20"/>
            <w:szCs w:val="20"/>
          </w:rPr>
          <w:delText xml:space="preserve">how previous meals or nutrient intakes </w:delText>
        </w:r>
        <w:r w:rsidRPr="004C3A2C" w:rsidDel="006E0A3A">
          <w:rPr>
            <w:sz w:val="20"/>
          </w:rPr>
          <w:delText xml:space="preserve">influence future </w:delText>
        </w:r>
        <w:r w:rsidRPr="00704F37" w:rsidDel="006E0A3A">
          <w:rPr>
            <w:sz w:val="20"/>
            <w:szCs w:val="20"/>
          </w:rPr>
          <w:delText>dietary needs. For example, it can capture how a pattern of high-calorie consumption may lead to a need for dietary adjustments in the future, helping to predict changes in macronutrient requirements.</w:delText>
        </w:r>
        <w:r w:rsidRPr="004C3A2C" w:rsidDel="006E0A3A">
          <w:rPr>
            <w:sz w:val="20"/>
          </w:rPr>
          <w:delText xml:space="preserve"> The </w:delText>
        </w:r>
        <w:r w:rsidRPr="00704F37" w:rsidDel="006E0A3A">
          <w:rPr>
            <w:rStyle w:val="Strong"/>
            <w:sz w:val="20"/>
            <w:szCs w:val="20"/>
          </w:rPr>
          <w:delText>Integration</w:delText>
        </w:r>
        <w:r w:rsidRPr="004C3A2C" w:rsidDel="006E0A3A">
          <w:rPr>
            <w:rStyle w:val="Strong"/>
            <w:sz w:val="20"/>
          </w:rPr>
          <w:delText xml:space="preserve"> (I)</w:delText>
        </w:r>
        <w:r w:rsidRPr="004C3A2C" w:rsidDel="006E0A3A">
          <w:rPr>
            <w:sz w:val="20"/>
          </w:rPr>
          <w:delText xml:space="preserve"> component </w:delText>
        </w:r>
        <w:r w:rsidRPr="00704F37" w:rsidDel="006E0A3A">
          <w:rPr>
            <w:sz w:val="20"/>
            <w:szCs w:val="20"/>
          </w:rPr>
          <w:delText xml:space="preserve">of ARIMA </w:delText>
        </w:r>
        <w:r w:rsidRPr="004C3A2C" w:rsidDel="006E0A3A">
          <w:rPr>
            <w:sz w:val="20"/>
          </w:rPr>
          <w:delText xml:space="preserve">differentiates the </w:delText>
        </w:r>
        <w:r w:rsidRPr="00704F37" w:rsidDel="006E0A3A">
          <w:rPr>
            <w:sz w:val="20"/>
            <w:szCs w:val="20"/>
          </w:rPr>
          <w:delText>data</w:delText>
        </w:r>
        <w:r w:rsidRPr="004C3A2C" w:rsidDel="006E0A3A">
          <w:rPr>
            <w:sz w:val="20"/>
          </w:rPr>
          <w:delText xml:space="preserve"> to make it stationary, </w:delText>
        </w:r>
        <w:r w:rsidRPr="00704F37" w:rsidDel="006E0A3A">
          <w:rPr>
            <w:sz w:val="20"/>
            <w:szCs w:val="20"/>
          </w:rPr>
          <w:delText>ensuring</w:delText>
        </w:r>
        <w:r w:rsidRPr="004C3A2C" w:rsidDel="006E0A3A">
          <w:rPr>
            <w:sz w:val="20"/>
          </w:rPr>
          <w:delText xml:space="preserve"> that </w:delText>
        </w:r>
        <w:r w:rsidRPr="00704F37" w:rsidDel="006E0A3A">
          <w:rPr>
            <w:sz w:val="20"/>
            <w:szCs w:val="20"/>
          </w:rPr>
          <w:delText>trends and seasonality in the nutritional data are smoothed out. By transforming the data into a form where</w:delText>
        </w:r>
        <w:r w:rsidRPr="004C3A2C" w:rsidDel="006E0A3A">
          <w:rPr>
            <w:sz w:val="20"/>
          </w:rPr>
          <w:delText xml:space="preserve"> the mean and variance are constant over time</w:delText>
        </w:r>
        <w:r w:rsidRPr="00704F37" w:rsidDel="006E0A3A">
          <w:rPr>
            <w:sz w:val="20"/>
            <w:szCs w:val="20"/>
          </w:rPr>
          <w:delText>, ARIMA can detect long-term trends in dietary</w:delText>
        </w:r>
        <w:r w:rsidRPr="004C3A2C" w:rsidDel="006E0A3A">
          <w:rPr>
            <w:sz w:val="20"/>
          </w:rPr>
          <w:delText xml:space="preserve"> patterns </w:delText>
        </w:r>
        <w:r w:rsidRPr="00704F37" w:rsidDel="006E0A3A">
          <w:rPr>
            <w:sz w:val="20"/>
            <w:szCs w:val="20"/>
          </w:rPr>
          <w:delText xml:space="preserve">and physical activity, improving its forecasting accuracy. The </w:delText>
        </w:r>
        <w:r w:rsidRPr="00704F37" w:rsidDel="006E0A3A">
          <w:rPr>
            <w:rStyle w:val="Strong"/>
            <w:sz w:val="20"/>
            <w:szCs w:val="20"/>
          </w:rPr>
          <w:delText>Moving Average (MA)</w:delText>
        </w:r>
        <w:r w:rsidRPr="00704F37" w:rsidDel="006E0A3A">
          <w:rPr>
            <w:sz w:val="20"/>
            <w:szCs w:val="20"/>
          </w:rPr>
          <w:delText xml:space="preserve"> component </w:delText>
        </w:r>
        <w:r w:rsidRPr="004C3A2C" w:rsidDel="006E0A3A">
          <w:rPr>
            <w:sz w:val="20"/>
          </w:rPr>
          <w:delText xml:space="preserve">explains the relationship between </w:delText>
        </w:r>
        <w:r w:rsidRPr="00704F37" w:rsidDel="006E0A3A">
          <w:rPr>
            <w:sz w:val="20"/>
            <w:szCs w:val="20"/>
          </w:rPr>
          <w:delText>observed values</w:delText>
        </w:r>
        <w:r w:rsidRPr="004C3A2C" w:rsidDel="006E0A3A">
          <w:rPr>
            <w:sz w:val="20"/>
          </w:rPr>
          <w:delText xml:space="preserve"> and residual errors </w:delText>
        </w:r>
        <w:r w:rsidRPr="00704F37" w:rsidDel="006E0A3A">
          <w:rPr>
            <w:sz w:val="20"/>
            <w:szCs w:val="20"/>
          </w:rPr>
          <w:delText>in forecasting, further refining predictions. When</w:delText>
        </w:r>
        <w:r w:rsidRPr="004C3A2C" w:rsidDel="006E0A3A">
          <w:rPr>
            <w:sz w:val="20"/>
          </w:rPr>
          <w:delText xml:space="preserve"> applied to </w:delText>
        </w:r>
        <w:r w:rsidRPr="00704F37" w:rsidDel="006E0A3A">
          <w:rPr>
            <w:sz w:val="20"/>
            <w:szCs w:val="20"/>
          </w:rPr>
          <w:delText>nutrition data, it helps smooth out short-term fluctuations in dietary intake, making long-term patterns more apparent and improving overall</w:delText>
        </w:r>
        <w:r w:rsidRPr="004C3A2C" w:rsidDel="006E0A3A">
          <w:rPr>
            <w:sz w:val="20"/>
          </w:rPr>
          <w:delText xml:space="preserve"> forecast </w:delText>
        </w:r>
        <w:r w:rsidRPr="00704F37" w:rsidDel="006E0A3A">
          <w:rPr>
            <w:sz w:val="20"/>
            <w:szCs w:val="20"/>
          </w:rPr>
          <w:delText>reliability.</w:delText>
        </w:r>
      </w:del>
    </w:p>
    <w:p w:rsidR="003C76AD" w:rsidDel="006E0A3A" w:rsidRDefault="00704F37">
      <w:pPr>
        <w:pStyle w:val="NormalWeb"/>
        <w:jc w:val="center"/>
        <w:rPr>
          <w:del w:id="476" w:author="Tufail Ahmad Telwani" w:date="2025-02-27T15:37:00Z"/>
        </w:rPr>
        <w:pPrChange w:id="477" w:author="Tufail Ahmad Telwani" w:date="2025-02-27T15:42:00Z">
          <w:pPr>
            <w:pStyle w:val="NormalWeb"/>
            <w:jc w:val="both"/>
          </w:pPr>
        </w:pPrChange>
      </w:pPr>
      <w:del w:id="478" w:author="Tufail Ahmad Telwani" w:date="2025-02-27T15:37:00Z">
        <w:r w:rsidRPr="00704F37" w:rsidDel="006E0A3A">
          <w:rPr>
            <w:sz w:val="20"/>
            <w:szCs w:val="20"/>
          </w:rPr>
          <w:delText>ARIMA is effective when dealing with time series data that exhibits predictable, linear patterns—such as consistent meal schedules, nutrient intake trends, or stable physical activity levels. However, while ARIMA can handle seasonality and linear trends effectively, it is less capable of modeling</w:delText>
        </w:r>
        <w:r w:rsidRPr="004C3A2C" w:rsidDel="006E0A3A">
          <w:rPr>
            <w:sz w:val="20"/>
          </w:rPr>
          <w:delText xml:space="preserve"> complex, non-linear patterns </w:delText>
        </w:r>
        <w:r w:rsidRPr="00704F37" w:rsidDel="006E0A3A">
          <w:rPr>
            <w:sz w:val="20"/>
            <w:szCs w:val="20"/>
          </w:rPr>
          <w:delText>that are common in personalized nutrition data. Despite this</w:delText>
        </w:r>
        <w:r w:rsidRPr="004C3A2C" w:rsidDel="006E0A3A">
          <w:rPr>
            <w:sz w:val="20"/>
          </w:rPr>
          <w:delText xml:space="preserve">, ARIMA remains </w:delText>
        </w:r>
        <w:r w:rsidRPr="00704F37" w:rsidDel="006E0A3A">
          <w:rPr>
            <w:sz w:val="20"/>
            <w:szCs w:val="20"/>
          </w:rPr>
          <w:delText>a</w:delText>
        </w:r>
        <w:r w:rsidRPr="004C3A2C" w:rsidDel="006E0A3A">
          <w:rPr>
            <w:sz w:val="20"/>
          </w:rPr>
          <w:delText xml:space="preserve"> widely used </w:delText>
        </w:r>
        <w:r w:rsidRPr="00704F37" w:rsidDel="006E0A3A">
          <w:rPr>
            <w:sz w:val="20"/>
            <w:szCs w:val="20"/>
          </w:rPr>
          <w:delText xml:space="preserve">technique due to its simplicity, interpretability, and ability to provide accurate forecasts for linear and trend-driven data. When used alongside more advanced machine learning </w:delText>
        </w:r>
        <w:r w:rsidRPr="004C3A2C" w:rsidDel="006E0A3A">
          <w:rPr>
            <w:sz w:val="20"/>
          </w:rPr>
          <w:delText xml:space="preserve">techniques </w:delText>
        </w:r>
        <w:r w:rsidRPr="00704F37" w:rsidDel="006E0A3A">
          <w:rPr>
            <w:sz w:val="20"/>
            <w:szCs w:val="20"/>
          </w:rPr>
          <w:delText>like LSTM, ARIMA can be a valuable tool for forecasting long-term nutritional needs and guiding users toward optimal, data-driven meal plans based on their historical intake and health trends</w:delText>
        </w:r>
        <w:r w:rsidRPr="004C3A2C" w:rsidDel="006E0A3A">
          <w:rPr>
            <w:sz w:val="20"/>
          </w:rPr>
          <w:delText>.</w:delText>
        </w:r>
      </w:del>
    </w:p>
    <w:p w:rsidR="00904883" w:rsidRPr="004C3A2C" w:rsidRDefault="001F46BE">
      <w:pPr>
        <w:pStyle w:val="BodyText"/>
        <w:ind w:left="0"/>
        <w:jc w:val="center"/>
        <w:outlineLvl w:val="0"/>
        <w:rPr>
          <w:b/>
        </w:rPr>
        <w:pPrChange w:id="479" w:author="Tufail Ahmad Telwani" w:date="2025-02-27T15:42:00Z">
          <w:pPr>
            <w:pStyle w:val="BodyText"/>
            <w:ind w:left="0"/>
            <w:jc w:val="both"/>
            <w:outlineLvl w:val="0"/>
          </w:pPr>
        </w:pPrChange>
      </w:pPr>
      <w:r w:rsidRPr="00A33C6E">
        <w:rPr>
          <w:b/>
        </w:rPr>
        <w:t>DATA PREPROCESSING</w:t>
      </w:r>
    </w:p>
    <w:p w:rsidR="00DB1443" w:rsidRDefault="006E0A3A">
      <w:pPr>
        <w:widowControl/>
        <w:autoSpaceDE/>
        <w:autoSpaceDN/>
        <w:spacing w:before="100" w:beforeAutospacing="1" w:after="100" w:afterAutospacing="1"/>
        <w:jc w:val="both"/>
        <w:rPr>
          <w:ins w:id="480" w:author="Tufail Ahmad Telwani" w:date="2025-02-27T17:22:00Z"/>
          <w:sz w:val="20"/>
          <w:szCs w:val="20"/>
          <w:lang w:val="en-IN" w:eastAsia="en-IN"/>
        </w:rPr>
        <w:pPrChange w:id="481" w:author="Tufail Ahmad Telwani" w:date="2025-02-27T15:36:00Z">
          <w:pPr>
            <w:widowControl/>
            <w:autoSpaceDE/>
            <w:autoSpaceDN/>
            <w:spacing w:before="100" w:beforeAutospacing="1" w:after="100" w:afterAutospacing="1"/>
          </w:pPr>
        </w:pPrChange>
      </w:pPr>
      <w:ins w:id="482" w:author="Tufail Ahmad Telwani" w:date="2025-02-27T15:36:00Z">
        <w:r w:rsidRPr="006E0A3A">
          <w:rPr>
            <w:sz w:val="20"/>
            <w:szCs w:val="20"/>
            <w:lang w:val="en-IN" w:eastAsia="en-IN"/>
            <w:rPrChange w:id="483" w:author="Tufail Ahmad Telwani" w:date="2025-02-27T15:36:00Z">
              <w:rPr>
                <w:sz w:val="24"/>
                <w:szCs w:val="24"/>
                <w:lang w:val="en-IN" w:eastAsia="en-IN"/>
              </w:rPr>
            </w:rPrChange>
          </w:rPr>
          <w:t xml:space="preserve">Effective data preprocessing is essential for building an accurate and efficient Intrusion Detection System (IDS), especially when dealing with complex vehicular network data. The dataset for this project consists of vehicle communication data from the CAN-intrusion-dataset, which includes critical features such as Message_ID, Byte-level signals, and target labels, representing different traffic patterns, including normal and attack scenarios like Distributed Denial of Service (DDoS), Fuzzy, and Impersonation attacks. The first step in preprocessing is to ensure uniformity in the input data by standardizing the format of these communication features, ensuring that the data is consistent across all samples. This step is essential for the machine learning models to process the data efficiently.Next, the data will be normalized to a specific range, typically between 0 and 1, to ensure that the feature values are on the same scale. This normalization step prevents issues with the learning process caused by features having vastly different ranges and helps the models converge faster during training. Standardizing the data improves the stability and accuracy of </w:t>
        </w:r>
        <w:r w:rsidRPr="006E0A3A">
          <w:rPr>
            <w:sz w:val="20"/>
            <w:szCs w:val="20"/>
            <w:lang w:val="en-IN" w:eastAsia="en-IN"/>
            <w:rPrChange w:id="484" w:author="Tufail Ahmad Telwani" w:date="2025-02-27T15:36:00Z">
              <w:rPr>
                <w:sz w:val="24"/>
                <w:szCs w:val="24"/>
                <w:lang w:val="en-IN" w:eastAsia="en-IN"/>
              </w:rPr>
            </w:rPrChange>
          </w:rPr>
          <w:lastRenderedPageBreak/>
          <w:t>the IDS, ensuring that the models are able to detect anomalies in a more reliable manner.</w:t>
        </w:r>
      </w:ins>
      <w:ins w:id="485" w:author="Tufail Ahmad Telwani" w:date="2025-02-27T17:17:00Z">
        <w:r w:rsidR="00B04D04">
          <w:rPr>
            <w:sz w:val="20"/>
            <w:szCs w:val="20"/>
            <w:lang w:val="en-IN" w:eastAsia="en-IN"/>
          </w:rPr>
          <w:t xml:space="preserve"> </w:t>
        </w:r>
      </w:ins>
      <w:ins w:id="486" w:author="Tufail Ahmad Telwani" w:date="2025-02-27T15:36:00Z">
        <w:r w:rsidRPr="006E0A3A">
          <w:rPr>
            <w:sz w:val="20"/>
            <w:szCs w:val="20"/>
            <w:lang w:val="en-IN" w:eastAsia="en-IN"/>
            <w:rPrChange w:id="487" w:author="Tufail Ahmad Telwani" w:date="2025-02-27T15:36:00Z">
              <w:rPr>
                <w:sz w:val="24"/>
                <w:szCs w:val="24"/>
                <w:lang w:val="en-IN" w:eastAsia="en-IN"/>
              </w:rPr>
            </w:rPrChange>
          </w:rPr>
          <w:t xml:space="preserve">To improve the model's robustness and ensure better generalization to unseen data, several data augmentation techniques will be applied. These include techniques like random noise injection, slight transformations of feature values, and data perturbation, simulating different network conditions that the IDS may encounter in real-world scenarios. By artificially expanding the dataset, the system will learn to detect a wide range of attacks and network anomalies in various conditions.Additionally, class imbalance is a common issue in cybersecurity datasets, where certain attack types may be underrepresented compared to normal traffic. </w:t>
        </w:r>
      </w:ins>
    </w:p>
    <w:p w:rsidR="006E0A3A" w:rsidRPr="00DB1443" w:rsidRDefault="006E0A3A">
      <w:pPr>
        <w:widowControl/>
        <w:autoSpaceDE/>
        <w:autoSpaceDN/>
        <w:spacing w:before="100" w:beforeAutospacing="1" w:after="100" w:afterAutospacing="1"/>
        <w:jc w:val="both"/>
        <w:rPr>
          <w:ins w:id="488" w:author="Tufail Ahmad Telwani" w:date="2025-02-27T15:36:00Z"/>
          <w:sz w:val="20"/>
          <w:szCs w:val="20"/>
          <w:lang w:val="en-IN" w:eastAsia="en-IN"/>
          <w:rPrChange w:id="489" w:author="Tufail Ahmad Telwani" w:date="2025-02-27T17:22:00Z">
            <w:rPr>
              <w:ins w:id="490" w:author="Tufail Ahmad Telwani" w:date="2025-02-27T15:36:00Z"/>
              <w:sz w:val="24"/>
              <w:szCs w:val="24"/>
              <w:lang w:val="en-IN" w:eastAsia="en-IN"/>
            </w:rPr>
          </w:rPrChange>
        </w:rPr>
        <w:pPrChange w:id="491" w:author="Tufail Ahmad Telwani" w:date="2025-02-27T15:36:00Z">
          <w:pPr>
            <w:widowControl/>
            <w:autoSpaceDE/>
            <w:autoSpaceDN/>
            <w:spacing w:before="100" w:beforeAutospacing="1" w:after="100" w:afterAutospacing="1"/>
          </w:pPr>
        </w:pPrChange>
      </w:pPr>
      <w:ins w:id="492" w:author="Tufail Ahmad Telwani" w:date="2025-02-27T15:36:00Z">
        <w:r w:rsidRPr="006E0A3A">
          <w:rPr>
            <w:sz w:val="20"/>
            <w:szCs w:val="20"/>
            <w:lang w:val="en-IN" w:eastAsia="en-IN"/>
            <w:rPrChange w:id="493" w:author="Tufail Ahmad Telwani" w:date="2025-02-27T15:36:00Z">
              <w:rPr>
                <w:sz w:val="24"/>
                <w:szCs w:val="24"/>
                <w:lang w:val="en-IN" w:eastAsia="en-IN"/>
              </w:rPr>
            </w:rPrChange>
          </w:rPr>
          <w:t>To address this, techniques such as oversampling and undersampling will be employed. Oversampling involves duplicating data from the underrepresented attack classes, ensuring that the model receives a sufficient number of examples from these classes. Undersampling reduces the number of examples from the overrepresented class, typically normal traffic, to create a balanced dataset. These strategies ensure that the IDS is not biased towards normal traffic and can effectively identify less frequent but potentially more dangerous attack types.These preprocessing steps are critical for preparing the dataset for effective machine learning training. By applying resizing, normalization, data augmentation, and class balancing, the dataset is optimized to improve the IDS's accuracy and performance. The result is a robust and reliable system that can detect and classify a wide range of cyberattacks, ensuring better security and resilience for smart vehicle systems</w:t>
        </w:r>
        <w:r w:rsidRPr="006E0A3A">
          <w:rPr>
            <w:sz w:val="24"/>
            <w:szCs w:val="24"/>
            <w:lang w:val="en-IN" w:eastAsia="en-IN"/>
          </w:rPr>
          <w:t>.</w:t>
        </w:r>
      </w:ins>
    </w:p>
    <w:p w:rsidR="00904883" w:rsidRPr="00904883" w:rsidDel="006E0A3A" w:rsidRDefault="00904883" w:rsidP="00505118">
      <w:pPr>
        <w:pStyle w:val="NormalWeb"/>
        <w:spacing w:line="276" w:lineRule="auto"/>
        <w:jc w:val="both"/>
        <w:rPr>
          <w:del w:id="494" w:author="Tufail Ahmad Telwani" w:date="2025-02-27T15:36:00Z"/>
          <w:sz w:val="20"/>
          <w:szCs w:val="20"/>
        </w:rPr>
      </w:pPr>
      <w:del w:id="495" w:author="Tufail Ahmad Telwani" w:date="2025-02-27T15:36:00Z">
        <w:r w:rsidRPr="00904883" w:rsidDel="006E0A3A">
          <w:rPr>
            <w:sz w:val="20"/>
            <w:szCs w:val="20"/>
          </w:rPr>
          <w:delText>Data preprocessing plays a critical role in creating a personalized nutrition plan, ensuring the quality and consistency of the raw data collected from users. The process begins with data cleaning, where missing values, duplicates, and inconsistencies are addressed. Missing data, which may occur when users skip meals or fail to log activity, is handled through imputation or removal, depending on the context. Inconsistent entries, such as contradictory health information, are also corrected to maintain the integrity of the dataset.</w:delText>
        </w:r>
        <w:r w:rsidDel="006E0A3A">
          <w:delText xml:space="preserve"> </w:delText>
        </w:r>
        <w:r w:rsidRPr="00904883" w:rsidDel="006E0A3A">
          <w:rPr>
            <w:sz w:val="20"/>
            <w:szCs w:val="20"/>
          </w:rPr>
          <w:delText>Once the data is cleaned, feature engineering transforms raw inputs into</w:delText>
        </w:r>
        <w:r w:rsidDel="006E0A3A">
          <w:delText xml:space="preserve"> </w:delText>
        </w:r>
        <w:r w:rsidRPr="00904883" w:rsidDel="006E0A3A">
          <w:rPr>
            <w:sz w:val="20"/>
            <w:szCs w:val="20"/>
          </w:rPr>
          <w:delText>meaningful features that can be utilized</w:delText>
        </w:r>
        <w:r w:rsidDel="006E0A3A">
          <w:delText xml:space="preserve"> by </w:delText>
        </w:r>
        <w:r w:rsidRPr="00904883" w:rsidDel="006E0A3A">
          <w:rPr>
            <w:sz w:val="20"/>
            <w:szCs w:val="20"/>
          </w:rPr>
          <w:delText>machine learning models. For example, physical activity can be categorized into different intensity levels, while dietary data is broken down into macronutrient compositions, helping the model better understand user habits. Additionally, time-series data, such as meals logged over a period of time or activity logs, is processed to extract relevant patterns and trends that are useful for predicting future nutrition needs.</w:delText>
        </w:r>
      </w:del>
    </w:p>
    <w:p w:rsidR="00280C9A" w:rsidDel="006E0A3A" w:rsidRDefault="00904883" w:rsidP="004766AD">
      <w:pPr>
        <w:pStyle w:val="NormalWeb"/>
        <w:spacing w:line="276" w:lineRule="auto"/>
        <w:jc w:val="both"/>
        <w:rPr>
          <w:del w:id="496" w:author="Tufail Ahmad Telwani" w:date="2025-02-27T15:36:00Z"/>
        </w:rPr>
      </w:pPr>
      <w:del w:id="497" w:author="Tufail Ahmad Telwani" w:date="2025-02-27T15:36:00Z">
        <w:r w:rsidRPr="00904883" w:rsidDel="006E0A3A">
          <w:rPr>
            <w:sz w:val="20"/>
            <w:szCs w:val="20"/>
          </w:rPr>
          <w:delText>Normalization and scaling are also essential steps to ensure that the model treats all features equally. Physical activity data, for instance, may have a much larger range than caloric intake, which could skew the model's learning. By scaling the data, all features are brought onto a comparable level, ensuring that each contributes appropriately to the predictions. If genetic data is included in the analysis, it is preprocessed by encoding categorical variables (such as lactose intolerance or caffeine metabolism) into binary or one-hot format, allowing the model to process this information effectively. Finally, the data is split into training, validation, and testing sets, ensuring that the model is trained on one subset and validated on another to check its generalization capabilities. This preprocessing pipeline guarantees that the input data is clean, structured, and ready for analysis, providing the foundation for generating personalized, data-driven nutrition plans that optimize users' health outcomes.</w:delText>
        </w:r>
      </w:del>
    </w:p>
    <w:p w:rsidR="00904883" w:rsidRDefault="004766AD" w:rsidP="00904883">
      <w:pPr>
        <w:pStyle w:val="BodyText"/>
        <w:keepNext/>
        <w:spacing w:before="214"/>
        <w:ind w:left="0"/>
        <w:jc w:val="center"/>
      </w:pPr>
      <w:del w:id="498" w:author="Tufail Ahmad Telwani" w:date="2025-02-27T17:11:00Z">
        <w:r w:rsidDel="00B04D04">
          <w:rPr>
            <w:noProof/>
            <w:lang w:val="en-IN" w:eastAsia="en-IN"/>
          </w:rPr>
          <w:drawing>
            <wp:inline distT="0" distB="0" distL="0" distR="0">
              <wp:extent cx="3200400" cy="3267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low.png"/>
                      <pic:cNvPicPr/>
                    </pic:nvPicPr>
                    <pic:blipFill rotWithShape="1">
                      <a:blip r:embed="rId10">
                        <a:extLst>
                          <a:ext uri="{28A0092B-C50C-407E-A947-70E740481C1C}">
                            <a14:useLocalDpi xmlns:a14="http://schemas.microsoft.com/office/drawing/2010/main" val="0"/>
                          </a:ext>
                        </a:extLst>
                      </a:blip>
                      <a:srcRect t="580" b="-1"/>
                      <a:stretch/>
                    </pic:blipFill>
                    <pic:spPr bwMode="auto">
                      <a:xfrm>
                        <a:off x="0" y="0"/>
                        <a:ext cx="3200400" cy="3267075"/>
                      </a:xfrm>
                      <a:prstGeom prst="rect">
                        <a:avLst/>
                      </a:prstGeom>
                      <a:ln>
                        <a:noFill/>
                      </a:ln>
                      <a:extLst>
                        <a:ext uri="{53640926-AAD7-44D8-BBD7-CCE9431645EC}">
                          <a14:shadowObscured xmlns:a14="http://schemas.microsoft.com/office/drawing/2010/main"/>
                        </a:ext>
                      </a:extLst>
                    </pic:spPr>
                  </pic:pic>
                </a:graphicData>
              </a:graphic>
            </wp:inline>
          </w:drawing>
        </w:r>
      </w:del>
    </w:p>
    <w:p w:rsidR="00E92C3E" w:rsidRDefault="00E92C3E">
      <w:pPr>
        <w:pStyle w:val="NormalWeb"/>
        <w:spacing w:before="0" w:beforeAutospacing="0"/>
        <w:ind w:right="57"/>
        <w:jc w:val="both"/>
        <w:rPr>
          <w:ins w:id="499" w:author="Tufail Ahmad Telwani" w:date="2025-02-27T15:47:00Z"/>
          <w:sz w:val="20"/>
          <w:szCs w:val="20"/>
        </w:rPr>
        <w:pPrChange w:id="500" w:author="Tufail Ahmad Telwani" w:date="2025-02-27T17:18:00Z">
          <w:pPr>
            <w:pStyle w:val="NormalWeb"/>
          </w:pPr>
        </w:pPrChange>
      </w:pPr>
      <w:moveToRangeStart w:id="501" w:author="Tufail Ahmad Telwani" w:date="2025-02-27T15:48:00Z" w:name="move191563706"/>
      <w:moveTo w:id="502" w:author="Tufail Ahmad Telwani" w:date="2025-02-27T15:48:00Z">
        <w:del w:id="503" w:author="Tufail Ahmad Telwani" w:date="2025-02-27T17:17:00Z">
          <w:r w:rsidRPr="008D081C" w:rsidDel="00B04D04">
            <w:rPr>
              <w:b/>
              <w:color w:val="000000" w:themeColor="text1"/>
            </w:rPr>
            <w:delText xml:space="preserve">Figure </w:delText>
          </w:r>
          <w:r w:rsidRPr="008D081C" w:rsidDel="00B04D04">
            <w:rPr>
              <w:b/>
              <w:i/>
              <w:color w:val="000000" w:themeColor="text1"/>
            </w:rPr>
            <w:fldChar w:fldCharType="begin"/>
          </w:r>
          <w:r w:rsidRPr="008D081C" w:rsidDel="00B04D04">
            <w:rPr>
              <w:b/>
              <w:color w:val="000000" w:themeColor="text1"/>
            </w:rPr>
            <w:delInstrText xml:space="preserve"> SEQ Figure \* ARABIC </w:delInstrText>
          </w:r>
          <w:r w:rsidRPr="008D081C" w:rsidDel="00B04D04">
            <w:rPr>
              <w:b/>
              <w:i/>
              <w:color w:val="000000" w:themeColor="text1"/>
            </w:rPr>
            <w:fldChar w:fldCharType="separate"/>
          </w:r>
          <w:r w:rsidDel="00B04D04">
            <w:rPr>
              <w:b/>
              <w:noProof/>
              <w:color w:val="000000" w:themeColor="text1"/>
            </w:rPr>
            <w:delText>1</w:delText>
          </w:r>
          <w:r w:rsidRPr="008D081C" w:rsidDel="00B04D04">
            <w:rPr>
              <w:b/>
              <w:i/>
              <w:color w:val="000000" w:themeColor="text1"/>
            </w:rPr>
            <w:fldChar w:fldCharType="end"/>
          </w:r>
          <w:r w:rsidRPr="008D081C" w:rsidDel="00B04D04">
            <w:rPr>
              <w:b/>
              <w:color w:val="000000" w:themeColor="text1"/>
            </w:rPr>
            <w:delText xml:space="preserve"> Proposed System Work Flow</w:delText>
          </w:r>
        </w:del>
      </w:moveTo>
      <w:moveToRangeEnd w:id="501"/>
      <w:ins w:id="504" w:author="Tufail Ahmad Telwani" w:date="2025-02-27T15:46:00Z">
        <w:r w:rsidRPr="00E92C3E">
          <w:rPr>
            <w:sz w:val="20"/>
            <w:szCs w:val="20"/>
            <w:rPrChange w:id="505" w:author="Tufail Ahmad Telwani" w:date="2025-02-27T15:47:00Z">
              <w:rPr/>
            </w:rPrChange>
          </w:rPr>
          <w:t xml:space="preserve">The methodology for this project revolves around the utilization of several advanced machine learning algorithms to detect and classify cyberattacks in smart vehicle systems, specifically focusing on the CAN-intrusion-dataset. This dataset contains critical features, including Message_ID, Byte-level signals, and target labels, representing normal traffic and various cyberattacks like DDoS, Fuzzy, and Impersonation. The data is preprocessed through essential steps such as normalization, resizing, and data augmentation to ensure that the model receives a consistent and diverse set of inputs. These preprocessing steps are crucial for effective model training and ensuring robust detection capabilities.The core of the system involves the application of various machine learning algorithms, including </w:t>
        </w:r>
        <w:r w:rsidRPr="00E92C3E">
          <w:rPr>
            <w:rStyle w:val="Strong"/>
            <w:b w:val="0"/>
            <w:sz w:val="20"/>
            <w:szCs w:val="20"/>
            <w:rPrChange w:id="506" w:author="Tufail Ahmad Telwani" w:date="2025-02-27T15:47:00Z">
              <w:rPr>
                <w:rStyle w:val="Strong"/>
              </w:rPr>
            </w:rPrChange>
          </w:rPr>
          <w:t>Random Forest</w:t>
        </w:r>
        <w:r w:rsidRPr="00E92C3E">
          <w:rPr>
            <w:sz w:val="20"/>
            <w:szCs w:val="20"/>
            <w:rPrChange w:id="507" w:author="Tufail Ahmad Telwani" w:date="2025-02-27T15:47:00Z">
              <w:rPr/>
            </w:rPrChange>
          </w:rPr>
          <w:t xml:space="preserve">, </w:t>
        </w:r>
        <w:r w:rsidRPr="00E92C3E">
          <w:rPr>
            <w:rStyle w:val="Strong"/>
            <w:b w:val="0"/>
            <w:sz w:val="20"/>
            <w:szCs w:val="20"/>
            <w:rPrChange w:id="508" w:author="Tufail Ahmad Telwani" w:date="2025-02-27T15:47:00Z">
              <w:rPr>
                <w:rStyle w:val="Strong"/>
              </w:rPr>
            </w:rPrChange>
          </w:rPr>
          <w:t>AdaBoost</w:t>
        </w:r>
        <w:r w:rsidRPr="00E92C3E">
          <w:rPr>
            <w:sz w:val="20"/>
            <w:szCs w:val="20"/>
            <w:rPrChange w:id="509" w:author="Tufail Ahmad Telwani" w:date="2025-02-27T15:47:00Z">
              <w:rPr/>
            </w:rPrChange>
          </w:rPr>
          <w:t xml:space="preserve">, </w:t>
        </w:r>
        <w:r w:rsidRPr="00E92C3E">
          <w:rPr>
            <w:rStyle w:val="Strong"/>
            <w:b w:val="0"/>
            <w:sz w:val="20"/>
            <w:szCs w:val="20"/>
            <w:rPrChange w:id="510" w:author="Tufail Ahmad Telwani" w:date="2025-02-27T15:47:00Z">
              <w:rPr>
                <w:rStyle w:val="Strong"/>
              </w:rPr>
            </w:rPrChange>
          </w:rPr>
          <w:t>CatBoost</w:t>
        </w:r>
        <w:r w:rsidRPr="00E92C3E">
          <w:rPr>
            <w:sz w:val="20"/>
            <w:szCs w:val="20"/>
            <w:rPrChange w:id="511" w:author="Tufail Ahmad Telwani" w:date="2025-02-27T15:47:00Z">
              <w:rPr/>
            </w:rPrChange>
          </w:rPr>
          <w:t xml:space="preserve">, </w:t>
        </w:r>
        <w:r w:rsidRPr="00E92C3E">
          <w:rPr>
            <w:rStyle w:val="Strong"/>
            <w:b w:val="0"/>
            <w:sz w:val="20"/>
            <w:szCs w:val="20"/>
            <w:rPrChange w:id="512" w:author="Tufail Ahmad Telwani" w:date="2025-02-27T15:47:00Z">
              <w:rPr>
                <w:rStyle w:val="Strong"/>
              </w:rPr>
            </w:rPrChange>
          </w:rPr>
          <w:t>Gradient Boosting</w:t>
        </w:r>
        <w:r w:rsidRPr="00E92C3E">
          <w:rPr>
            <w:sz w:val="20"/>
            <w:szCs w:val="20"/>
            <w:rPrChange w:id="513" w:author="Tufail Ahmad Telwani" w:date="2025-02-27T15:47:00Z">
              <w:rPr/>
            </w:rPrChange>
          </w:rPr>
          <w:t xml:space="preserve">, and </w:t>
        </w:r>
        <w:r w:rsidRPr="00E92C3E">
          <w:rPr>
            <w:rStyle w:val="Strong"/>
            <w:b w:val="0"/>
            <w:sz w:val="20"/>
            <w:szCs w:val="20"/>
            <w:rPrChange w:id="514" w:author="Tufail Ahmad Telwani" w:date="2025-02-27T15:47:00Z">
              <w:rPr>
                <w:rStyle w:val="Strong"/>
              </w:rPr>
            </w:rPrChange>
          </w:rPr>
          <w:t>LSTM</w:t>
        </w:r>
        <w:r w:rsidRPr="00E92C3E">
          <w:rPr>
            <w:sz w:val="20"/>
            <w:szCs w:val="20"/>
            <w:rPrChange w:id="515" w:author="Tufail Ahmad Telwani" w:date="2025-02-27T15:47:00Z">
              <w:rPr/>
            </w:rPrChange>
          </w:rPr>
          <w:t xml:space="preserve">. Random Forest, an ensemble learning algorithm, is used for its ability to handle large datasets with multiple features, reduce overfitting, and improve model accuracy through the combination of multiple decision trees. AdaBoost improves weak classifiers by iteratively adjusting the weights of misclassified instances, focusing the model’s learning on harder-to-classify data points. CatBoost, with its ability to handle categorical features and prevent overfitting through ordered boosting, is employed to enhance prediction accuracy in complex vehicular environments. </w:t>
        </w:r>
      </w:ins>
    </w:p>
    <w:p w:rsidR="00E92C3E" w:rsidRPr="00203960" w:rsidDel="00C55368" w:rsidRDefault="00E92C3E">
      <w:pPr>
        <w:pStyle w:val="NormalWeb"/>
        <w:jc w:val="both"/>
        <w:rPr>
          <w:del w:id="516" w:author="Tufail Ahmad Telwani" w:date="2025-02-27T17:00:00Z"/>
        </w:rPr>
        <w:pPrChange w:id="517" w:author="Tufail Ahmad Telwani" w:date="2025-02-27T15:47:00Z">
          <w:pPr>
            <w:pStyle w:val="BodyText"/>
            <w:keepNext/>
            <w:spacing w:before="214"/>
            <w:ind w:left="0"/>
          </w:pPr>
        </w:pPrChange>
      </w:pPr>
      <w:ins w:id="518" w:author="Tufail Ahmad Telwani" w:date="2025-02-27T15:46:00Z">
        <w:r w:rsidRPr="00E92C3E">
          <w:rPr>
            <w:sz w:val="20"/>
            <w:szCs w:val="20"/>
            <w:rPrChange w:id="519" w:author="Tufail Ahmad Telwani" w:date="2025-02-27T15:47:00Z">
              <w:rPr/>
            </w:rPrChange>
          </w:rPr>
          <w:t xml:space="preserve">The Gradient Boosting classifier builds on weak learners to correct model errors, optimizing predictions through a gradient descent approach. LSTM networks, a type of Recurrent Neural </w:t>
        </w:r>
        <w:r w:rsidRPr="00E92C3E">
          <w:rPr>
            <w:sz w:val="20"/>
            <w:szCs w:val="20"/>
            <w:rPrChange w:id="520" w:author="Tufail Ahmad Telwani" w:date="2025-02-27T15:47:00Z">
              <w:rPr/>
            </w:rPrChange>
          </w:rPr>
          <w:t xml:space="preserve">Network (RNN), are integrated to effectively capture temporal dependencies and sequential patterns in vehicular data, enabling real-time detection of anomalies.In addition to these algorithms, </w:t>
        </w:r>
        <w:r w:rsidRPr="00E92C3E">
          <w:rPr>
            <w:rStyle w:val="Strong"/>
            <w:b w:val="0"/>
            <w:sz w:val="20"/>
            <w:szCs w:val="20"/>
            <w:rPrChange w:id="521" w:author="Tufail Ahmad Telwani" w:date="2025-02-27T15:47:00Z">
              <w:rPr>
                <w:rStyle w:val="Strong"/>
              </w:rPr>
            </w:rPrChange>
          </w:rPr>
          <w:t>oversampling</w:t>
        </w:r>
        <w:r w:rsidRPr="00E92C3E">
          <w:rPr>
            <w:sz w:val="20"/>
            <w:szCs w:val="20"/>
            <w:rPrChange w:id="522" w:author="Tufail Ahmad Telwani" w:date="2025-02-27T15:47:00Z">
              <w:rPr/>
            </w:rPrChange>
          </w:rPr>
          <w:t xml:space="preserve"> and </w:t>
        </w:r>
        <w:r w:rsidRPr="00E92C3E">
          <w:rPr>
            <w:rStyle w:val="Strong"/>
            <w:b w:val="0"/>
            <w:sz w:val="20"/>
            <w:szCs w:val="20"/>
            <w:rPrChange w:id="523" w:author="Tufail Ahmad Telwani" w:date="2025-02-27T15:47:00Z">
              <w:rPr>
                <w:rStyle w:val="Strong"/>
              </w:rPr>
            </w:rPrChange>
          </w:rPr>
          <w:t>undersampling</w:t>
        </w:r>
        <w:r w:rsidRPr="00E92C3E">
          <w:rPr>
            <w:sz w:val="20"/>
            <w:szCs w:val="20"/>
            <w:rPrChange w:id="524" w:author="Tufail Ahmad Telwani" w:date="2025-02-27T15:47:00Z">
              <w:rPr/>
            </w:rPrChange>
          </w:rPr>
          <w:t xml:space="preserve"> techniques are applied to address class imbalance within the dataset. Oversampling increases the number of underrepresented attack types, while undersampling reduces the overrepresented normal traffic data, ensuring the model is not biased towards the majority class.The methodology also incorporates hyperparameter optimization techniques and feature selection strategies to further enhance the model’s performance, reduce computational complexity, and ensure scalability. Finally, the evaluation of the system’s performance is conducted through metrics such as accuracy, precision, recall, and F1-score, with an emphasis on minimizing false positives and ensuring timely detection of cyberattacks in real-time vehicle networks.</w:t>
        </w:r>
      </w:ins>
    </w:p>
    <w:p w:rsidR="00BA6FE8" w:rsidRDefault="008D081C">
      <w:pPr>
        <w:pStyle w:val="NormalWeb"/>
        <w:jc w:val="both"/>
        <w:pPrChange w:id="525" w:author="Tufail Ahmad Telwani" w:date="2025-02-27T17:00:00Z">
          <w:pPr>
            <w:pStyle w:val="Caption"/>
            <w:jc w:val="center"/>
          </w:pPr>
        </w:pPrChange>
      </w:pPr>
      <w:moveFromRangeStart w:id="526" w:author="Tufail Ahmad Telwani" w:date="2025-02-27T15:48:00Z" w:name="move191563706"/>
      <w:moveFrom w:id="527" w:author="Tufail Ahmad Telwani" w:date="2025-02-27T15:48:00Z">
        <w:r w:rsidRPr="008D081C" w:rsidDel="00E92C3E">
          <w:t xml:space="preserve">Figure </w:t>
        </w:r>
        <w:r w:rsidRPr="008D081C" w:rsidDel="00E92C3E">
          <w:fldChar w:fldCharType="begin"/>
        </w:r>
        <w:r w:rsidRPr="008D081C" w:rsidDel="00E92C3E">
          <w:instrText xml:space="preserve"> SEQ Figure \* ARABIC </w:instrText>
        </w:r>
        <w:r w:rsidRPr="008D081C" w:rsidDel="00E92C3E">
          <w:fldChar w:fldCharType="separate"/>
        </w:r>
        <w:r w:rsidR="00802FC8" w:rsidDel="00E92C3E">
          <w:rPr>
            <w:noProof/>
          </w:rPr>
          <w:t>1</w:t>
        </w:r>
        <w:r w:rsidRPr="008D081C" w:rsidDel="00E92C3E">
          <w:fldChar w:fldCharType="end"/>
        </w:r>
        <w:r w:rsidRPr="008D081C" w:rsidDel="00E92C3E">
          <w:t xml:space="preserve"> Proposed System Work Flow</w:t>
        </w:r>
      </w:moveFrom>
      <w:moveFromRangeEnd w:id="526"/>
    </w:p>
    <w:p w:rsidR="00D8739D" w:rsidRPr="00BB1DDB" w:rsidRDefault="00D8739D">
      <w:pPr>
        <w:jc w:val="both"/>
        <w:rPr>
          <w:b/>
          <w:rPrChange w:id="528" w:author="Tufail Ahmad Telwani" w:date="2025-02-27T15:56:00Z">
            <w:rPr/>
          </w:rPrChange>
        </w:rPr>
        <w:pPrChange w:id="529" w:author="Tufail Ahmad Telwani" w:date="2025-02-27T15:53:00Z">
          <w:pPr/>
        </w:pPrChange>
      </w:pPr>
      <w:r w:rsidRPr="00BB1DDB">
        <w:rPr>
          <w:b/>
          <w:color w:val="000000" w:themeColor="text1"/>
          <w:rPrChange w:id="530" w:author="Tufail Ahmad Telwani" w:date="2025-02-27T15:56:00Z">
            <w:rPr>
              <w:color w:val="000000" w:themeColor="text1"/>
            </w:rPr>
          </w:rPrChange>
        </w:rPr>
        <w:t>User:</w:t>
      </w:r>
    </w:p>
    <w:p w:rsidR="00714BB7" w:rsidRPr="00BB1DDB" w:rsidRDefault="00714BB7">
      <w:pPr>
        <w:pStyle w:val="ListParagraph"/>
        <w:numPr>
          <w:ilvl w:val="0"/>
          <w:numId w:val="24"/>
        </w:numPr>
        <w:ind w:left="360"/>
        <w:rPr>
          <w:ins w:id="531" w:author="Tufail Ahmad Telwani" w:date="2025-02-27T15:53:00Z"/>
          <w:sz w:val="20"/>
          <w:szCs w:val="20"/>
          <w:rPrChange w:id="532" w:author="Tufail Ahmad Telwani" w:date="2025-02-27T15:54:00Z">
            <w:rPr>
              <w:ins w:id="533" w:author="Tufail Ahmad Telwani" w:date="2025-02-27T15:53:00Z"/>
            </w:rPr>
          </w:rPrChange>
        </w:rPr>
        <w:pPrChange w:id="534" w:author="Tufail Ahmad Telwani" w:date="2025-02-27T15:58:00Z">
          <w:pPr>
            <w:ind w:left="720"/>
          </w:pPr>
        </w:pPrChange>
      </w:pPr>
      <w:ins w:id="535" w:author="Tufail Ahmad Telwani" w:date="2025-02-27T15:51:00Z">
        <w:r w:rsidRPr="00BB1DDB">
          <w:rPr>
            <w:rStyle w:val="Strong"/>
            <w:sz w:val="20"/>
            <w:szCs w:val="20"/>
            <w:rPrChange w:id="536" w:author="Tufail Ahmad Telwani" w:date="2025-02-27T15:54:00Z">
              <w:rPr>
                <w:rStyle w:val="Strong"/>
              </w:rPr>
            </w:rPrChange>
          </w:rPr>
          <w:t>Register/Login:</w:t>
        </w:r>
        <w:r w:rsidRPr="00BB1DDB">
          <w:rPr>
            <w:sz w:val="20"/>
            <w:szCs w:val="20"/>
            <w:rPrChange w:id="537" w:author="Tufail Ahmad Telwani" w:date="2025-02-27T15:54:00Z">
              <w:rPr/>
            </w:rPrChange>
          </w:rPr>
          <w:t xml:space="preserve"> Users can create accounts by providing their credentials (such as username, password, and other necessary details), enabling secure access to the system for detecting cyberattacks in vehicular networks.</w:t>
        </w:r>
      </w:ins>
    </w:p>
    <w:p w:rsidR="00BB1DDB" w:rsidRPr="00714BB7" w:rsidRDefault="00BB1DDB">
      <w:pPr>
        <w:jc w:val="both"/>
        <w:rPr>
          <w:ins w:id="538" w:author="Tufail Ahmad Telwani" w:date="2025-02-27T15:51:00Z"/>
          <w:sz w:val="20"/>
          <w:szCs w:val="20"/>
          <w:rPrChange w:id="539" w:author="Tufail Ahmad Telwani" w:date="2025-02-27T15:53:00Z">
            <w:rPr>
              <w:ins w:id="540" w:author="Tufail Ahmad Telwani" w:date="2025-02-27T15:51:00Z"/>
            </w:rPr>
          </w:rPrChange>
        </w:rPr>
        <w:pPrChange w:id="541" w:author="Tufail Ahmad Telwani" w:date="2025-02-27T15:58:00Z">
          <w:pPr>
            <w:ind w:left="720"/>
          </w:pPr>
        </w:pPrChange>
      </w:pPr>
    </w:p>
    <w:p w:rsidR="00BB1DDB" w:rsidRDefault="00714BB7">
      <w:pPr>
        <w:pStyle w:val="ListParagraph"/>
        <w:numPr>
          <w:ilvl w:val="0"/>
          <w:numId w:val="24"/>
        </w:numPr>
        <w:ind w:left="360"/>
        <w:rPr>
          <w:ins w:id="542" w:author="Tufail Ahmad Telwani" w:date="2025-02-27T15:55:00Z"/>
          <w:sz w:val="20"/>
          <w:szCs w:val="20"/>
        </w:rPr>
        <w:pPrChange w:id="543" w:author="Tufail Ahmad Telwani" w:date="2025-02-27T15:58:00Z">
          <w:pPr>
            <w:ind w:left="720"/>
          </w:pPr>
        </w:pPrChange>
      </w:pPr>
      <w:ins w:id="544" w:author="Tufail Ahmad Telwani" w:date="2025-02-27T15:51:00Z">
        <w:r w:rsidRPr="00BB1DDB">
          <w:rPr>
            <w:rStyle w:val="Strong"/>
            <w:sz w:val="20"/>
            <w:szCs w:val="20"/>
            <w:rPrChange w:id="545" w:author="Tufail Ahmad Telwani" w:date="2025-02-27T15:54:00Z">
              <w:rPr>
                <w:rStyle w:val="Strong"/>
              </w:rPr>
            </w:rPrChange>
          </w:rPr>
          <w:t>Input Model:</w:t>
        </w:r>
        <w:r w:rsidRPr="00BB1DDB">
          <w:rPr>
            <w:sz w:val="20"/>
            <w:szCs w:val="20"/>
            <w:rPrChange w:id="546" w:author="Tufail Ahmad Telwani" w:date="2025-02-27T15:54:00Z">
              <w:rPr/>
            </w:rPrChange>
          </w:rPr>
          <w:t xml:space="preserve"> Users input relevant features of the vehicle communication system, such as Message_ID, Byte-level signals, and other attack-related parameters for analysis by the model.</w:t>
        </w:r>
      </w:ins>
    </w:p>
    <w:p w:rsidR="00BB1DDB" w:rsidRPr="00BB1DDB" w:rsidRDefault="00BB1DDB">
      <w:pPr>
        <w:pStyle w:val="ListParagraph"/>
        <w:ind w:left="321"/>
        <w:rPr>
          <w:ins w:id="547" w:author="Tufail Ahmad Telwani" w:date="2025-02-27T15:55:00Z"/>
          <w:sz w:val="20"/>
          <w:szCs w:val="20"/>
          <w:rPrChange w:id="548" w:author="Tufail Ahmad Telwani" w:date="2025-02-27T15:55:00Z">
            <w:rPr>
              <w:ins w:id="549" w:author="Tufail Ahmad Telwani" w:date="2025-02-27T15:55:00Z"/>
            </w:rPr>
          </w:rPrChange>
        </w:rPr>
        <w:pPrChange w:id="550" w:author="Tufail Ahmad Telwani" w:date="2025-02-27T15:58:00Z">
          <w:pPr>
            <w:pStyle w:val="ListParagraph"/>
            <w:numPr>
              <w:numId w:val="24"/>
            </w:numPr>
            <w:ind w:left="720"/>
          </w:pPr>
        </w:pPrChange>
      </w:pPr>
    </w:p>
    <w:p w:rsidR="00BB1DDB" w:rsidRPr="00BB1DDB" w:rsidRDefault="00BB1DDB">
      <w:pPr>
        <w:rPr>
          <w:ins w:id="551" w:author="Tufail Ahmad Telwani" w:date="2025-02-27T15:53:00Z"/>
          <w:sz w:val="20"/>
          <w:szCs w:val="20"/>
          <w:rPrChange w:id="552" w:author="Tufail Ahmad Telwani" w:date="2025-02-27T15:55:00Z">
            <w:rPr>
              <w:ins w:id="553" w:author="Tufail Ahmad Telwani" w:date="2025-02-27T15:53:00Z"/>
            </w:rPr>
          </w:rPrChange>
        </w:rPr>
        <w:pPrChange w:id="554" w:author="Tufail Ahmad Telwani" w:date="2025-02-27T15:58:00Z">
          <w:pPr>
            <w:ind w:left="720"/>
          </w:pPr>
        </w:pPrChange>
      </w:pPr>
    </w:p>
    <w:p w:rsidR="00BB1DDB" w:rsidRDefault="00714BB7">
      <w:pPr>
        <w:pStyle w:val="ListParagraph"/>
        <w:numPr>
          <w:ilvl w:val="0"/>
          <w:numId w:val="24"/>
        </w:numPr>
        <w:ind w:left="360"/>
        <w:rPr>
          <w:ins w:id="555" w:author="Tufail Ahmad Telwani" w:date="2025-02-27T15:57:00Z"/>
          <w:sz w:val="20"/>
          <w:szCs w:val="20"/>
        </w:rPr>
        <w:pPrChange w:id="556" w:author="Tufail Ahmad Telwani" w:date="2025-02-27T15:58:00Z">
          <w:pPr>
            <w:ind w:left="720"/>
          </w:pPr>
        </w:pPrChange>
      </w:pPr>
      <w:ins w:id="557" w:author="Tufail Ahmad Telwani" w:date="2025-02-27T15:51:00Z">
        <w:r w:rsidRPr="00BB1DDB">
          <w:rPr>
            <w:rStyle w:val="Strong"/>
            <w:sz w:val="20"/>
            <w:szCs w:val="20"/>
            <w:rPrChange w:id="558" w:author="Tufail Ahmad Telwani" w:date="2025-02-27T15:54:00Z">
              <w:rPr>
                <w:rStyle w:val="Strong"/>
              </w:rPr>
            </w:rPrChange>
          </w:rPr>
          <w:t>View Results:</w:t>
        </w:r>
        <w:r w:rsidRPr="00BB1DDB">
          <w:rPr>
            <w:sz w:val="20"/>
            <w:szCs w:val="20"/>
            <w:rPrChange w:id="559" w:author="Tufail Ahmad Telwani" w:date="2025-02-27T15:54:00Z">
              <w:rPr/>
            </w:rPrChange>
          </w:rPr>
          <w:t xml:space="preserve"> Once the model processes the input data, users can view the final output, which will indicate whether the system is free of attacks or if a cyberattack (DDoS, Fuzzy, or Impersonation) has been detected.</w:t>
        </w:r>
      </w:ins>
    </w:p>
    <w:p w:rsidR="00BB1DDB" w:rsidRDefault="00BB1DDB">
      <w:pPr>
        <w:pStyle w:val="ListParagraph"/>
        <w:ind w:left="360" w:firstLine="0"/>
        <w:rPr>
          <w:ins w:id="560" w:author="Tufail Ahmad Telwani" w:date="2025-02-27T15:57:00Z"/>
          <w:sz w:val="20"/>
          <w:szCs w:val="20"/>
        </w:rPr>
        <w:pPrChange w:id="561" w:author="Tufail Ahmad Telwani" w:date="2025-02-27T15:58:00Z">
          <w:pPr>
            <w:ind w:left="720"/>
          </w:pPr>
        </w:pPrChange>
      </w:pPr>
    </w:p>
    <w:p w:rsidR="00BB1DDB" w:rsidRPr="00BB1DDB" w:rsidRDefault="00BB1DDB">
      <w:pPr>
        <w:pStyle w:val="ListParagraph"/>
        <w:numPr>
          <w:ilvl w:val="0"/>
          <w:numId w:val="24"/>
        </w:numPr>
        <w:ind w:left="360"/>
        <w:rPr>
          <w:ins w:id="562" w:author="Tufail Ahmad Telwani" w:date="2025-02-27T15:53:00Z"/>
          <w:sz w:val="20"/>
          <w:szCs w:val="20"/>
          <w:rPrChange w:id="563" w:author="Tufail Ahmad Telwani" w:date="2025-02-27T15:54:00Z">
            <w:rPr>
              <w:ins w:id="564" w:author="Tufail Ahmad Telwani" w:date="2025-02-27T15:53:00Z"/>
            </w:rPr>
          </w:rPrChange>
        </w:rPr>
        <w:pPrChange w:id="565" w:author="Tufail Ahmad Telwani" w:date="2025-02-27T15:58:00Z">
          <w:pPr>
            <w:ind w:left="720"/>
          </w:pPr>
        </w:pPrChange>
      </w:pPr>
      <w:ins w:id="566" w:author="Tufail Ahmad Telwani" w:date="2025-02-27T15:57:00Z">
        <w:r w:rsidRPr="00651F27">
          <w:rPr>
            <w:rStyle w:val="Strong"/>
            <w:sz w:val="20"/>
            <w:szCs w:val="20"/>
          </w:rPr>
          <w:t>Profile Management:</w:t>
        </w:r>
        <w:r w:rsidRPr="00651F27">
          <w:rPr>
            <w:sz w:val="20"/>
            <w:szCs w:val="20"/>
          </w:rPr>
          <w:t xml:space="preserve"> Users can update their account details and manage their preferences to improve system interactions and receive relevant updates.</w:t>
        </w:r>
      </w:ins>
    </w:p>
    <w:p w:rsidR="00D8739D" w:rsidRPr="00BB1DDB" w:rsidDel="00714BB7" w:rsidRDefault="00714BB7">
      <w:pPr>
        <w:pStyle w:val="ListParagraph"/>
        <w:numPr>
          <w:ilvl w:val="0"/>
          <w:numId w:val="25"/>
        </w:numPr>
        <w:rPr>
          <w:del w:id="567" w:author="Tufail Ahmad Telwani" w:date="2025-02-27T15:51:00Z"/>
          <w:b/>
          <w:color w:val="000000" w:themeColor="text1"/>
          <w:sz w:val="20"/>
          <w:szCs w:val="20"/>
          <w:rPrChange w:id="568" w:author="Tufail Ahmad Telwani" w:date="2025-02-27T15:56:00Z">
            <w:rPr>
              <w:del w:id="569" w:author="Tufail Ahmad Telwani" w:date="2025-02-27T15:51:00Z"/>
              <w:b w:val="0"/>
              <w:color w:val="000000" w:themeColor="text1"/>
            </w:rPr>
          </w:rPrChange>
        </w:rPr>
        <w:pPrChange w:id="570" w:author="Tufail Ahmad Telwani" w:date="2025-02-27T15:56:00Z">
          <w:pPr>
            <w:pStyle w:val="Heading2"/>
            <w:jc w:val="left"/>
          </w:pPr>
        </w:pPrChange>
      </w:pPr>
      <w:ins w:id="571" w:author="Tufail Ahmad Telwani" w:date="2025-02-27T15:51:00Z">
        <w:r w:rsidRPr="00BB1DDB">
          <w:rPr>
            <w:sz w:val="20"/>
            <w:szCs w:val="20"/>
            <w:rPrChange w:id="572" w:author="Tufail Ahmad Telwani" w:date="2025-02-27T15:56:00Z">
              <w:rPr/>
            </w:rPrChange>
          </w:rPr>
          <w:br/>
        </w:r>
      </w:ins>
    </w:p>
    <w:p w:rsidR="00D8739D" w:rsidRPr="00714BB7" w:rsidDel="00714BB7" w:rsidRDefault="00D8739D">
      <w:pPr>
        <w:pStyle w:val="ListParagraph"/>
        <w:rPr>
          <w:del w:id="573" w:author="Tufail Ahmad Telwani" w:date="2025-02-27T15:51:00Z"/>
          <w:lang w:val="en-IN"/>
          <w:rPrChange w:id="574" w:author="Tufail Ahmad Telwani" w:date="2025-02-27T15:53:00Z">
            <w:rPr>
              <w:del w:id="575" w:author="Tufail Ahmad Telwani" w:date="2025-02-27T15:51:00Z"/>
              <w:sz w:val="20"/>
              <w:szCs w:val="20"/>
              <w:lang w:val="en-IN"/>
            </w:rPr>
          </w:rPrChange>
        </w:rPr>
        <w:pPrChange w:id="576" w:author="Tufail Ahmad Telwani" w:date="2025-02-27T15:56:00Z">
          <w:pPr>
            <w:pStyle w:val="ListParagraph"/>
            <w:widowControl/>
            <w:numPr>
              <w:numId w:val="16"/>
            </w:numPr>
            <w:adjustRightInd w:val="0"/>
            <w:spacing w:line="360" w:lineRule="auto"/>
            <w:ind w:left="720"/>
            <w:contextualSpacing/>
          </w:pPr>
        </w:pPrChange>
      </w:pPr>
      <w:del w:id="577" w:author="Tufail Ahmad Telwani" w:date="2025-02-27T15:51:00Z">
        <w:r w:rsidRPr="00714BB7" w:rsidDel="00714BB7">
          <w:rPr>
            <w:b/>
            <w:bCs/>
            <w:lang w:val="en-IN"/>
            <w:rPrChange w:id="578" w:author="Tufail Ahmad Telwani" w:date="2025-02-27T15:53:00Z">
              <w:rPr>
                <w:b/>
                <w:bCs/>
                <w:sz w:val="24"/>
                <w:szCs w:val="24"/>
                <w:lang w:val="en-IN"/>
              </w:rPr>
            </w:rPrChange>
          </w:rPr>
          <w:delText>Register/Login</w:delText>
        </w:r>
        <w:r w:rsidRPr="00714BB7" w:rsidDel="00714BB7">
          <w:rPr>
            <w:lang w:val="en-IN"/>
            <w:rPrChange w:id="579" w:author="Tufail Ahmad Telwani" w:date="2025-02-27T15:53:00Z">
              <w:rPr>
                <w:sz w:val="24"/>
                <w:szCs w:val="24"/>
                <w:lang w:val="en-IN"/>
              </w:rPr>
            </w:rPrChange>
          </w:rPr>
          <w:delText xml:space="preserve">: </w:delText>
        </w:r>
        <w:r w:rsidRPr="00714BB7" w:rsidDel="00714BB7">
          <w:rPr>
            <w:lang w:val="en-IN"/>
            <w:rPrChange w:id="580" w:author="Tufail Ahmad Telwani" w:date="2025-02-27T15:53:00Z">
              <w:rPr>
                <w:sz w:val="20"/>
                <w:szCs w:val="20"/>
                <w:lang w:val="en-IN"/>
              </w:rPr>
            </w:rPrChange>
          </w:rPr>
          <w:delText>Users can create accounts by inputting basic demographic, health, and lifestyle data, enabling secure access to their personalized nutrition plans.</w:delText>
        </w:r>
      </w:del>
    </w:p>
    <w:p w:rsidR="00D8739D" w:rsidRPr="00714BB7" w:rsidDel="00714BB7" w:rsidRDefault="00D8739D">
      <w:pPr>
        <w:pStyle w:val="ListParagraph"/>
        <w:rPr>
          <w:del w:id="581" w:author="Tufail Ahmad Telwani" w:date="2025-02-27T15:51:00Z"/>
          <w:lang w:val="en-IN"/>
          <w:rPrChange w:id="582" w:author="Tufail Ahmad Telwani" w:date="2025-02-27T15:53:00Z">
            <w:rPr>
              <w:del w:id="583" w:author="Tufail Ahmad Telwani" w:date="2025-02-27T15:51:00Z"/>
              <w:sz w:val="20"/>
              <w:szCs w:val="20"/>
              <w:lang w:val="en-IN"/>
            </w:rPr>
          </w:rPrChange>
        </w:rPr>
        <w:pPrChange w:id="584" w:author="Tufail Ahmad Telwani" w:date="2025-02-27T15:56:00Z">
          <w:pPr>
            <w:pStyle w:val="ListParagraph"/>
            <w:widowControl/>
            <w:numPr>
              <w:numId w:val="16"/>
            </w:numPr>
            <w:adjustRightInd w:val="0"/>
            <w:spacing w:line="360" w:lineRule="auto"/>
            <w:ind w:left="720"/>
            <w:contextualSpacing/>
          </w:pPr>
        </w:pPrChange>
      </w:pPr>
      <w:del w:id="585" w:author="Tufail Ahmad Telwani" w:date="2025-02-27T15:51:00Z">
        <w:r w:rsidRPr="00714BB7" w:rsidDel="00714BB7">
          <w:rPr>
            <w:b/>
            <w:bCs/>
            <w:lang w:val="en-IN"/>
            <w:rPrChange w:id="586" w:author="Tufail Ahmad Telwani" w:date="2025-02-27T15:53:00Z">
              <w:rPr>
                <w:b/>
                <w:bCs/>
                <w:sz w:val="24"/>
                <w:szCs w:val="24"/>
                <w:lang w:val="en-IN"/>
              </w:rPr>
            </w:rPrChange>
          </w:rPr>
          <w:delText>Add More Health and Diet Information</w:delText>
        </w:r>
        <w:r w:rsidRPr="00714BB7" w:rsidDel="00714BB7">
          <w:rPr>
            <w:lang w:val="en-IN"/>
            <w:rPrChange w:id="587" w:author="Tufail Ahmad Telwani" w:date="2025-02-27T15:53:00Z">
              <w:rPr>
                <w:sz w:val="24"/>
                <w:szCs w:val="24"/>
                <w:lang w:val="en-IN"/>
              </w:rPr>
            </w:rPrChange>
          </w:rPr>
          <w:delText xml:space="preserve">: </w:delText>
        </w:r>
        <w:r w:rsidRPr="00714BB7" w:rsidDel="00714BB7">
          <w:rPr>
            <w:lang w:val="en-IN"/>
            <w:rPrChange w:id="588" w:author="Tufail Ahmad Telwani" w:date="2025-02-27T15:53:00Z">
              <w:rPr>
                <w:sz w:val="20"/>
                <w:szCs w:val="20"/>
                <w:lang w:val="en-IN"/>
              </w:rPr>
            </w:rPrChange>
          </w:rPr>
          <w:delText>This module allows users to input additional health data, such as medical conditions, allergies, and dietary preferences, to enhance the personalization of recommendations.</w:delText>
        </w:r>
      </w:del>
    </w:p>
    <w:p w:rsidR="00D8739D" w:rsidRPr="00714BB7" w:rsidDel="00714BB7" w:rsidRDefault="00D8739D">
      <w:pPr>
        <w:pStyle w:val="ListParagraph"/>
        <w:rPr>
          <w:del w:id="589" w:author="Tufail Ahmad Telwani" w:date="2025-02-27T15:51:00Z"/>
          <w:lang w:val="en-IN"/>
          <w:rPrChange w:id="590" w:author="Tufail Ahmad Telwani" w:date="2025-02-27T15:53:00Z">
            <w:rPr>
              <w:del w:id="591" w:author="Tufail Ahmad Telwani" w:date="2025-02-27T15:51:00Z"/>
              <w:sz w:val="20"/>
              <w:szCs w:val="20"/>
              <w:lang w:val="en-IN"/>
            </w:rPr>
          </w:rPrChange>
        </w:rPr>
        <w:pPrChange w:id="592" w:author="Tufail Ahmad Telwani" w:date="2025-02-27T15:56:00Z">
          <w:pPr>
            <w:pStyle w:val="ListParagraph"/>
            <w:widowControl/>
            <w:numPr>
              <w:numId w:val="16"/>
            </w:numPr>
            <w:adjustRightInd w:val="0"/>
            <w:spacing w:line="360" w:lineRule="auto"/>
            <w:ind w:left="720"/>
            <w:contextualSpacing/>
          </w:pPr>
        </w:pPrChange>
      </w:pPr>
      <w:del w:id="593" w:author="Tufail Ahmad Telwani" w:date="2025-02-27T15:51:00Z">
        <w:r w:rsidRPr="00714BB7" w:rsidDel="00714BB7">
          <w:rPr>
            <w:b/>
            <w:bCs/>
            <w:lang w:val="en-IN"/>
            <w:rPrChange w:id="594" w:author="Tufail Ahmad Telwani" w:date="2025-02-27T15:53:00Z">
              <w:rPr>
                <w:b/>
                <w:bCs/>
                <w:sz w:val="24"/>
                <w:szCs w:val="24"/>
                <w:lang w:val="en-IN"/>
              </w:rPr>
            </w:rPrChange>
          </w:rPr>
          <w:delText>Recommendation Model</w:delText>
        </w:r>
        <w:r w:rsidRPr="00714BB7" w:rsidDel="00714BB7">
          <w:rPr>
            <w:lang w:val="en-IN"/>
            <w:rPrChange w:id="595" w:author="Tufail Ahmad Telwani" w:date="2025-02-27T15:53:00Z">
              <w:rPr>
                <w:sz w:val="24"/>
                <w:szCs w:val="24"/>
                <w:lang w:val="en-IN"/>
              </w:rPr>
            </w:rPrChange>
          </w:rPr>
          <w:delText xml:space="preserve">: </w:delText>
        </w:r>
        <w:r w:rsidRPr="00714BB7" w:rsidDel="00714BB7">
          <w:rPr>
            <w:lang w:val="en-IN"/>
            <w:rPrChange w:id="596" w:author="Tufail Ahmad Telwani" w:date="2025-02-27T15:53:00Z">
              <w:rPr>
                <w:sz w:val="20"/>
                <w:szCs w:val="20"/>
                <w:lang w:val="en-IN"/>
              </w:rPr>
            </w:rPrChange>
          </w:rPr>
          <w:delText>The system analyzes the collected data using advanced algorithms to generate tailored nutrition recommendations based on users’ individual profiles.</w:delText>
        </w:r>
      </w:del>
    </w:p>
    <w:p w:rsidR="00D8739D" w:rsidRPr="00714BB7" w:rsidDel="00714BB7" w:rsidRDefault="00D8739D">
      <w:pPr>
        <w:pStyle w:val="ListParagraph"/>
        <w:rPr>
          <w:del w:id="597" w:author="Tufail Ahmad Telwani" w:date="2025-02-27T15:51:00Z"/>
          <w:lang w:val="en-IN"/>
          <w:rPrChange w:id="598" w:author="Tufail Ahmad Telwani" w:date="2025-02-27T15:53:00Z">
            <w:rPr>
              <w:del w:id="599" w:author="Tufail Ahmad Telwani" w:date="2025-02-27T15:51:00Z"/>
              <w:sz w:val="20"/>
              <w:szCs w:val="20"/>
              <w:lang w:val="en-IN"/>
            </w:rPr>
          </w:rPrChange>
        </w:rPr>
        <w:pPrChange w:id="600" w:author="Tufail Ahmad Telwani" w:date="2025-02-27T15:56:00Z">
          <w:pPr>
            <w:pStyle w:val="ListParagraph"/>
            <w:widowControl/>
            <w:numPr>
              <w:numId w:val="16"/>
            </w:numPr>
            <w:adjustRightInd w:val="0"/>
            <w:spacing w:line="360" w:lineRule="auto"/>
            <w:ind w:left="720"/>
            <w:contextualSpacing/>
          </w:pPr>
        </w:pPrChange>
      </w:pPr>
      <w:del w:id="601" w:author="Tufail Ahmad Telwani" w:date="2025-02-27T15:51:00Z">
        <w:r w:rsidRPr="00714BB7" w:rsidDel="00714BB7">
          <w:rPr>
            <w:b/>
            <w:bCs/>
            <w:lang w:val="en-IN"/>
            <w:rPrChange w:id="602" w:author="Tufail Ahmad Telwani" w:date="2025-02-27T15:53:00Z">
              <w:rPr>
                <w:b/>
                <w:bCs/>
                <w:sz w:val="24"/>
                <w:szCs w:val="24"/>
                <w:lang w:val="en-IN"/>
              </w:rPr>
            </w:rPrChange>
          </w:rPr>
          <w:delText>Meal Plan Recommendation</w:delText>
        </w:r>
        <w:r w:rsidRPr="00714BB7" w:rsidDel="00714BB7">
          <w:rPr>
            <w:lang w:val="en-IN"/>
            <w:rPrChange w:id="603" w:author="Tufail Ahmad Telwani" w:date="2025-02-27T15:53:00Z">
              <w:rPr>
                <w:sz w:val="20"/>
                <w:szCs w:val="20"/>
                <w:lang w:val="en-IN"/>
              </w:rPr>
            </w:rPrChange>
          </w:rPr>
          <w:delText>: Users receive customized meal plans that align with their health goals and dietary needs, ensuring a balanced and effective approach to nutrition.</w:delText>
        </w:r>
      </w:del>
    </w:p>
    <w:p w:rsidR="00D8739D" w:rsidRPr="00714BB7" w:rsidDel="00714BB7" w:rsidRDefault="00D8739D">
      <w:pPr>
        <w:pStyle w:val="ListParagraph"/>
        <w:rPr>
          <w:del w:id="604" w:author="Tufail Ahmad Telwani" w:date="2025-02-27T15:51:00Z"/>
          <w:lang w:val="en-IN"/>
          <w:rPrChange w:id="605" w:author="Tufail Ahmad Telwani" w:date="2025-02-27T15:53:00Z">
            <w:rPr>
              <w:del w:id="606" w:author="Tufail Ahmad Telwani" w:date="2025-02-27T15:51:00Z"/>
              <w:sz w:val="24"/>
              <w:szCs w:val="24"/>
              <w:lang w:val="en-IN"/>
            </w:rPr>
          </w:rPrChange>
        </w:rPr>
        <w:pPrChange w:id="607" w:author="Tufail Ahmad Telwani" w:date="2025-02-27T15:56:00Z">
          <w:pPr>
            <w:pStyle w:val="ListParagraph"/>
            <w:widowControl/>
            <w:numPr>
              <w:numId w:val="16"/>
            </w:numPr>
            <w:adjustRightInd w:val="0"/>
            <w:spacing w:line="360" w:lineRule="auto"/>
            <w:ind w:left="720"/>
            <w:contextualSpacing/>
          </w:pPr>
        </w:pPrChange>
      </w:pPr>
      <w:del w:id="608" w:author="Tufail Ahmad Telwani" w:date="2025-02-27T15:51:00Z">
        <w:r w:rsidRPr="00714BB7" w:rsidDel="00714BB7">
          <w:rPr>
            <w:b/>
            <w:bCs/>
            <w:lang w:val="en-IN"/>
            <w:rPrChange w:id="609" w:author="Tufail Ahmad Telwani" w:date="2025-02-27T15:53:00Z">
              <w:rPr>
                <w:b/>
                <w:bCs/>
                <w:sz w:val="24"/>
                <w:szCs w:val="24"/>
                <w:lang w:val="en-IN"/>
              </w:rPr>
            </w:rPrChange>
          </w:rPr>
          <w:delText>Meal/Health Tracking</w:delText>
        </w:r>
        <w:r w:rsidRPr="00714BB7" w:rsidDel="00714BB7">
          <w:rPr>
            <w:lang w:val="en-IN"/>
            <w:rPrChange w:id="610" w:author="Tufail Ahmad Telwani" w:date="2025-02-27T15:53:00Z">
              <w:rPr>
                <w:sz w:val="24"/>
                <w:szCs w:val="24"/>
                <w:lang w:val="en-IN"/>
              </w:rPr>
            </w:rPrChange>
          </w:rPr>
          <w:delText xml:space="preserve">: </w:delText>
        </w:r>
        <w:r w:rsidRPr="00714BB7" w:rsidDel="00714BB7">
          <w:rPr>
            <w:lang w:val="en-IN"/>
            <w:rPrChange w:id="611" w:author="Tufail Ahmad Telwani" w:date="2025-02-27T15:53:00Z">
              <w:rPr>
                <w:sz w:val="20"/>
                <w:szCs w:val="20"/>
                <w:lang w:val="en-IN"/>
              </w:rPr>
            </w:rPrChange>
          </w:rPr>
          <w:delText>This feature enables users to log their meals and monitor their nutritional intake, providing updates and insights to help them stay on track</w:delText>
        </w:r>
        <w:r w:rsidRPr="00714BB7" w:rsidDel="00714BB7">
          <w:rPr>
            <w:lang w:val="en-IN"/>
            <w:rPrChange w:id="612" w:author="Tufail Ahmad Telwani" w:date="2025-02-27T15:53:00Z">
              <w:rPr>
                <w:sz w:val="24"/>
                <w:szCs w:val="24"/>
                <w:lang w:val="en-IN"/>
              </w:rPr>
            </w:rPrChange>
          </w:rPr>
          <w:delText>.</w:delText>
        </w:r>
      </w:del>
    </w:p>
    <w:p w:rsidR="00D8739D" w:rsidRPr="00714BB7" w:rsidDel="00714BB7" w:rsidRDefault="00D8739D">
      <w:pPr>
        <w:pStyle w:val="ListParagraph"/>
        <w:rPr>
          <w:del w:id="613" w:author="Tufail Ahmad Telwani" w:date="2025-02-27T15:51:00Z"/>
          <w:lang w:val="en-IN"/>
          <w:rPrChange w:id="614" w:author="Tufail Ahmad Telwani" w:date="2025-02-27T15:53:00Z">
            <w:rPr>
              <w:del w:id="615" w:author="Tufail Ahmad Telwani" w:date="2025-02-27T15:51:00Z"/>
              <w:sz w:val="20"/>
              <w:szCs w:val="20"/>
              <w:lang w:val="en-IN"/>
            </w:rPr>
          </w:rPrChange>
        </w:rPr>
        <w:pPrChange w:id="616" w:author="Tufail Ahmad Telwani" w:date="2025-02-27T15:56:00Z">
          <w:pPr>
            <w:pStyle w:val="ListParagraph"/>
            <w:widowControl/>
            <w:numPr>
              <w:numId w:val="16"/>
            </w:numPr>
            <w:adjustRightInd w:val="0"/>
            <w:spacing w:line="360" w:lineRule="auto"/>
            <w:ind w:left="720"/>
            <w:contextualSpacing/>
          </w:pPr>
        </w:pPrChange>
      </w:pPr>
      <w:del w:id="617" w:author="Tufail Ahmad Telwani" w:date="2025-02-27T15:51:00Z">
        <w:r w:rsidRPr="00714BB7" w:rsidDel="00714BB7">
          <w:rPr>
            <w:b/>
            <w:bCs/>
            <w:lang w:val="en-IN"/>
            <w:rPrChange w:id="618" w:author="Tufail Ahmad Telwani" w:date="2025-02-27T15:53:00Z">
              <w:rPr>
                <w:b/>
                <w:bCs/>
                <w:sz w:val="24"/>
                <w:szCs w:val="24"/>
                <w:lang w:val="en-IN"/>
              </w:rPr>
            </w:rPrChange>
          </w:rPr>
          <w:delText>Give Ratings for the App</w:delText>
        </w:r>
        <w:r w:rsidRPr="00714BB7" w:rsidDel="00714BB7">
          <w:rPr>
            <w:lang w:val="en-IN"/>
            <w:rPrChange w:id="619" w:author="Tufail Ahmad Telwani" w:date="2025-02-27T15:53:00Z">
              <w:rPr>
                <w:sz w:val="24"/>
                <w:szCs w:val="24"/>
                <w:lang w:val="en-IN"/>
              </w:rPr>
            </w:rPrChange>
          </w:rPr>
          <w:delText xml:space="preserve">: </w:delText>
        </w:r>
        <w:r w:rsidRPr="00714BB7" w:rsidDel="00714BB7">
          <w:rPr>
            <w:lang w:val="en-IN"/>
            <w:rPrChange w:id="620" w:author="Tufail Ahmad Telwani" w:date="2025-02-27T15:53:00Z">
              <w:rPr>
                <w:sz w:val="20"/>
                <w:szCs w:val="20"/>
                <w:lang w:val="en-IN"/>
              </w:rPr>
            </w:rPrChange>
          </w:rPr>
          <w:delText>Users can provide feedback on their experience with the app, contributing to ongoing improvements and enhancements based on user suggestions.</w:delText>
        </w:r>
      </w:del>
    </w:p>
    <w:p w:rsidR="00D8739D" w:rsidRPr="00714BB7" w:rsidDel="00714BB7" w:rsidRDefault="00D8739D">
      <w:pPr>
        <w:pStyle w:val="ListParagraph"/>
        <w:rPr>
          <w:del w:id="621" w:author="Tufail Ahmad Telwani" w:date="2025-02-27T15:51:00Z"/>
          <w:rPrChange w:id="622" w:author="Tufail Ahmad Telwani" w:date="2025-02-27T15:53:00Z">
            <w:rPr>
              <w:del w:id="623" w:author="Tufail Ahmad Telwani" w:date="2025-02-27T15:51:00Z"/>
              <w:sz w:val="20"/>
              <w:szCs w:val="20"/>
            </w:rPr>
          </w:rPrChange>
        </w:rPr>
        <w:pPrChange w:id="624" w:author="Tufail Ahmad Telwani" w:date="2025-02-27T15:56:00Z">
          <w:pPr/>
        </w:pPrChange>
      </w:pPr>
    </w:p>
    <w:p w:rsidR="005607E0" w:rsidRPr="00714BB7" w:rsidDel="00714BB7" w:rsidRDefault="00B35578">
      <w:pPr>
        <w:pStyle w:val="ListParagraph"/>
        <w:rPr>
          <w:del w:id="625" w:author="Tufail Ahmad Telwani" w:date="2025-02-27T15:51:00Z"/>
          <w:rPrChange w:id="626" w:author="Tufail Ahmad Telwani" w:date="2025-02-27T15:53:00Z">
            <w:rPr>
              <w:del w:id="627" w:author="Tufail Ahmad Telwani" w:date="2025-02-27T15:51:00Z"/>
              <w:sz w:val="20"/>
              <w:szCs w:val="20"/>
            </w:rPr>
          </w:rPrChange>
        </w:rPr>
        <w:pPrChange w:id="628" w:author="Tufail Ahmad Telwani" w:date="2025-02-27T15:56:00Z">
          <w:pPr>
            <w:pStyle w:val="ListParagraph"/>
            <w:numPr>
              <w:numId w:val="16"/>
            </w:numPr>
            <w:spacing w:line="360" w:lineRule="auto"/>
            <w:ind w:left="720"/>
          </w:pPr>
        </w:pPrChange>
      </w:pPr>
      <w:del w:id="629" w:author="Tufail Ahmad Telwani" w:date="2025-02-27T15:51:00Z">
        <w:r w:rsidRPr="00714BB7" w:rsidDel="00714BB7">
          <w:rPr>
            <w:b/>
            <w:rPrChange w:id="630" w:author="Tufail Ahmad Telwani" w:date="2025-02-27T15:53:00Z">
              <w:rPr>
                <w:b/>
                <w:sz w:val="24"/>
                <w:szCs w:val="24"/>
              </w:rPr>
            </w:rPrChange>
          </w:rPr>
          <w:delText>ViewProfile</w:delText>
        </w:r>
        <w:r w:rsidRPr="00714BB7" w:rsidDel="00714BB7">
          <w:rPr>
            <w:rPrChange w:id="631" w:author="Tufail Ahmad Telwani" w:date="2025-02-27T15:53:00Z">
              <w:rPr>
                <w:sz w:val="20"/>
                <w:szCs w:val="20"/>
              </w:rPr>
            </w:rPrChange>
          </w:rPr>
          <w:delText>:</w:delText>
        </w:r>
        <w:r w:rsidRPr="00714BB7" w:rsidDel="00714BB7">
          <w:rPr>
            <w:lang w:val="en-IN"/>
            <w:rPrChange w:id="632" w:author="Tufail Ahmad Telwani" w:date="2025-02-27T15:53:00Z">
              <w:rPr>
                <w:sz w:val="24"/>
                <w:szCs w:val="24"/>
                <w:lang w:val="en-IN"/>
              </w:rPr>
            </w:rPrChange>
          </w:rPr>
          <w:delText xml:space="preserve"> Users can access and review their health profile, including personal</w:delText>
        </w:r>
      </w:del>
    </w:p>
    <w:p w:rsidR="00B35578" w:rsidRPr="00714BB7" w:rsidDel="00714BB7" w:rsidRDefault="00B35578">
      <w:pPr>
        <w:pStyle w:val="ListParagraph"/>
        <w:rPr>
          <w:del w:id="633" w:author="Tufail Ahmad Telwani" w:date="2025-02-27T15:51:00Z"/>
          <w:lang w:val="en-IN"/>
          <w:rPrChange w:id="634" w:author="Tufail Ahmad Telwani" w:date="2025-02-27T15:53:00Z">
            <w:rPr>
              <w:del w:id="635" w:author="Tufail Ahmad Telwani" w:date="2025-02-27T15:51:00Z"/>
              <w:sz w:val="24"/>
              <w:szCs w:val="24"/>
              <w:lang w:val="en-IN"/>
            </w:rPr>
          </w:rPrChange>
        </w:rPr>
        <w:pPrChange w:id="636" w:author="Tufail Ahmad Telwani" w:date="2025-02-27T15:56:00Z">
          <w:pPr>
            <w:pStyle w:val="ListParagraph"/>
            <w:widowControl/>
            <w:adjustRightInd w:val="0"/>
            <w:spacing w:line="360" w:lineRule="auto"/>
            <w:ind w:left="720" w:firstLine="0"/>
            <w:contextualSpacing/>
          </w:pPr>
        </w:pPrChange>
      </w:pPr>
      <w:del w:id="637" w:author="Tufail Ahmad Telwani" w:date="2025-02-27T15:51:00Z">
        <w:r w:rsidRPr="00714BB7" w:rsidDel="00714BB7">
          <w:rPr>
            <w:lang w:val="en-IN"/>
            <w:rPrChange w:id="638" w:author="Tufail Ahmad Telwani" w:date="2025-02-27T15:53:00Z">
              <w:rPr>
                <w:sz w:val="20"/>
                <w:szCs w:val="20"/>
                <w:lang w:val="en-IN"/>
              </w:rPr>
            </w:rPrChange>
          </w:rPr>
          <w:delText>information, dietary habits, and tracking progress, allowing for easy management of their nutrition journey</w:delText>
        </w:r>
        <w:r w:rsidRPr="00714BB7" w:rsidDel="00714BB7">
          <w:rPr>
            <w:lang w:val="en-IN"/>
            <w:rPrChange w:id="639" w:author="Tufail Ahmad Telwani" w:date="2025-02-27T15:53:00Z">
              <w:rPr>
                <w:sz w:val="24"/>
                <w:szCs w:val="24"/>
                <w:lang w:val="en-IN"/>
              </w:rPr>
            </w:rPrChange>
          </w:rPr>
          <w:delText>.</w:delText>
        </w:r>
      </w:del>
    </w:p>
    <w:p w:rsidR="00AB5437" w:rsidRPr="00714BB7" w:rsidDel="00714BB7" w:rsidRDefault="00B35578">
      <w:pPr>
        <w:pStyle w:val="ListParagraph"/>
        <w:rPr>
          <w:del w:id="640" w:author="Tufail Ahmad Telwani" w:date="2025-02-27T15:51:00Z"/>
          <w:lang w:val="en-IN"/>
          <w:rPrChange w:id="641" w:author="Tufail Ahmad Telwani" w:date="2025-02-27T15:53:00Z">
            <w:rPr>
              <w:del w:id="642" w:author="Tufail Ahmad Telwani" w:date="2025-02-27T15:51:00Z"/>
              <w:sz w:val="20"/>
              <w:szCs w:val="20"/>
              <w:lang w:val="en-IN"/>
            </w:rPr>
          </w:rPrChange>
        </w:rPr>
        <w:pPrChange w:id="643" w:author="Tufail Ahmad Telwani" w:date="2025-02-27T15:56:00Z">
          <w:pPr>
            <w:pStyle w:val="ListParagraph"/>
            <w:widowControl/>
            <w:numPr>
              <w:numId w:val="16"/>
            </w:numPr>
            <w:adjustRightInd w:val="0"/>
            <w:spacing w:line="360" w:lineRule="auto"/>
            <w:ind w:left="720"/>
            <w:contextualSpacing/>
          </w:pPr>
        </w:pPrChange>
      </w:pPr>
      <w:del w:id="644" w:author="Tufail Ahmad Telwani" w:date="2025-02-27T15:51:00Z">
        <w:r w:rsidRPr="00714BB7" w:rsidDel="00714BB7">
          <w:rPr>
            <w:b/>
            <w:bCs/>
            <w:lang w:val="en-IN"/>
            <w:rPrChange w:id="645" w:author="Tufail Ahmad Telwani" w:date="2025-02-27T15:53:00Z">
              <w:rPr>
                <w:b/>
                <w:bCs/>
                <w:sz w:val="24"/>
                <w:szCs w:val="24"/>
                <w:lang w:val="en-IN"/>
              </w:rPr>
            </w:rPrChange>
          </w:rPr>
          <w:delText>Logout</w:delText>
        </w:r>
        <w:r w:rsidRPr="00714BB7" w:rsidDel="00714BB7">
          <w:rPr>
            <w:lang w:val="en-IN"/>
            <w:rPrChange w:id="646" w:author="Tufail Ahmad Telwani" w:date="2025-02-27T15:53:00Z">
              <w:rPr>
                <w:sz w:val="20"/>
                <w:szCs w:val="20"/>
                <w:lang w:val="en-IN"/>
              </w:rPr>
            </w:rPrChange>
          </w:rPr>
          <w:delText>: Users have the option to securely log out of the application, ensuring the protection of their personal data and information when not in use.</w:delText>
        </w:r>
      </w:del>
    </w:p>
    <w:p w:rsidR="00D8739D" w:rsidRPr="00714BB7" w:rsidDel="0058134C" w:rsidRDefault="0058134C">
      <w:pPr>
        <w:pStyle w:val="ListParagraph"/>
        <w:rPr>
          <w:del w:id="647" w:author="Tufail Ahmad Telwani" w:date="2025-02-27T16:09:00Z"/>
          <w:rPrChange w:id="648" w:author="Tufail Ahmad Telwani" w:date="2025-02-27T15:53:00Z">
            <w:rPr>
              <w:del w:id="649" w:author="Tufail Ahmad Telwani" w:date="2025-02-27T16:09:00Z"/>
              <w:sz w:val="20"/>
              <w:szCs w:val="20"/>
            </w:rPr>
          </w:rPrChange>
        </w:rPr>
        <w:pPrChange w:id="650" w:author="Tufail Ahmad Telwani" w:date="2025-02-27T15:56:00Z">
          <w:pPr>
            <w:ind w:left="720"/>
          </w:pPr>
        </w:pPrChange>
      </w:pPr>
      <w:ins w:id="651" w:author="Tufail Ahmad Telwani" w:date="2025-02-27T16:09:00Z">
        <w:r>
          <w:rPr>
            <w:rStyle w:val="Strong"/>
            <w:sz w:val="20"/>
            <w:szCs w:val="20"/>
          </w:rPr>
          <w:t xml:space="preserve"> </w:t>
        </w:r>
      </w:ins>
    </w:p>
    <w:p w:rsidR="00714BB7" w:rsidRPr="00BB1DDB" w:rsidRDefault="00BB1DDB">
      <w:pPr>
        <w:pStyle w:val="NormalWeb"/>
        <w:jc w:val="both"/>
        <w:rPr>
          <w:ins w:id="652" w:author="Tufail Ahmad Telwani" w:date="2025-02-27T15:52:00Z"/>
          <w:sz w:val="22"/>
          <w:szCs w:val="22"/>
          <w:rPrChange w:id="653" w:author="Tufail Ahmad Telwani" w:date="2025-02-27T15:56:00Z">
            <w:rPr>
              <w:ins w:id="654" w:author="Tufail Ahmad Telwani" w:date="2025-02-27T15:52:00Z"/>
            </w:rPr>
          </w:rPrChange>
        </w:rPr>
        <w:pPrChange w:id="655" w:author="Tufail Ahmad Telwani" w:date="2025-02-27T15:56:00Z">
          <w:pPr>
            <w:pStyle w:val="NormalWeb"/>
          </w:pPr>
        </w:pPrChange>
      </w:pPr>
      <w:ins w:id="656" w:author="Tufail Ahmad Telwani" w:date="2025-02-27T15:56:00Z">
        <w:r>
          <w:rPr>
            <w:rStyle w:val="Strong"/>
            <w:sz w:val="20"/>
            <w:szCs w:val="20"/>
          </w:rPr>
          <w:t xml:space="preserve"> </w:t>
        </w:r>
      </w:ins>
      <w:ins w:id="657" w:author="Tufail Ahmad Telwani" w:date="2025-02-27T15:52:00Z">
        <w:r w:rsidR="00714BB7" w:rsidRPr="00BB1DDB">
          <w:rPr>
            <w:rStyle w:val="Strong"/>
            <w:sz w:val="22"/>
            <w:szCs w:val="22"/>
            <w:rPrChange w:id="658" w:author="Tufail Ahmad Telwani" w:date="2025-02-27T15:56:00Z">
              <w:rPr>
                <w:rStyle w:val="Strong"/>
              </w:rPr>
            </w:rPrChange>
          </w:rPr>
          <w:t>System:</w:t>
        </w:r>
      </w:ins>
    </w:p>
    <w:p w:rsidR="00315258" w:rsidRPr="00315258" w:rsidRDefault="00714BB7">
      <w:pPr>
        <w:pStyle w:val="NormalWeb"/>
        <w:numPr>
          <w:ilvl w:val="0"/>
          <w:numId w:val="26"/>
        </w:numPr>
        <w:jc w:val="both"/>
        <w:rPr>
          <w:ins w:id="659" w:author="Tufail Ahmad Telwani" w:date="2025-02-27T15:59:00Z"/>
          <w:sz w:val="20"/>
          <w:szCs w:val="20"/>
        </w:rPr>
        <w:pPrChange w:id="660" w:author="Tufail Ahmad Telwani" w:date="2025-02-27T15:59:00Z">
          <w:pPr>
            <w:pStyle w:val="NormalWeb"/>
          </w:pPr>
        </w:pPrChange>
      </w:pPr>
      <w:ins w:id="661" w:author="Tufail Ahmad Telwani" w:date="2025-02-27T15:52:00Z">
        <w:r w:rsidRPr="00714BB7">
          <w:rPr>
            <w:rStyle w:val="Strong"/>
            <w:sz w:val="20"/>
            <w:szCs w:val="20"/>
            <w:rPrChange w:id="662" w:author="Tufail Ahmad Telwani" w:date="2025-02-27T15:53:00Z">
              <w:rPr>
                <w:rStyle w:val="Strong"/>
              </w:rPr>
            </w:rPrChange>
          </w:rPr>
          <w:t>Working on Dataset:</w:t>
        </w:r>
        <w:r w:rsidRPr="00714BB7">
          <w:rPr>
            <w:sz w:val="20"/>
            <w:szCs w:val="20"/>
            <w:rPrChange w:id="663" w:author="Tufail Ahmad Telwani" w:date="2025-02-27T15:53:00Z">
              <w:rPr/>
            </w:rPrChange>
          </w:rPr>
          <w:t xml:space="preserve"> The system checks for the availability of the dataset (CAN-intrusion-dataset) and loads it from CSV files into the system for further processing.</w:t>
        </w:r>
      </w:ins>
    </w:p>
    <w:p w:rsidR="0058134C" w:rsidRPr="0058134C" w:rsidRDefault="00315258">
      <w:pPr>
        <w:pStyle w:val="NormalWeb"/>
        <w:numPr>
          <w:ilvl w:val="0"/>
          <w:numId w:val="26"/>
        </w:numPr>
        <w:spacing w:before="240" w:beforeAutospacing="0"/>
        <w:ind w:left="357" w:hanging="357"/>
        <w:jc w:val="both"/>
        <w:rPr>
          <w:ins w:id="664" w:author="Tufail Ahmad Telwani" w:date="2025-02-27T16:08:00Z"/>
          <w:sz w:val="20"/>
          <w:szCs w:val="20"/>
        </w:rPr>
        <w:pPrChange w:id="665" w:author="Tufail Ahmad Telwani" w:date="2025-02-27T16:08:00Z">
          <w:pPr>
            <w:pStyle w:val="NormalWeb"/>
          </w:pPr>
        </w:pPrChange>
      </w:pPr>
      <w:ins w:id="666" w:author="Tufail Ahmad Telwani" w:date="2025-02-27T15:59:00Z">
        <w:r w:rsidRPr="00651F27">
          <w:rPr>
            <w:rStyle w:val="Strong"/>
            <w:sz w:val="20"/>
            <w:szCs w:val="20"/>
          </w:rPr>
          <w:t>Pre-processing:</w:t>
        </w:r>
        <w:r w:rsidRPr="00651F27">
          <w:rPr>
            <w:sz w:val="20"/>
            <w:szCs w:val="20"/>
          </w:rPr>
          <w:t xml:space="preserve"> The system pre-processes the dataset, including tasks like normalization, resizing, and handling missing data, to ensure the model’s performance is optimized and accurate.</w:t>
        </w:r>
      </w:ins>
    </w:p>
    <w:p w:rsidR="0058134C" w:rsidRDefault="0058134C">
      <w:pPr>
        <w:pStyle w:val="NormalWeb"/>
        <w:numPr>
          <w:ilvl w:val="0"/>
          <w:numId w:val="26"/>
        </w:numPr>
        <w:spacing w:before="240" w:beforeAutospacing="0"/>
        <w:ind w:left="357" w:hanging="357"/>
        <w:jc w:val="both"/>
        <w:rPr>
          <w:ins w:id="667" w:author="Tufail Ahmad Telwani" w:date="2025-02-27T16:08:00Z"/>
          <w:sz w:val="20"/>
          <w:szCs w:val="20"/>
        </w:rPr>
        <w:pPrChange w:id="668" w:author="Tufail Ahmad Telwani" w:date="2025-02-27T16:08:00Z">
          <w:pPr>
            <w:pStyle w:val="NormalWeb"/>
            <w:numPr>
              <w:numId w:val="26"/>
            </w:numPr>
            <w:ind w:left="360" w:hanging="360"/>
            <w:jc w:val="both"/>
          </w:pPr>
        </w:pPrChange>
      </w:pPr>
      <w:ins w:id="669" w:author="Tufail Ahmad Telwani" w:date="2025-02-27T16:08:00Z">
        <w:r w:rsidRPr="00651F27">
          <w:rPr>
            <w:rStyle w:val="Strong"/>
            <w:sz w:val="20"/>
            <w:szCs w:val="20"/>
          </w:rPr>
          <w:t>Splitting the Data:</w:t>
        </w:r>
        <w:r w:rsidRPr="00651F27">
          <w:rPr>
            <w:sz w:val="20"/>
            <w:szCs w:val="20"/>
          </w:rPr>
          <w:t xml:space="preserve"> The dataset is divided into training and testing sets, ensuring that the model can be trained and evaluated effectively.</w:t>
        </w:r>
      </w:ins>
    </w:p>
    <w:p w:rsidR="00BB1DDB" w:rsidRDefault="00714BB7">
      <w:pPr>
        <w:pStyle w:val="NormalWeb"/>
        <w:numPr>
          <w:ilvl w:val="0"/>
          <w:numId w:val="26"/>
        </w:numPr>
        <w:spacing w:before="240" w:beforeAutospacing="0"/>
        <w:ind w:left="357" w:hanging="357"/>
        <w:jc w:val="both"/>
        <w:rPr>
          <w:ins w:id="670" w:author="Tufail Ahmad Telwani" w:date="2025-02-27T16:08:00Z"/>
          <w:sz w:val="20"/>
          <w:szCs w:val="20"/>
        </w:rPr>
        <w:pPrChange w:id="671" w:author="Tufail Ahmad Telwani" w:date="2025-02-27T16:08:00Z">
          <w:pPr>
            <w:pStyle w:val="NormalWeb"/>
          </w:pPr>
        </w:pPrChange>
      </w:pPr>
      <w:ins w:id="672" w:author="Tufail Ahmad Telwani" w:date="2025-02-27T15:52:00Z">
        <w:r w:rsidRPr="0058134C">
          <w:rPr>
            <w:rStyle w:val="Strong"/>
            <w:sz w:val="20"/>
            <w:szCs w:val="20"/>
            <w:rPrChange w:id="673" w:author="Tufail Ahmad Telwani" w:date="2025-02-27T16:08:00Z">
              <w:rPr>
                <w:rStyle w:val="Strong"/>
              </w:rPr>
            </w:rPrChange>
          </w:rPr>
          <w:t>Model Training:</w:t>
        </w:r>
        <w:r w:rsidRPr="0058134C">
          <w:rPr>
            <w:sz w:val="20"/>
            <w:szCs w:val="20"/>
            <w:rPrChange w:id="674" w:author="Tufail Ahmad Telwani" w:date="2025-02-27T16:08:00Z">
              <w:rPr/>
            </w:rPrChange>
          </w:rPr>
          <w:t xml:space="preserve"> Various machine learning models (Random Forest, AdaBoost, CatBoost, Gradient Boosting, LSTM) are trained using the pre-processed dataset to detect anomalies and predict cyberattacks in vehicular networks.</w:t>
        </w:r>
      </w:ins>
    </w:p>
    <w:p w:rsidR="0071482A" w:rsidRPr="00687926" w:rsidRDefault="0058134C">
      <w:pPr>
        <w:pStyle w:val="NormalWeb"/>
        <w:numPr>
          <w:ilvl w:val="0"/>
          <w:numId w:val="26"/>
        </w:numPr>
        <w:spacing w:before="240" w:beforeAutospacing="0"/>
        <w:ind w:left="357" w:hanging="357"/>
        <w:jc w:val="both"/>
        <w:rPr>
          <w:ins w:id="675" w:author="Tufail Ahmad Telwani" w:date="2025-02-27T17:00:00Z"/>
          <w:sz w:val="20"/>
          <w:szCs w:val="20"/>
        </w:rPr>
        <w:pPrChange w:id="676" w:author="Tufail Ahmad Telwani" w:date="2025-02-28T18:31:00Z">
          <w:pPr>
            <w:spacing w:line="360" w:lineRule="auto"/>
          </w:pPr>
        </w:pPrChange>
      </w:pPr>
      <w:ins w:id="677" w:author="Tufail Ahmad Telwani" w:date="2025-02-27T16:08:00Z">
        <w:r w:rsidRPr="00651F27">
          <w:rPr>
            <w:rStyle w:val="Strong"/>
            <w:sz w:val="20"/>
            <w:szCs w:val="20"/>
          </w:rPr>
          <w:lastRenderedPageBreak/>
          <w:t>Generate Results:</w:t>
        </w:r>
        <w:r w:rsidRPr="00651F27">
          <w:rPr>
            <w:sz w:val="20"/>
            <w:szCs w:val="20"/>
          </w:rPr>
          <w:t xml:space="preserve"> The system outputs the final prediction, categorizing the data as "Attack Free," "DDoS Attack," "Fuzzy Attack," or "Impersonation Attack," providing real-time alerts to users regarding potential threats</w:t>
        </w:r>
      </w:ins>
      <w:ins w:id="678" w:author="Tufail Ahmad Telwani" w:date="2025-02-27T17:00:00Z">
        <w:r w:rsidR="00C55368">
          <w:rPr>
            <w:sz w:val="20"/>
            <w:szCs w:val="20"/>
          </w:rPr>
          <w:t>.</w:t>
        </w:r>
      </w:ins>
    </w:p>
    <w:p w:rsidR="00B06560" w:rsidRPr="002F4076" w:rsidDel="002F4076" w:rsidRDefault="00AB5437">
      <w:pPr>
        <w:pStyle w:val="NormalWeb"/>
        <w:numPr>
          <w:ilvl w:val="0"/>
          <w:numId w:val="26"/>
        </w:numPr>
        <w:spacing w:before="240" w:beforeAutospacing="0"/>
        <w:jc w:val="both"/>
        <w:rPr>
          <w:del w:id="679" w:author="Tufail Ahmad Telwani" w:date="2025-02-28T13:11:00Z"/>
          <w:sz w:val="20"/>
          <w:szCs w:val="20"/>
          <w:rPrChange w:id="680" w:author="Tufail Ahmad Telwani" w:date="2025-02-28T13:12:00Z">
            <w:rPr>
              <w:del w:id="681" w:author="Tufail Ahmad Telwani" w:date="2025-02-28T13:11:00Z"/>
              <w:b/>
              <w:color w:val="000000" w:themeColor="text1"/>
              <w:szCs w:val="28"/>
            </w:rPr>
          </w:rPrChange>
        </w:rPr>
        <w:pPrChange w:id="682" w:author="Tufail Ahmad Telwani" w:date="2025-02-27T17:19:00Z">
          <w:pPr>
            <w:spacing w:line="360" w:lineRule="auto"/>
          </w:pPr>
        </w:pPrChange>
      </w:pPr>
      <w:r w:rsidRPr="00203960">
        <w:rPr>
          <w:b/>
          <w:color w:val="000000" w:themeColor="text1"/>
          <w:szCs w:val="28"/>
        </w:rPr>
        <w:t>Results:</w:t>
      </w:r>
    </w:p>
    <w:p w:rsidR="002F4076" w:rsidRDefault="002F4076">
      <w:pPr>
        <w:pStyle w:val="NormalWeb"/>
        <w:spacing w:before="240" w:beforeAutospacing="0"/>
        <w:jc w:val="both"/>
        <w:rPr>
          <w:ins w:id="683" w:author="Tufail Ahmad Telwani" w:date="2025-02-28T13:12:00Z"/>
          <w:b/>
          <w:color w:val="000000" w:themeColor="text1"/>
          <w:szCs w:val="28"/>
        </w:rPr>
        <w:pPrChange w:id="684" w:author="Tufail Ahmad Telwani" w:date="2025-02-28T13:12:00Z">
          <w:pPr>
            <w:pStyle w:val="NormalWeb"/>
            <w:jc w:val="both"/>
          </w:pPr>
        </w:pPrChange>
      </w:pPr>
    </w:p>
    <w:tbl>
      <w:tblPr>
        <w:tblStyle w:val="GridTable4-Accent5"/>
        <w:tblW w:w="0" w:type="auto"/>
        <w:tblLook w:val="04A0" w:firstRow="1" w:lastRow="0" w:firstColumn="1" w:lastColumn="0" w:noHBand="0" w:noVBand="1"/>
        <w:tblPrChange w:id="685" w:author="Tufail Ahmad Telwani" w:date="2025-02-28T18:32:00Z">
          <w:tblPr>
            <w:tblStyle w:val="GridTable4-Accent5"/>
            <w:tblW w:w="0" w:type="auto"/>
            <w:tblLook w:val="04A0" w:firstRow="1" w:lastRow="0" w:firstColumn="1" w:lastColumn="0" w:noHBand="0" w:noVBand="1"/>
          </w:tblPr>
        </w:tblPrChange>
      </w:tblPr>
      <w:tblGrid>
        <w:gridCol w:w="2022"/>
        <w:gridCol w:w="904"/>
        <w:gridCol w:w="834"/>
        <w:gridCol w:w="675"/>
        <w:gridCol w:w="595"/>
        <w:tblGridChange w:id="686">
          <w:tblGrid>
            <w:gridCol w:w="2022"/>
            <w:gridCol w:w="904"/>
            <w:gridCol w:w="834"/>
            <w:gridCol w:w="675"/>
            <w:gridCol w:w="595"/>
          </w:tblGrid>
        </w:tblGridChange>
      </w:tblGrid>
      <w:tr w:rsidR="0071482A" w:rsidTr="001A7366">
        <w:trPr>
          <w:cnfStyle w:val="100000000000" w:firstRow="1" w:lastRow="0" w:firstColumn="0" w:lastColumn="0" w:oddVBand="0" w:evenVBand="0" w:oddHBand="0" w:evenHBand="0" w:firstRowFirstColumn="0" w:firstRowLastColumn="0" w:lastRowFirstColumn="0" w:lastRowLastColumn="0"/>
          <w:ins w:id="687" w:author="Tufail Ahmad Telwani" w:date="2025-02-28T18:29:00Z"/>
        </w:trPr>
        <w:tc>
          <w:tcPr>
            <w:cnfStyle w:val="001000000000" w:firstRow="0" w:lastRow="0" w:firstColumn="1" w:lastColumn="0" w:oddVBand="0" w:evenVBand="0" w:oddHBand="0" w:evenHBand="0" w:firstRowFirstColumn="0" w:firstRowLastColumn="0" w:lastRowFirstColumn="0" w:lastRowLastColumn="0"/>
            <w:tcW w:w="2022" w:type="dxa"/>
            <w:tcPrChange w:id="688" w:author="Tufail Ahmad Telwani" w:date="2025-02-28T18:32:00Z">
              <w:tcPr>
                <w:tcW w:w="1006" w:type="dxa"/>
              </w:tcPr>
            </w:tcPrChange>
          </w:tcPr>
          <w:p w:rsidR="0071482A" w:rsidRDefault="0071482A">
            <w:pPr>
              <w:pStyle w:val="NormalWeb"/>
              <w:spacing w:before="240" w:beforeAutospacing="0"/>
              <w:jc w:val="both"/>
              <w:cnfStyle w:val="101000000000" w:firstRow="1" w:lastRow="0" w:firstColumn="1" w:lastColumn="0" w:oddVBand="0" w:evenVBand="0" w:oddHBand="0" w:evenHBand="0" w:firstRowFirstColumn="0" w:firstRowLastColumn="0" w:lastRowFirstColumn="0" w:lastRowLastColumn="0"/>
              <w:rPr>
                <w:ins w:id="689" w:author="Tufail Ahmad Telwani" w:date="2025-02-28T18:29:00Z"/>
                <w:b w:val="0"/>
                <w:color w:val="000000" w:themeColor="text1"/>
                <w:szCs w:val="28"/>
              </w:rPr>
            </w:pPr>
            <w:ins w:id="690" w:author="Tufail Ahmad Telwani" w:date="2025-02-28T18:29:00Z">
              <w:r>
                <w:rPr>
                  <w:b w:val="0"/>
                  <w:color w:val="000000" w:themeColor="text1"/>
                  <w:szCs w:val="28"/>
                </w:rPr>
                <w:t>Algorithm name</w:t>
              </w:r>
            </w:ins>
          </w:p>
        </w:tc>
        <w:tc>
          <w:tcPr>
            <w:tcW w:w="525" w:type="dxa"/>
            <w:tcPrChange w:id="691" w:author="Tufail Ahmad Telwani" w:date="2025-02-28T18:32:00Z">
              <w:tcPr>
                <w:tcW w:w="1006" w:type="dxa"/>
              </w:tcPr>
            </w:tcPrChange>
          </w:tcPr>
          <w:p w:rsidR="0071482A" w:rsidRDefault="0071482A">
            <w:pPr>
              <w:pStyle w:val="NormalWeb"/>
              <w:spacing w:before="240" w:beforeAutospacing="0"/>
              <w:jc w:val="both"/>
              <w:cnfStyle w:val="100000000000" w:firstRow="1" w:lastRow="0" w:firstColumn="0" w:lastColumn="0" w:oddVBand="0" w:evenVBand="0" w:oddHBand="0" w:evenHBand="0" w:firstRowFirstColumn="0" w:firstRowLastColumn="0" w:lastRowFirstColumn="0" w:lastRowLastColumn="0"/>
              <w:rPr>
                <w:ins w:id="692" w:author="Tufail Ahmad Telwani" w:date="2025-02-28T18:29:00Z"/>
                <w:b w:val="0"/>
                <w:color w:val="000000" w:themeColor="text1"/>
                <w:szCs w:val="28"/>
              </w:rPr>
            </w:pPr>
            <w:ins w:id="693" w:author="Tufail Ahmad Telwani" w:date="2025-02-28T18:29:00Z">
              <w:r>
                <w:rPr>
                  <w:b w:val="0"/>
                  <w:color w:val="000000" w:themeColor="text1"/>
                  <w:szCs w:val="28"/>
                </w:rPr>
                <w:t>Accuracy</w:t>
              </w:r>
            </w:ins>
          </w:p>
        </w:tc>
        <w:tc>
          <w:tcPr>
            <w:tcW w:w="1213" w:type="dxa"/>
            <w:tcPrChange w:id="694" w:author="Tufail Ahmad Telwani" w:date="2025-02-28T18:32:00Z">
              <w:tcPr>
                <w:tcW w:w="1006" w:type="dxa"/>
              </w:tcPr>
            </w:tcPrChange>
          </w:tcPr>
          <w:p w:rsidR="0071482A" w:rsidRDefault="0071482A">
            <w:pPr>
              <w:pStyle w:val="NormalWeb"/>
              <w:spacing w:before="240" w:beforeAutospacing="0"/>
              <w:jc w:val="both"/>
              <w:cnfStyle w:val="100000000000" w:firstRow="1" w:lastRow="0" w:firstColumn="0" w:lastColumn="0" w:oddVBand="0" w:evenVBand="0" w:oddHBand="0" w:evenHBand="0" w:firstRowFirstColumn="0" w:firstRowLastColumn="0" w:lastRowFirstColumn="0" w:lastRowLastColumn="0"/>
              <w:rPr>
                <w:ins w:id="695" w:author="Tufail Ahmad Telwani" w:date="2025-02-28T18:29:00Z"/>
                <w:b w:val="0"/>
                <w:color w:val="000000" w:themeColor="text1"/>
                <w:szCs w:val="28"/>
              </w:rPr>
            </w:pPr>
            <w:ins w:id="696" w:author="Tufail Ahmad Telwani" w:date="2025-02-28T18:29:00Z">
              <w:r>
                <w:rPr>
                  <w:b w:val="0"/>
                  <w:color w:val="000000" w:themeColor="text1"/>
                  <w:szCs w:val="28"/>
                </w:rPr>
                <w:t>Precison</w:t>
              </w:r>
            </w:ins>
          </w:p>
        </w:tc>
        <w:tc>
          <w:tcPr>
            <w:tcW w:w="675" w:type="dxa"/>
            <w:tcPrChange w:id="697" w:author="Tufail Ahmad Telwani" w:date="2025-02-28T18:32:00Z">
              <w:tcPr>
                <w:tcW w:w="1006" w:type="dxa"/>
              </w:tcPr>
            </w:tcPrChange>
          </w:tcPr>
          <w:p w:rsidR="0071482A" w:rsidRDefault="0071482A">
            <w:pPr>
              <w:pStyle w:val="NormalWeb"/>
              <w:spacing w:before="240" w:beforeAutospacing="0"/>
              <w:jc w:val="both"/>
              <w:cnfStyle w:val="100000000000" w:firstRow="1" w:lastRow="0" w:firstColumn="0" w:lastColumn="0" w:oddVBand="0" w:evenVBand="0" w:oddHBand="0" w:evenHBand="0" w:firstRowFirstColumn="0" w:firstRowLastColumn="0" w:lastRowFirstColumn="0" w:lastRowLastColumn="0"/>
              <w:rPr>
                <w:ins w:id="698" w:author="Tufail Ahmad Telwani" w:date="2025-02-28T18:29:00Z"/>
                <w:b w:val="0"/>
                <w:color w:val="000000" w:themeColor="text1"/>
                <w:szCs w:val="28"/>
              </w:rPr>
            </w:pPr>
            <w:ins w:id="699" w:author="Tufail Ahmad Telwani" w:date="2025-02-28T18:29:00Z">
              <w:r>
                <w:rPr>
                  <w:b w:val="0"/>
                  <w:color w:val="000000" w:themeColor="text1"/>
                  <w:szCs w:val="28"/>
                </w:rPr>
                <w:t>Recall</w:t>
              </w:r>
            </w:ins>
          </w:p>
        </w:tc>
        <w:tc>
          <w:tcPr>
            <w:tcW w:w="595" w:type="dxa"/>
            <w:tcPrChange w:id="700" w:author="Tufail Ahmad Telwani" w:date="2025-02-28T18:32:00Z">
              <w:tcPr>
                <w:tcW w:w="1006" w:type="dxa"/>
              </w:tcPr>
            </w:tcPrChange>
          </w:tcPr>
          <w:p w:rsidR="0071482A" w:rsidRDefault="0071482A">
            <w:pPr>
              <w:pStyle w:val="NormalWeb"/>
              <w:spacing w:before="240" w:beforeAutospacing="0"/>
              <w:jc w:val="both"/>
              <w:cnfStyle w:val="100000000000" w:firstRow="1" w:lastRow="0" w:firstColumn="0" w:lastColumn="0" w:oddVBand="0" w:evenVBand="0" w:oddHBand="0" w:evenHBand="0" w:firstRowFirstColumn="0" w:firstRowLastColumn="0" w:lastRowFirstColumn="0" w:lastRowLastColumn="0"/>
              <w:rPr>
                <w:ins w:id="701" w:author="Tufail Ahmad Telwani" w:date="2025-02-28T18:29:00Z"/>
                <w:b w:val="0"/>
                <w:color w:val="000000" w:themeColor="text1"/>
                <w:szCs w:val="28"/>
              </w:rPr>
            </w:pPr>
            <w:ins w:id="702" w:author="Tufail Ahmad Telwani" w:date="2025-02-28T18:29:00Z">
              <w:r>
                <w:rPr>
                  <w:b w:val="0"/>
                  <w:color w:val="000000" w:themeColor="text1"/>
                  <w:szCs w:val="28"/>
                </w:rPr>
                <w:t>F1-score</w:t>
              </w:r>
            </w:ins>
          </w:p>
        </w:tc>
      </w:tr>
      <w:tr w:rsidR="0071482A" w:rsidTr="001A7366">
        <w:trPr>
          <w:cnfStyle w:val="000000100000" w:firstRow="0" w:lastRow="0" w:firstColumn="0" w:lastColumn="0" w:oddVBand="0" w:evenVBand="0" w:oddHBand="1" w:evenHBand="0" w:firstRowFirstColumn="0" w:firstRowLastColumn="0" w:lastRowFirstColumn="0" w:lastRowLastColumn="0"/>
          <w:ins w:id="703" w:author="Tufail Ahmad Telwani" w:date="2025-02-28T18:29:00Z"/>
        </w:trPr>
        <w:tc>
          <w:tcPr>
            <w:cnfStyle w:val="001000000000" w:firstRow="0" w:lastRow="0" w:firstColumn="1" w:lastColumn="0" w:oddVBand="0" w:evenVBand="0" w:oddHBand="0" w:evenHBand="0" w:firstRowFirstColumn="0" w:firstRowLastColumn="0" w:lastRowFirstColumn="0" w:lastRowLastColumn="0"/>
            <w:tcW w:w="2022" w:type="dxa"/>
            <w:tcPrChange w:id="704" w:author="Tufail Ahmad Telwani" w:date="2025-02-28T18:32:00Z">
              <w:tcPr>
                <w:tcW w:w="1006" w:type="dxa"/>
              </w:tcPr>
            </w:tcPrChange>
          </w:tcPr>
          <w:p w:rsidR="0071482A" w:rsidRDefault="0071482A">
            <w:pPr>
              <w:pStyle w:val="NormalWeb"/>
              <w:spacing w:before="240" w:beforeAutospacing="0"/>
              <w:jc w:val="both"/>
              <w:cnfStyle w:val="001000100000" w:firstRow="0" w:lastRow="0" w:firstColumn="1" w:lastColumn="0" w:oddVBand="0" w:evenVBand="0" w:oddHBand="1" w:evenHBand="0" w:firstRowFirstColumn="0" w:firstRowLastColumn="0" w:lastRowFirstColumn="0" w:lastRowLastColumn="0"/>
              <w:rPr>
                <w:ins w:id="705" w:author="Tufail Ahmad Telwani" w:date="2025-02-28T18:29:00Z"/>
                <w:b w:val="0"/>
                <w:color w:val="000000" w:themeColor="text1"/>
                <w:szCs w:val="28"/>
              </w:rPr>
            </w:pPr>
            <w:ins w:id="706" w:author="Tufail Ahmad Telwani" w:date="2025-02-28T18:30:00Z">
              <w:r w:rsidRPr="0071482A">
                <w:rPr>
                  <w:b w:val="0"/>
                  <w:color w:val="000000" w:themeColor="text1"/>
                  <w:szCs w:val="28"/>
                </w:rPr>
                <w:t>RandomForestClassifier</w:t>
              </w:r>
              <w:r>
                <w:rPr>
                  <w:b w:val="0"/>
                  <w:color w:val="000000" w:themeColor="text1"/>
                  <w:szCs w:val="28"/>
                </w:rPr>
                <w:softHyphen/>
              </w:r>
              <w:r>
                <w:rPr>
                  <w:b w:val="0"/>
                  <w:color w:val="000000" w:themeColor="text1"/>
                  <w:szCs w:val="28"/>
                </w:rPr>
                <w:softHyphen/>
              </w:r>
              <w:r>
                <w:rPr>
                  <w:b w:val="0"/>
                  <w:color w:val="000000" w:themeColor="text1"/>
                  <w:szCs w:val="28"/>
                </w:rPr>
                <w:softHyphen/>
              </w:r>
              <w:r>
                <w:rPr>
                  <w:b w:val="0"/>
                  <w:color w:val="000000" w:themeColor="text1"/>
                  <w:szCs w:val="28"/>
                </w:rPr>
                <w:softHyphen/>
              </w:r>
              <w:r>
                <w:rPr>
                  <w:b w:val="0"/>
                  <w:color w:val="000000" w:themeColor="text1"/>
                  <w:szCs w:val="28"/>
                </w:rPr>
                <w:softHyphen/>
              </w:r>
              <w:r>
                <w:rPr>
                  <w:b w:val="0"/>
                  <w:color w:val="000000" w:themeColor="text1"/>
                  <w:szCs w:val="28"/>
                </w:rPr>
                <w:softHyphen/>
              </w:r>
            </w:ins>
          </w:p>
        </w:tc>
        <w:tc>
          <w:tcPr>
            <w:tcW w:w="525" w:type="dxa"/>
            <w:tcPrChange w:id="707" w:author="Tufail Ahmad Telwani" w:date="2025-02-28T18:32:00Z">
              <w:tcPr>
                <w:tcW w:w="1006" w:type="dxa"/>
              </w:tcPr>
            </w:tcPrChange>
          </w:tcPr>
          <w:p w:rsidR="0071482A" w:rsidRPr="001A7366" w:rsidRDefault="001A7366">
            <w:pPr>
              <w:pStyle w:val="NormalWeb"/>
              <w:spacing w:before="240" w:beforeAutospacing="0"/>
              <w:jc w:val="both"/>
              <w:cnfStyle w:val="000000100000" w:firstRow="0" w:lastRow="0" w:firstColumn="0" w:lastColumn="0" w:oddVBand="0" w:evenVBand="0" w:oddHBand="1" w:evenHBand="0" w:firstRowFirstColumn="0" w:firstRowLastColumn="0" w:lastRowFirstColumn="0" w:lastRowLastColumn="0"/>
              <w:rPr>
                <w:ins w:id="708" w:author="Tufail Ahmad Telwani" w:date="2025-02-28T18:29:00Z"/>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709" w:author="Tufail Ahmad Telwani" w:date="2025-02-28T18:32:00Z">
                  <w:rPr>
                    <w:ins w:id="710" w:author="Tufail Ahmad Telwani" w:date="2025-02-28T18:29:00Z"/>
                    <w:b/>
                    <w:color w:val="000000" w:themeColor="text1"/>
                    <w:szCs w:val="28"/>
                  </w:rPr>
                </w:rPrChange>
              </w:rPr>
            </w:pPr>
            <w:ins w:id="711" w:author="Tufail Ahmad Telwani" w:date="2025-02-28T18:33:00Z">
              <w: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0.99</w:t>
              </w:r>
            </w:ins>
          </w:p>
        </w:tc>
        <w:tc>
          <w:tcPr>
            <w:tcW w:w="1213" w:type="dxa"/>
            <w:tcPrChange w:id="712" w:author="Tufail Ahmad Telwani" w:date="2025-02-28T18:32:00Z">
              <w:tcPr>
                <w:tcW w:w="1006" w:type="dxa"/>
              </w:tcPr>
            </w:tcPrChange>
          </w:tcPr>
          <w:p w:rsidR="0071482A" w:rsidRDefault="0071482A">
            <w:pPr>
              <w:pStyle w:val="NormalWeb"/>
              <w:spacing w:before="240" w:beforeAutospacing="0"/>
              <w:jc w:val="both"/>
              <w:cnfStyle w:val="000000100000" w:firstRow="0" w:lastRow="0" w:firstColumn="0" w:lastColumn="0" w:oddVBand="0" w:evenVBand="0" w:oddHBand="1" w:evenHBand="0" w:firstRowFirstColumn="0" w:firstRowLastColumn="0" w:lastRowFirstColumn="0" w:lastRowLastColumn="0"/>
              <w:rPr>
                <w:ins w:id="713" w:author="Tufail Ahmad Telwani" w:date="2025-02-28T18:29:00Z"/>
                <w:b/>
                <w:color w:val="000000" w:themeColor="text1"/>
                <w:szCs w:val="28"/>
              </w:rPr>
            </w:pPr>
          </w:p>
        </w:tc>
        <w:tc>
          <w:tcPr>
            <w:tcW w:w="675" w:type="dxa"/>
            <w:tcPrChange w:id="714" w:author="Tufail Ahmad Telwani" w:date="2025-02-28T18:32:00Z">
              <w:tcPr>
                <w:tcW w:w="1006" w:type="dxa"/>
              </w:tcPr>
            </w:tcPrChange>
          </w:tcPr>
          <w:p w:rsidR="0071482A" w:rsidRDefault="0071482A">
            <w:pPr>
              <w:pStyle w:val="NormalWeb"/>
              <w:spacing w:before="240" w:beforeAutospacing="0"/>
              <w:jc w:val="both"/>
              <w:cnfStyle w:val="000000100000" w:firstRow="0" w:lastRow="0" w:firstColumn="0" w:lastColumn="0" w:oddVBand="0" w:evenVBand="0" w:oddHBand="1" w:evenHBand="0" w:firstRowFirstColumn="0" w:firstRowLastColumn="0" w:lastRowFirstColumn="0" w:lastRowLastColumn="0"/>
              <w:rPr>
                <w:ins w:id="715" w:author="Tufail Ahmad Telwani" w:date="2025-02-28T18:29:00Z"/>
                <w:b/>
                <w:color w:val="000000" w:themeColor="text1"/>
                <w:szCs w:val="28"/>
              </w:rPr>
            </w:pPr>
          </w:p>
        </w:tc>
        <w:tc>
          <w:tcPr>
            <w:tcW w:w="595" w:type="dxa"/>
            <w:tcPrChange w:id="716" w:author="Tufail Ahmad Telwani" w:date="2025-02-28T18:32:00Z">
              <w:tcPr>
                <w:tcW w:w="1006" w:type="dxa"/>
              </w:tcPr>
            </w:tcPrChange>
          </w:tcPr>
          <w:p w:rsidR="0071482A" w:rsidRDefault="0071482A">
            <w:pPr>
              <w:pStyle w:val="NormalWeb"/>
              <w:spacing w:before="240" w:beforeAutospacing="0"/>
              <w:jc w:val="both"/>
              <w:cnfStyle w:val="000000100000" w:firstRow="0" w:lastRow="0" w:firstColumn="0" w:lastColumn="0" w:oddVBand="0" w:evenVBand="0" w:oddHBand="1" w:evenHBand="0" w:firstRowFirstColumn="0" w:firstRowLastColumn="0" w:lastRowFirstColumn="0" w:lastRowLastColumn="0"/>
              <w:rPr>
                <w:ins w:id="717" w:author="Tufail Ahmad Telwani" w:date="2025-02-28T18:29:00Z"/>
                <w:b/>
                <w:color w:val="000000" w:themeColor="text1"/>
                <w:szCs w:val="28"/>
              </w:rPr>
            </w:pPr>
          </w:p>
        </w:tc>
      </w:tr>
      <w:tr w:rsidR="0071482A" w:rsidTr="001A7366">
        <w:trPr>
          <w:ins w:id="718" w:author="Tufail Ahmad Telwani" w:date="2025-02-28T18:29:00Z"/>
        </w:trPr>
        <w:tc>
          <w:tcPr>
            <w:cnfStyle w:val="001000000000" w:firstRow="0" w:lastRow="0" w:firstColumn="1" w:lastColumn="0" w:oddVBand="0" w:evenVBand="0" w:oddHBand="0" w:evenHBand="0" w:firstRowFirstColumn="0" w:firstRowLastColumn="0" w:lastRowFirstColumn="0" w:lastRowLastColumn="0"/>
            <w:tcW w:w="2022" w:type="dxa"/>
            <w:tcPrChange w:id="719" w:author="Tufail Ahmad Telwani" w:date="2025-02-28T18:32:00Z">
              <w:tcPr>
                <w:tcW w:w="1006" w:type="dxa"/>
              </w:tcPr>
            </w:tcPrChange>
          </w:tcPr>
          <w:p w:rsidR="0071482A" w:rsidRDefault="0071482A">
            <w:pPr>
              <w:pStyle w:val="NormalWeb"/>
              <w:spacing w:before="240" w:beforeAutospacing="0"/>
              <w:jc w:val="both"/>
              <w:rPr>
                <w:ins w:id="720" w:author="Tufail Ahmad Telwani" w:date="2025-02-28T18:29:00Z"/>
                <w:b w:val="0"/>
                <w:color w:val="000000" w:themeColor="text1"/>
                <w:szCs w:val="28"/>
              </w:rPr>
            </w:pPr>
          </w:p>
        </w:tc>
        <w:tc>
          <w:tcPr>
            <w:tcW w:w="525" w:type="dxa"/>
            <w:tcPrChange w:id="721" w:author="Tufail Ahmad Telwani" w:date="2025-02-28T18:32:00Z">
              <w:tcPr>
                <w:tcW w:w="1006" w:type="dxa"/>
              </w:tcPr>
            </w:tcPrChange>
          </w:tcPr>
          <w:p w:rsidR="0071482A" w:rsidRDefault="0071482A">
            <w:pPr>
              <w:pStyle w:val="NormalWeb"/>
              <w:spacing w:before="240" w:beforeAutospacing="0"/>
              <w:jc w:val="both"/>
              <w:cnfStyle w:val="000000000000" w:firstRow="0" w:lastRow="0" w:firstColumn="0" w:lastColumn="0" w:oddVBand="0" w:evenVBand="0" w:oddHBand="0" w:evenHBand="0" w:firstRowFirstColumn="0" w:firstRowLastColumn="0" w:lastRowFirstColumn="0" w:lastRowLastColumn="0"/>
              <w:rPr>
                <w:ins w:id="722" w:author="Tufail Ahmad Telwani" w:date="2025-02-28T18:29:00Z"/>
                <w:b/>
                <w:color w:val="000000" w:themeColor="text1"/>
                <w:szCs w:val="28"/>
              </w:rPr>
            </w:pPr>
          </w:p>
        </w:tc>
        <w:tc>
          <w:tcPr>
            <w:tcW w:w="1213" w:type="dxa"/>
            <w:tcPrChange w:id="723" w:author="Tufail Ahmad Telwani" w:date="2025-02-28T18:32:00Z">
              <w:tcPr>
                <w:tcW w:w="1006" w:type="dxa"/>
              </w:tcPr>
            </w:tcPrChange>
          </w:tcPr>
          <w:p w:rsidR="0071482A" w:rsidRDefault="0071482A">
            <w:pPr>
              <w:pStyle w:val="NormalWeb"/>
              <w:spacing w:before="240" w:beforeAutospacing="0"/>
              <w:jc w:val="both"/>
              <w:cnfStyle w:val="000000000000" w:firstRow="0" w:lastRow="0" w:firstColumn="0" w:lastColumn="0" w:oddVBand="0" w:evenVBand="0" w:oddHBand="0" w:evenHBand="0" w:firstRowFirstColumn="0" w:firstRowLastColumn="0" w:lastRowFirstColumn="0" w:lastRowLastColumn="0"/>
              <w:rPr>
                <w:ins w:id="724" w:author="Tufail Ahmad Telwani" w:date="2025-02-28T18:29:00Z"/>
                <w:b/>
                <w:color w:val="000000" w:themeColor="text1"/>
                <w:szCs w:val="28"/>
              </w:rPr>
            </w:pPr>
          </w:p>
        </w:tc>
        <w:tc>
          <w:tcPr>
            <w:tcW w:w="675" w:type="dxa"/>
            <w:tcPrChange w:id="725" w:author="Tufail Ahmad Telwani" w:date="2025-02-28T18:32:00Z">
              <w:tcPr>
                <w:tcW w:w="1006" w:type="dxa"/>
              </w:tcPr>
            </w:tcPrChange>
          </w:tcPr>
          <w:p w:rsidR="0071482A" w:rsidRDefault="0071482A">
            <w:pPr>
              <w:pStyle w:val="NormalWeb"/>
              <w:spacing w:before="240" w:beforeAutospacing="0"/>
              <w:jc w:val="both"/>
              <w:cnfStyle w:val="000000000000" w:firstRow="0" w:lastRow="0" w:firstColumn="0" w:lastColumn="0" w:oddVBand="0" w:evenVBand="0" w:oddHBand="0" w:evenHBand="0" w:firstRowFirstColumn="0" w:firstRowLastColumn="0" w:lastRowFirstColumn="0" w:lastRowLastColumn="0"/>
              <w:rPr>
                <w:ins w:id="726" w:author="Tufail Ahmad Telwani" w:date="2025-02-28T18:29:00Z"/>
                <w:b/>
                <w:color w:val="000000" w:themeColor="text1"/>
                <w:szCs w:val="28"/>
              </w:rPr>
            </w:pPr>
          </w:p>
        </w:tc>
        <w:tc>
          <w:tcPr>
            <w:tcW w:w="595" w:type="dxa"/>
            <w:tcPrChange w:id="727" w:author="Tufail Ahmad Telwani" w:date="2025-02-28T18:32:00Z">
              <w:tcPr>
                <w:tcW w:w="1006" w:type="dxa"/>
              </w:tcPr>
            </w:tcPrChange>
          </w:tcPr>
          <w:p w:rsidR="0071482A" w:rsidRDefault="0071482A">
            <w:pPr>
              <w:pStyle w:val="NormalWeb"/>
              <w:spacing w:before="240" w:beforeAutospacing="0"/>
              <w:jc w:val="both"/>
              <w:cnfStyle w:val="000000000000" w:firstRow="0" w:lastRow="0" w:firstColumn="0" w:lastColumn="0" w:oddVBand="0" w:evenVBand="0" w:oddHBand="0" w:evenHBand="0" w:firstRowFirstColumn="0" w:firstRowLastColumn="0" w:lastRowFirstColumn="0" w:lastRowLastColumn="0"/>
              <w:rPr>
                <w:ins w:id="728" w:author="Tufail Ahmad Telwani" w:date="2025-02-28T18:29:00Z"/>
                <w:b/>
                <w:color w:val="000000" w:themeColor="text1"/>
                <w:szCs w:val="28"/>
              </w:rPr>
            </w:pPr>
          </w:p>
        </w:tc>
      </w:tr>
      <w:tr w:rsidR="0071482A" w:rsidTr="001A7366">
        <w:trPr>
          <w:cnfStyle w:val="000000100000" w:firstRow="0" w:lastRow="0" w:firstColumn="0" w:lastColumn="0" w:oddVBand="0" w:evenVBand="0" w:oddHBand="1" w:evenHBand="0" w:firstRowFirstColumn="0" w:firstRowLastColumn="0" w:lastRowFirstColumn="0" w:lastRowLastColumn="0"/>
          <w:ins w:id="729" w:author="Tufail Ahmad Telwani" w:date="2025-02-28T18:29:00Z"/>
        </w:trPr>
        <w:tc>
          <w:tcPr>
            <w:cnfStyle w:val="001000000000" w:firstRow="0" w:lastRow="0" w:firstColumn="1" w:lastColumn="0" w:oddVBand="0" w:evenVBand="0" w:oddHBand="0" w:evenHBand="0" w:firstRowFirstColumn="0" w:firstRowLastColumn="0" w:lastRowFirstColumn="0" w:lastRowLastColumn="0"/>
            <w:tcW w:w="2022" w:type="dxa"/>
            <w:tcPrChange w:id="730" w:author="Tufail Ahmad Telwani" w:date="2025-02-28T18:32:00Z">
              <w:tcPr>
                <w:tcW w:w="1006" w:type="dxa"/>
              </w:tcPr>
            </w:tcPrChange>
          </w:tcPr>
          <w:p w:rsidR="0071482A" w:rsidRDefault="0071482A">
            <w:pPr>
              <w:pStyle w:val="NormalWeb"/>
              <w:spacing w:before="240" w:beforeAutospacing="0"/>
              <w:jc w:val="both"/>
              <w:cnfStyle w:val="001000100000" w:firstRow="0" w:lastRow="0" w:firstColumn="1" w:lastColumn="0" w:oddVBand="0" w:evenVBand="0" w:oddHBand="1" w:evenHBand="0" w:firstRowFirstColumn="0" w:firstRowLastColumn="0" w:lastRowFirstColumn="0" w:lastRowLastColumn="0"/>
              <w:rPr>
                <w:ins w:id="731" w:author="Tufail Ahmad Telwani" w:date="2025-02-28T18:29:00Z"/>
                <w:b w:val="0"/>
                <w:color w:val="000000" w:themeColor="text1"/>
                <w:szCs w:val="28"/>
              </w:rPr>
            </w:pPr>
          </w:p>
        </w:tc>
        <w:tc>
          <w:tcPr>
            <w:tcW w:w="525" w:type="dxa"/>
            <w:tcPrChange w:id="732" w:author="Tufail Ahmad Telwani" w:date="2025-02-28T18:32:00Z">
              <w:tcPr>
                <w:tcW w:w="1006" w:type="dxa"/>
              </w:tcPr>
            </w:tcPrChange>
          </w:tcPr>
          <w:p w:rsidR="0071482A" w:rsidRDefault="0071482A">
            <w:pPr>
              <w:pStyle w:val="NormalWeb"/>
              <w:spacing w:before="240" w:beforeAutospacing="0"/>
              <w:jc w:val="both"/>
              <w:cnfStyle w:val="000000100000" w:firstRow="0" w:lastRow="0" w:firstColumn="0" w:lastColumn="0" w:oddVBand="0" w:evenVBand="0" w:oddHBand="1" w:evenHBand="0" w:firstRowFirstColumn="0" w:firstRowLastColumn="0" w:lastRowFirstColumn="0" w:lastRowLastColumn="0"/>
              <w:rPr>
                <w:ins w:id="733" w:author="Tufail Ahmad Telwani" w:date="2025-02-28T18:29:00Z"/>
                <w:b/>
                <w:color w:val="000000" w:themeColor="text1"/>
                <w:szCs w:val="28"/>
              </w:rPr>
            </w:pPr>
          </w:p>
        </w:tc>
        <w:tc>
          <w:tcPr>
            <w:tcW w:w="1213" w:type="dxa"/>
            <w:tcPrChange w:id="734" w:author="Tufail Ahmad Telwani" w:date="2025-02-28T18:32:00Z">
              <w:tcPr>
                <w:tcW w:w="1006" w:type="dxa"/>
              </w:tcPr>
            </w:tcPrChange>
          </w:tcPr>
          <w:p w:rsidR="0071482A" w:rsidRDefault="0071482A">
            <w:pPr>
              <w:pStyle w:val="NormalWeb"/>
              <w:spacing w:before="240" w:beforeAutospacing="0"/>
              <w:jc w:val="both"/>
              <w:cnfStyle w:val="000000100000" w:firstRow="0" w:lastRow="0" w:firstColumn="0" w:lastColumn="0" w:oddVBand="0" w:evenVBand="0" w:oddHBand="1" w:evenHBand="0" w:firstRowFirstColumn="0" w:firstRowLastColumn="0" w:lastRowFirstColumn="0" w:lastRowLastColumn="0"/>
              <w:rPr>
                <w:ins w:id="735" w:author="Tufail Ahmad Telwani" w:date="2025-02-28T18:29:00Z"/>
                <w:b/>
                <w:color w:val="000000" w:themeColor="text1"/>
                <w:szCs w:val="28"/>
              </w:rPr>
            </w:pPr>
          </w:p>
        </w:tc>
        <w:tc>
          <w:tcPr>
            <w:tcW w:w="675" w:type="dxa"/>
            <w:tcPrChange w:id="736" w:author="Tufail Ahmad Telwani" w:date="2025-02-28T18:32:00Z">
              <w:tcPr>
                <w:tcW w:w="1006" w:type="dxa"/>
              </w:tcPr>
            </w:tcPrChange>
          </w:tcPr>
          <w:p w:rsidR="0071482A" w:rsidRDefault="0071482A">
            <w:pPr>
              <w:pStyle w:val="NormalWeb"/>
              <w:spacing w:before="240" w:beforeAutospacing="0"/>
              <w:jc w:val="both"/>
              <w:cnfStyle w:val="000000100000" w:firstRow="0" w:lastRow="0" w:firstColumn="0" w:lastColumn="0" w:oddVBand="0" w:evenVBand="0" w:oddHBand="1" w:evenHBand="0" w:firstRowFirstColumn="0" w:firstRowLastColumn="0" w:lastRowFirstColumn="0" w:lastRowLastColumn="0"/>
              <w:rPr>
                <w:ins w:id="737" w:author="Tufail Ahmad Telwani" w:date="2025-02-28T18:29:00Z"/>
                <w:b/>
                <w:color w:val="000000" w:themeColor="text1"/>
                <w:szCs w:val="28"/>
              </w:rPr>
            </w:pPr>
          </w:p>
        </w:tc>
        <w:tc>
          <w:tcPr>
            <w:tcW w:w="595" w:type="dxa"/>
            <w:tcPrChange w:id="738" w:author="Tufail Ahmad Telwani" w:date="2025-02-28T18:32:00Z">
              <w:tcPr>
                <w:tcW w:w="1006" w:type="dxa"/>
              </w:tcPr>
            </w:tcPrChange>
          </w:tcPr>
          <w:p w:rsidR="0071482A" w:rsidRDefault="0071482A">
            <w:pPr>
              <w:pStyle w:val="NormalWeb"/>
              <w:spacing w:before="240" w:beforeAutospacing="0"/>
              <w:jc w:val="both"/>
              <w:cnfStyle w:val="000000100000" w:firstRow="0" w:lastRow="0" w:firstColumn="0" w:lastColumn="0" w:oddVBand="0" w:evenVBand="0" w:oddHBand="1" w:evenHBand="0" w:firstRowFirstColumn="0" w:firstRowLastColumn="0" w:lastRowFirstColumn="0" w:lastRowLastColumn="0"/>
              <w:rPr>
                <w:ins w:id="739" w:author="Tufail Ahmad Telwani" w:date="2025-02-28T18:29:00Z"/>
                <w:b/>
                <w:color w:val="000000" w:themeColor="text1"/>
                <w:szCs w:val="28"/>
              </w:rPr>
            </w:pPr>
          </w:p>
        </w:tc>
      </w:tr>
      <w:tr w:rsidR="0071482A" w:rsidTr="001A7366">
        <w:trPr>
          <w:ins w:id="740" w:author="Tufail Ahmad Telwani" w:date="2025-02-28T18:29:00Z"/>
        </w:trPr>
        <w:tc>
          <w:tcPr>
            <w:cnfStyle w:val="001000000000" w:firstRow="0" w:lastRow="0" w:firstColumn="1" w:lastColumn="0" w:oddVBand="0" w:evenVBand="0" w:oddHBand="0" w:evenHBand="0" w:firstRowFirstColumn="0" w:firstRowLastColumn="0" w:lastRowFirstColumn="0" w:lastRowLastColumn="0"/>
            <w:tcW w:w="2022" w:type="dxa"/>
            <w:tcPrChange w:id="741" w:author="Tufail Ahmad Telwani" w:date="2025-02-28T18:32:00Z">
              <w:tcPr>
                <w:tcW w:w="1006" w:type="dxa"/>
              </w:tcPr>
            </w:tcPrChange>
          </w:tcPr>
          <w:p w:rsidR="0071482A" w:rsidRDefault="0071482A">
            <w:pPr>
              <w:pStyle w:val="NormalWeb"/>
              <w:spacing w:before="240" w:beforeAutospacing="0"/>
              <w:jc w:val="both"/>
              <w:rPr>
                <w:ins w:id="742" w:author="Tufail Ahmad Telwani" w:date="2025-02-28T18:29:00Z"/>
                <w:b w:val="0"/>
                <w:color w:val="000000" w:themeColor="text1"/>
                <w:szCs w:val="28"/>
              </w:rPr>
            </w:pPr>
          </w:p>
        </w:tc>
        <w:tc>
          <w:tcPr>
            <w:tcW w:w="525" w:type="dxa"/>
            <w:tcPrChange w:id="743" w:author="Tufail Ahmad Telwani" w:date="2025-02-28T18:32:00Z">
              <w:tcPr>
                <w:tcW w:w="1006" w:type="dxa"/>
              </w:tcPr>
            </w:tcPrChange>
          </w:tcPr>
          <w:p w:rsidR="0071482A" w:rsidRDefault="0071482A">
            <w:pPr>
              <w:pStyle w:val="NormalWeb"/>
              <w:spacing w:before="240" w:beforeAutospacing="0"/>
              <w:jc w:val="both"/>
              <w:cnfStyle w:val="000000000000" w:firstRow="0" w:lastRow="0" w:firstColumn="0" w:lastColumn="0" w:oddVBand="0" w:evenVBand="0" w:oddHBand="0" w:evenHBand="0" w:firstRowFirstColumn="0" w:firstRowLastColumn="0" w:lastRowFirstColumn="0" w:lastRowLastColumn="0"/>
              <w:rPr>
                <w:ins w:id="744" w:author="Tufail Ahmad Telwani" w:date="2025-02-28T18:29:00Z"/>
                <w:b/>
                <w:color w:val="000000" w:themeColor="text1"/>
                <w:szCs w:val="28"/>
              </w:rPr>
            </w:pPr>
          </w:p>
        </w:tc>
        <w:tc>
          <w:tcPr>
            <w:tcW w:w="1213" w:type="dxa"/>
            <w:tcPrChange w:id="745" w:author="Tufail Ahmad Telwani" w:date="2025-02-28T18:32:00Z">
              <w:tcPr>
                <w:tcW w:w="1006" w:type="dxa"/>
              </w:tcPr>
            </w:tcPrChange>
          </w:tcPr>
          <w:p w:rsidR="0071482A" w:rsidRDefault="0071482A">
            <w:pPr>
              <w:pStyle w:val="NormalWeb"/>
              <w:spacing w:before="240" w:beforeAutospacing="0"/>
              <w:jc w:val="both"/>
              <w:cnfStyle w:val="000000000000" w:firstRow="0" w:lastRow="0" w:firstColumn="0" w:lastColumn="0" w:oddVBand="0" w:evenVBand="0" w:oddHBand="0" w:evenHBand="0" w:firstRowFirstColumn="0" w:firstRowLastColumn="0" w:lastRowFirstColumn="0" w:lastRowLastColumn="0"/>
              <w:rPr>
                <w:ins w:id="746" w:author="Tufail Ahmad Telwani" w:date="2025-02-28T18:29:00Z"/>
                <w:b/>
                <w:color w:val="000000" w:themeColor="text1"/>
                <w:szCs w:val="28"/>
              </w:rPr>
            </w:pPr>
          </w:p>
        </w:tc>
        <w:tc>
          <w:tcPr>
            <w:tcW w:w="675" w:type="dxa"/>
            <w:tcPrChange w:id="747" w:author="Tufail Ahmad Telwani" w:date="2025-02-28T18:32:00Z">
              <w:tcPr>
                <w:tcW w:w="1006" w:type="dxa"/>
              </w:tcPr>
            </w:tcPrChange>
          </w:tcPr>
          <w:p w:rsidR="0071482A" w:rsidRDefault="0071482A">
            <w:pPr>
              <w:pStyle w:val="NormalWeb"/>
              <w:spacing w:before="240" w:beforeAutospacing="0"/>
              <w:jc w:val="both"/>
              <w:cnfStyle w:val="000000000000" w:firstRow="0" w:lastRow="0" w:firstColumn="0" w:lastColumn="0" w:oddVBand="0" w:evenVBand="0" w:oddHBand="0" w:evenHBand="0" w:firstRowFirstColumn="0" w:firstRowLastColumn="0" w:lastRowFirstColumn="0" w:lastRowLastColumn="0"/>
              <w:rPr>
                <w:ins w:id="748" w:author="Tufail Ahmad Telwani" w:date="2025-02-28T18:29:00Z"/>
                <w:b/>
                <w:color w:val="000000" w:themeColor="text1"/>
                <w:szCs w:val="28"/>
              </w:rPr>
            </w:pPr>
          </w:p>
        </w:tc>
        <w:tc>
          <w:tcPr>
            <w:tcW w:w="595" w:type="dxa"/>
            <w:tcPrChange w:id="749" w:author="Tufail Ahmad Telwani" w:date="2025-02-28T18:32:00Z">
              <w:tcPr>
                <w:tcW w:w="1006" w:type="dxa"/>
              </w:tcPr>
            </w:tcPrChange>
          </w:tcPr>
          <w:p w:rsidR="0071482A" w:rsidRDefault="0071482A">
            <w:pPr>
              <w:pStyle w:val="NormalWeb"/>
              <w:spacing w:before="240" w:beforeAutospacing="0"/>
              <w:jc w:val="both"/>
              <w:cnfStyle w:val="000000000000" w:firstRow="0" w:lastRow="0" w:firstColumn="0" w:lastColumn="0" w:oddVBand="0" w:evenVBand="0" w:oddHBand="0" w:evenHBand="0" w:firstRowFirstColumn="0" w:firstRowLastColumn="0" w:lastRowFirstColumn="0" w:lastRowLastColumn="0"/>
              <w:rPr>
                <w:ins w:id="750" w:author="Tufail Ahmad Telwani" w:date="2025-02-28T18:29:00Z"/>
                <w:b/>
                <w:color w:val="000000" w:themeColor="text1"/>
                <w:szCs w:val="28"/>
              </w:rPr>
            </w:pPr>
          </w:p>
        </w:tc>
      </w:tr>
      <w:tr w:rsidR="0071482A" w:rsidTr="001A7366">
        <w:trPr>
          <w:cnfStyle w:val="000000100000" w:firstRow="0" w:lastRow="0" w:firstColumn="0" w:lastColumn="0" w:oddVBand="0" w:evenVBand="0" w:oddHBand="1" w:evenHBand="0" w:firstRowFirstColumn="0" w:firstRowLastColumn="0" w:lastRowFirstColumn="0" w:lastRowLastColumn="0"/>
          <w:ins w:id="751" w:author="Tufail Ahmad Telwani" w:date="2025-02-28T18:29:00Z"/>
        </w:trPr>
        <w:tc>
          <w:tcPr>
            <w:cnfStyle w:val="001000000000" w:firstRow="0" w:lastRow="0" w:firstColumn="1" w:lastColumn="0" w:oddVBand="0" w:evenVBand="0" w:oddHBand="0" w:evenHBand="0" w:firstRowFirstColumn="0" w:firstRowLastColumn="0" w:lastRowFirstColumn="0" w:lastRowLastColumn="0"/>
            <w:tcW w:w="2022" w:type="dxa"/>
            <w:tcPrChange w:id="752" w:author="Tufail Ahmad Telwani" w:date="2025-02-28T18:32:00Z">
              <w:tcPr>
                <w:tcW w:w="1006" w:type="dxa"/>
              </w:tcPr>
            </w:tcPrChange>
          </w:tcPr>
          <w:p w:rsidR="0071482A" w:rsidRDefault="0071482A">
            <w:pPr>
              <w:pStyle w:val="NormalWeb"/>
              <w:spacing w:before="240" w:beforeAutospacing="0"/>
              <w:jc w:val="both"/>
              <w:cnfStyle w:val="001000100000" w:firstRow="0" w:lastRow="0" w:firstColumn="1" w:lastColumn="0" w:oddVBand="0" w:evenVBand="0" w:oddHBand="1" w:evenHBand="0" w:firstRowFirstColumn="0" w:firstRowLastColumn="0" w:lastRowFirstColumn="0" w:lastRowLastColumn="0"/>
              <w:rPr>
                <w:ins w:id="753" w:author="Tufail Ahmad Telwani" w:date="2025-02-28T18:29:00Z"/>
                <w:b w:val="0"/>
                <w:color w:val="000000" w:themeColor="text1"/>
                <w:szCs w:val="28"/>
              </w:rPr>
            </w:pPr>
          </w:p>
        </w:tc>
        <w:tc>
          <w:tcPr>
            <w:tcW w:w="525" w:type="dxa"/>
            <w:tcPrChange w:id="754" w:author="Tufail Ahmad Telwani" w:date="2025-02-28T18:32:00Z">
              <w:tcPr>
                <w:tcW w:w="1006" w:type="dxa"/>
              </w:tcPr>
            </w:tcPrChange>
          </w:tcPr>
          <w:p w:rsidR="0071482A" w:rsidRDefault="0071482A">
            <w:pPr>
              <w:pStyle w:val="NormalWeb"/>
              <w:spacing w:before="240" w:beforeAutospacing="0"/>
              <w:jc w:val="both"/>
              <w:cnfStyle w:val="000000100000" w:firstRow="0" w:lastRow="0" w:firstColumn="0" w:lastColumn="0" w:oddVBand="0" w:evenVBand="0" w:oddHBand="1" w:evenHBand="0" w:firstRowFirstColumn="0" w:firstRowLastColumn="0" w:lastRowFirstColumn="0" w:lastRowLastColumn="0"/>
              <w:rPr>
                <w:ins w:id="755" w:author="Tufail Ahmad Telwani" w:date="2025-02-28T18:29:00Z"/>
                <w:b/>
                <w:color w:val="000000" w:themeColor="text1"/>
                <w:szCs w:val="28"/>
              </w:rPr>
            </w:pPr>
          </w:p>
        </w:tc>
        <w:tc>
          <w:tcPr>
            <w:tcW w:w="1213" w:type="dxa"/>
            <w:tcPrChange w:id="756" w:author="Tufail Ahmad Telwani" w:date="2025-02-28T18:32:00Z">
              <w:tcPr>
                <w:tcW w:w="1006" w:type="dxa"/>
              </w:tcPr>
            </w:tcPrChange>
          </w:tcPr>
          <w:p w:rsidR="0071482A" w:rsidRDefault="0071482A">
            <w:pPr>
              <w:pStyle w:val="NormalWeb"/>
              <w:spacing w:before="240" w:beforeAutospacing="0"/>
              <w:jc w:val="both"/>
              <w:cnfStyle w:val="000000100000" w:firstRow="0" w:lastRow="0" w:firstColumn="0" w:lastColumn="0" w:oddVBand="0" w:evenVBand="0" w:oddHBand="1" w:evenHBand="0" w:firstRowFirstColumn="0" w:firstRowLastColumn="0" w:lastRowFirstColumn="0" w:lastRowLastColumn="0"/>
              <w:rPr>
                <w:ins w:id="757" w:author="Tufail Ahmad Telwani" w:date="2025-02-28T18:29:00Z"/>
                <w:b/>
                <w:color w:val="000000" w:themeColor="text1"/>
                <w:szCs w:val="28"/>
              </w:rPr>
            </w:pPr>
          </w:p>
        </w:tc>
        <w:tc>
          <w:tcPr>
            <w:tcW w:w="675" w:type="dxa"/>
            <w:tcPrChange w:id="758" w:author="Tufail Ahmad Telwani" w:date="2025-02-28T18:32:00Z">
              <w:tcPr>
                <w:tcW w:w="1006" w:type="dxa"/>
              </w:tcPr>
            </w:tcPrChange>
          </w:tcPr>
          <w:p w:rsidR="0071482A" w:rsidRDefault="0071482A">
            <w:pPr>
              <w:pStyle w:val="NormalWeb"/>
              <w:spacing w:before="240" w:beforeAutospacing="0"/>
              <w:jc w:val="both"/>
              <w:cnfStyle w:val="000000100000" w:firstRow="0" w:lastRow="0" w:firstColumn="0" w:lastColumn="0" w:oddVBand="0" w:evenVBand="0" w:oddHBand="1" w:evenHBand="0" w:firstRowFirstColumn="0" w:firstRowLastColumn="0" w:lastRowFirstColumn="0" w:lastRowLastColumn="0"/>
              <w:rPr>
                <w:ins w:id="759" w:author="Tufail Ahmad Telwani" w:date="2025-02-28T18:29:00Z"/>
                <w:b/>
                <w:color w:val="000000" w:themeColor="text1"/>
                <w:szCs w:val="28"/>
              </w:rPr>
            </w:pPr>
          </w:p>
        </w:tc>
        <w:tc>
          <w:tcPr>
            <w:tcW w:w="595" w:type="dxa"/>
            <w:tcPrChange w:id="760" w:author="Tufail Ahmad Telwani" w:date="2025-02-28T18:32:00Z">
              <w:tcPr>
                <w:tcW w:w="1006" w:type="dxa"/>
              </w:tcPr>
            </w:tcPrChange>
          </w:tcPr>
          <w:p w:rsidR="0071482A" w:rsidRDefault="0071482A">
            <w:pPr>
              <w:pStyle w:val="NormalWeb"/>
              <w:spacing w:before="240" w:beforeAutospacing="0"/>
              <w:jc w:val="both"/>
              <w:cnfStyle w:val="000000100000" w:firstRow="0" w:lastRow="0" w:firstColumn="0" w:lastColumn="0" w:oddVBand="0" w:evenVBand="0" w:oddHBand="1" w:evenHBand="0" w:firstRowFirstColumn="0" w:firstRowLastColumn="0" w:lastRowFirstColumn="0" w:lastRowLastColumn="0"/>
              <w:rPr>
                <w:ins w:id="761" w:author="Tufail Ahmad Telwani" w:date="2025-02-28T18:29:00Z"/>
                <w:b/>
                <w:color w:val="000000" w:themeColor="text1"/>
                <w:szCs w:val="28"/>
              </w:rPr>
            </w:pPr>
          </w:p>
        </w:tc>
      </w:tr>
      <w:tr w:rsidR="0071482A" w:rsidTr="001A7366">
        <w:trPr>
          <w:ins w:id="762" w:author="Tufail Ahmad Telwani" w:date="2025-02-28T18:29:00Z"/>
        </w:trPr>
        <w:tc>
          <w:tcPr>
            <w:cnfStyle w:val="001000000000" w:firstRow="0" w:lastRow="0" w:firstColumn="1" w:lastColumn="0" w:oddVBand="0" w:evenVBand="0" w:oddHBand="0" w:evenHBand="0" w:firstRowFirstColumn="0" w:firstRowLastColumn="0" w:lastRowFirstColumn="0" w:lastRowLastColumn="0"/>
            <w:tcW w:w="2022" w:type="dxa"/>
            <w:tcPrChange w:id="763" w:author="Tufail Ahmad Telwani" w:date="2025-02-28T18:32:00Z">
              <w:tcPr>
                <w:tcW w:w="1006" w:type="dxa"/>
              </w:tcPr>
            </w:tcPrChange>
          </w:tcPr>
          <w:p w:rsidR="0071482A" w:rsidRDefault="0071482A">
            <w:pPr>
              <w:pStyle w:val="NormalWeb"/>
              <w:spacing w:before="240" w:beforeAutospacing="0"/>
              <w:jc w:val="both"/>
              <w:rPr>
                <w:ins w:id="764" w:author="Tufail Ahmad Telwani" w:date="2025-02-28T18:29:00Z"/>
                <w:b w:val="0"/>
                <w:color w:val="000000" w:themeColor="text1"/>
                <w:szCs w:val="28"/>
              </w:rPr>
            </w:pPr>
          </w:p>
        </w:tc>
        <w:tc>
          <w:tcPr>
            <w:tcW w:w="525" w:type="dxa"/>
            <w:tcPrChange w:id="765" w:author="Tufail Ahmad Telwani" w:date="2025-02-28T18:32:00Z">
              <w:tcPr>
                <w:tcW w:w="1006" w:type="dxa"/>
              </w:tcPr>
            </w:tcPrChange>
          </w:tcPr>
          <w:p w:rsidR="0071482A" w:rsidRDefault="0071482A">
            <w:pPr>
              <w:pStyle w:val="NormalWeb"/>
              <w:spacing w:before="240" w:beforeAutospacing="0"/>
              <w:jc w:val="both"/>
              <w:cnfStyle w:val="000000000000" w:firstRow="0" w:lastRow="0" w:firstColumn="0" w:lastColumn="0" w:oddVBand="0" w:evenVBand="0" w:oddHBand="0" w:evenHBand="0" w:firstRowFirstColumn="0" w:firstRowLastColumn="0" w:lastRowFirstColumn="0" w:lastRowLastColumn="0"/>
              <w:rPr>
                <w:ins w:id="766" w:author="Tufail Ahmad Telwani" w:date="2025-02-28T18:29:00Z"/>
                <w:b/>
                <w:color w:val="000000" w:themeColor="text1"/>
                <w:szCs w:val="28"/>
              </w:rPr>
            </w:pPr>
          </w:p>
        </w:tc>
        <w:tc>
          <w:tcPr>
            <w:tcW w:w="1213" w:type="dxa"/>
            <w:tcPrChange w:id="767" w:author="Tufail Ahmad Telwani" w:date="2025-02-28T18:32:00Z">
              <w:tcPr>
                <w:tcW w:w="1006" w:type="dxa"/>
              </w:tcPr>
            </w:tcPrChange>
          </w:tcPr>
          <w:p w:rsidR="0071482A" w:rsidRDefault="0071482A">
            <w:pPr>
              <w:pStyle w:val="NormalWeb"/>
              <w:spacing w:before="240" w:beforeAutospacing="0"/>
              <w:jc w:val="both"/>
              <w:cnfStyle w:val="000000000000" w:firstRow="0" w:lastRow="0" w:firstColumn="0" w:lastColumn="0" w:oddVBand="0" w:evenVBand="0" w:oddHBand="0" w:evenHBand="0" w:firstRowFirstColumn="0" w:firstRowLastColumn="0" w:lastRowFirstColumn="0" w:lastRowLastColumn="0"/>
              <w:rPr>
                <w:ins w:id="768" w:author="Tufail Ahmad Telwani" w:date="2025-02-28T18:29:00Z"/>
                <w:b/>
                <w:color w:val="000000" w:themeColor="text1"/>
                <w:szCs w:val="28"/>
              </w:rPr>
            </w:pPr>
          </w:p>
        </w:tc>
        <w:tc>
          <w:tcPr>
            <w:tcW w:w="675" w:type="dxa"/>
            <w:tcPrChange w:id="769" w:author="Tufail Ahmad Telwani" w:date="2025-02-28T18:32:00Z">
              <w:tcPr>
                <w:tcW w:w="1006" w:type="dxa"/>
              </w:tcPr>
            </w:tcPrChange>
          </w:tcPr>
          <w:p w:rsidR="0071482A" w:rsidRDefault="0071482A">
            <w:pPr>
              <w:pStyle w:val="NormalWeb"/>
              <w:spacing w:before="240" w:beforeAutospacing="0"/>
              <w:jc w:val="both"/>
              <w:cnfStyle w:val="000000000000" w:firstRow="0" w:lastRow="0" w:firstColumn="0" w:lastColumn="0" w:oddVBand="0" w:evenVBand="0" w:oddHBand="0" w:evenHBand="0" w:firstRowFirstColumn="0" w:firstRowLastColumn="0" w:lastRowFirstColumn="0" w:lastRowLastColumn="0"/>
              <w:rPr>
                <w:ins w:id="770" w:author="Tufail Ahmad Telwani" w:date="2025-02-28T18:29:00Z"/>
                <w:b/>
                <w:color w:val="000000" w:themeColor="text1"/>
                <w:szCs w:val="28"/>
              </w:rPr>
            </w:pPr>
          </w:p>
        </w:tc>
        <w:tc>
          <w:tcPr>
            <w:tcW w:w="595" w:type="dxa"/>
            <w:tcPrChange w:id="771" w:author="Tufail Ahmad Telwani" w:date="2025-02-28T18:32:00Z">
              <w:tcPr>
                <w:tcW w:w="1006" w:type="dxa"/>
              </w:tcPr>
            </w:tcPrChange>
          </w:tcPr>
          <w:p w:rsidR="0071482A" w:rsidRDefault="0071482A">
            <w:pPr>
              <w:pStyle w:val="NormalWeb"/>
              <w:spacing w:before="240" w:beforeAutospacing="0"/>
              <w:jc w:val="both"/>
              <w:cnfStyle w:val="000000000000" w:firstRow="0" w:lastRow="0" w:firstColumn="0" w:lastColumn="0" w:oddVBand="0" w:evenVBand="0" w:oddHBand="0" w:evenHBand="0" w:firstRowFirstColumn="0" w:firstRowLastColumn="0" w:lastRowFirstColumn="0" w:lastRowLastColumn="0"/>
              <w:rPr>
                <w:ins w:id="772" w:author="Tufail Ahmad Telwani" w:date="2025-02-28T18:29:00Z"/>
                <w:b/>
                <w:color w:val="000000" w:themeColor="text1"/>
                <w:szCs w:val="28"/>
              </w:rPr>
            </w:pPr>
          </w:p>
        </w:tc>
      </w:tr>
    </w:tbl>
    <w:p w:rsidR="002F4076" w:rsidRDefault="002F4076">
      <w:pPr>
        <w:pStyle w:val="NormalWeb"/>
        <w:spacing w:before="240" w:beforeAutospacing="0"/>
        <w:jc w:val="both"/>
        <w:rPr>
          <w:ins w:id="773" w:author="Tufail Ahmad Telwani" w:date="2025-02-28T13:12:00Z"/>
          <w:b/>
          <w:color w:val="000000" w:themeColor="text1"/>
          <w:szCs w:val="28"/>
        </w:rPr>
        <w:pPrChange w:id="774" w:author="Tufail Ahmad Telwani" w:date="2025-02-28T13:12:00Z">
          <w:pPr>
            <w:pStyle w:val="NormalWeb"/>
            <w:jc w:val="both"/>
          </w:pPr>
        </w:pPrChange>
      </w:pPr>
    </w:p>
    <w:p w:rsidR="002F4076" w:rsidRDefault="002F4076">
      <w:pPr>
        <w:pStyle w:val="NormalWeb"/>
        <w:spacing w:before="240" w:beforeAutospacing="0"/>
        <w:jc w:val="both"/>
        <w:rPr>
          <w:ins w:id="775" w:author="Tufail Ahmad Telwani" w:date="2025-02-28T13:12:00Z"/>
          <w:b/>
          <w:color w:val="000000" w:themeColor="text1"/>
          <w:szCs w:val="28"/>
        </w:rPr>
        <w:pPrChange w:id="776" w:author="Tufail Ahmad Telwani" w:date="2025-02-28T13:12:00Z">
          <w:pPr>
            <w:pStyle w:val="NormalWeb"/>
            <w:jc w:val="both"/>
          </w:pPr>
        </w:pPrChange>
      </w:pPr>
    </w:p>
    <w:p w:rsidR="002F4076" w:rsidRPr="002F4076" w:rsidRDefault="002F4076">
      <w:pPr>
        <w:pStyle w:val="NormalWeb"/>
        <w:spacing w:before="240" w:beforeAutospacing="0"/>
        <w:jc w:val="both"/>
        <w:rPr>
          <w:ins w:id="777" w:author="Tufail Ahmad Telwani" w:date="2025-02-28T13:12:00Z"/>
          <w:sz w:val="20"/>
          <w:szCs w:val="20"/>
          <w:rPrChange w:id="778" w:author="Tufail Ahmad Telwani" w:date="2025-02-28T13:11:00Z">
            <w:rPr>
              <w:ins w:id="779" w:author="Tufail Ahmad Telwani" w:date="2025-02-28T13:12:00Z"/>
              <w:b/>
              <w:color w:val="000000" w:themeColor="text1"/>
              <w:sz w:val="20"/>
              <w:szCs w:val="20"/>
            </w:rPr>
          </w:rPrChange>
        </w:rPr>
        <w:pPrChange w:id="780" w:author="Tufail Ahmad Telwani" w:date="2025-02-28T13:12:00Z">
          <w:pPr>
            <w:pStyle w:val="NormalWeb"/>
            <w:jc w:val="both"/>
          </w:pPr>
        </w:pPrChange>
      </w:pPr>
    </w:p>
    <w:p w:rsidR="002F4076" w:rsidRDefault="002F4076">
      <w:pPr>
        <w:pStyle w:val="NormalWeb"/>
        <w:spacing w:before="240" w:beforeAutospacing="0"/>
        <w:jc w:val="both"/>
        <w:rPr>
          <w:ins w:id="781" w:author="Tufail Ahmad Telwani" w:date="2025-02-28T13:12:00Z"/>
          <w:sz w:val="20"/>
          <w:szCs w:val="20"/>
        </w:rPr>
        <w:pPrChange w:id="782" w:author="Tufail Ahmad Telwani" w:date="2025-02-28T13:12:00Z">
          <w:pPr>
            <w:spacing w:line="360" w:lineRule="auto"/>
          </w:pPr>
        </w:pPrChange>
      </w:pPr>
    </w:p>
    <w:p w:rsidR="002F4076" w:rsidRDefault="002F4076">
      <w:pPr>
        <w:pStyle w:val="NormalWeb"/>
        <w:spacing w:before="240" w:beforeAutospacing="0"/>
        <w:jc w:val="both"/>
        <w:rPr>
          <w:ins w:id="783" w:author="Tufail Ahmad Telwani" w:date="2025-02-28T13:12:00Z"/>
          <w:sz w:val="20"/>
          <w:szCs w:val="20"/>
        </w:rPr>
        <w:pPrChange w:id="784" w:author="Tufail Ahmad Telwani" w:date="2025-02-28T13:12:00Z">
          <w:pPr>
            <w:spacing w:line="360" w:lineRule="auto"/>
          </w:pPr>
        </w:pPrChange>
      </w:pPr>
    </w:p>
    <w:p w:rsidR="002F4076" w:rsidRDefault="002F4076">
      <w:pPr>
        <w:pStyle w:val="NormalWeb"/>
        <w:spacing w:before="240" w:beforeAutospacing="0"/>
        <w:jc w:val="both"/>
        <w:rPr>
          <w:ins w:id="785" w:author="Tufail Ahmad Telwani" w:date="2025-02-28T13:13:00Z"/>
          <w:sz w:val="20"/>
          <w:szCs w:val="20"/>
        </w:rPr>
        <w:pPrChange w:id="786" w:author="Tufail Ahmad Telwani" w:date="2025-02-28T13:12:00Z">
          <w:pPr>
            <w:spacing w:line="360" w:lineRule="auto"/>
          </w:pPr>
        </w:pPrChange>
      </w:pPr>
    </w:p>
    <w:p w:rsidR="002F4076" w:rsidRPr="005A4590" w:rsidRDefault="002F4076">
      <w:pPr>
        <w:pStyle w:val="NormalWeb"/>
        <w:spacing w:before="240" w:beforeAutospacing="0"/>
        <w:jc w:val="both"/>
        <w:rPr>
          <w:ins w:id="787" w:author="Tufail Ahmad Telwani" w:date="2025-02-28T13:11:00Z"/>
          <w:sz w:val="20"/>
          <w:szCs w:val="20"/>
          <w:rPrChange w:id="788" w:author="Tufail Ahmad Telwani" w:date="2025-02-27T16:14:00Z">
            <w:rPr>
              <w:ins w:id="789" w:author="Tufail Ahmad Telwani" w:date="2025-02-28T13:11:00Z"/>
              <w:b/>
              <w:color w:val="000000" w:themeColor="text1"/>
              <w:sz w:val="24"/>
              <w:szCs w:val="28"/>
            </w:rPr>
          </w:rPrChange>
        </w:rPr>
        <w:pPrChange w:id="790" w:author="Tufail Ahmad Telwani" w:date="2025-02-28T13:12:00Z">
          <w:pPr>
            <w:spacing w:line="360" w:lineRule="auto"/>
          </w:pPr>
        </w:pPrChange>
      </w:pPr>
    </w:p>
    <w:p w:rsidR="00AB5437" w:rsidRPr="002F4076" w:rsidDel="005A4590" w:rsidRDefault="00AB5437">
      <w:pPr>
        <w:spacing w:before="240"/>
        <w:ind w:left="360"/>
        <w:rPr>
          <w:del w:id="791" w:author="Tufail Ahmad Telwani" w:date="2025-02-27T16:10:00Z"/>
          <w:b/>
          <w:color w:val="000000" w:themeColor="text1"/>
          <w:sz w:val="20"/>
          <w:szCs w:val="20"/>
          <w:rPrChange w:id="792" w:author="Tufail Ahmad Telwani" w:date="2025-02-28T13:11:00Z">
            <w:rPr>
              <w:del w:id="793" w:author="Tufail Ahmad Telwani" w:date="2025-02-27T16:10:00Z"/>
              <w:color w:val="000000" w:themeColor="text1"/>
              <w:sz w:val="20"/>
              <w:szCs w:val="20"/>
            </w:rPr>
          </w:rPrChange>
        </w:rPr>
        <w:pPrChange w:id="794" w:author="Tufail Ahmad Telwani" w:date="2025-02-28T13:11:00Z">
          <w:pPr>
            <w:spacing w:line="360" w:lineRule="auto"/>
          </w:pPr>
        </w:pPrChange>
      </w:pPr>
      <w:del w:id="795" w:author="Tufail Ahmad Telwani" w:date="2025-02-27T16:10:00Z">
        <w:r w:rsidRPr="002F4076" w:rsidDel="005A4590">
          <w:rPr>
            <w:b/>
            <w:color w:val="000000" w:themeColor="text1"/>
            <w:sz w:val="20"/>
            <w:szCs w:val="20"/>
          </w:rPr>
          <w:delText xml:space="preserve">Home: </w:delText>
        </w:r>
        <w:r w:rsidRPr="002F4076" w:rsidDel="005A4590">
          <w:rPr>
            <w:color w:val="000000" w:themeColor="text1"/>
            <w:sz w:val="20"/>
            <w:szCs w:val="20"/>
          </w:rPr>
          <w:delText>This is home page of your project, after starting your project it will see this home.</w:delText>
        </w:r>
      </w:del>
    </w:p>
    <w:p w:rsidR="005A4590" w:rsidRPr="00D377E0" w:rsidDel="002F4076" w:rsidRDefault="004766AD">
      <w:pPr>
        <w:spacing w:line="360" w:lineRule="auto"/>
        <w:ind w:left="360"/>
        <w:rPr>
          <w:del w:id="796" w:author="Tufail Ahmad Telwani" w:date="2025-02-28T13:11:00Z"/>
          <w:b/>
          <w:color w:val="000000" w:themeColor="text1"/>
          <w:sz w:val="24"/>
          <w:szCs w:val="28"/>
        </w:rPr>
        <w:pPrChange w:id="797" w:author="Tufail Ahmad Telwani" w:date="2025-02-28T13:11:00Z">
          <w:pPr>
            <w:spacing w:line="360" w:lineRule="auto"/>
            <w:jc w:val="both"/>
          </w:pPr>
        </w:pPrChange>
      </w:pPr>
      <w:del w:id="798" w:author="Tufail Ahmad Telwani" w:date="2025-02-27T16:11:00Z">
        <w:r w:rsidDel="005A4590">
          <w:rPr>
            <w:b/>
            <w:noProof/>
            <w:color w:val="000000" w:themeColor="text1"/>
            <w:sz w:val="24"/>
            <w:szCs w:val="28"/>
            <w:lang w:val="en-IN" w:eastAsia="en-IN"/>
          </w:rPr>
          <w:drawing>
            <wp:inline distT="0" distB="0" distL="0" distR="0">
              <wp:extent cx="3200400" cy="3571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3571875"/>
                      </a:xfrm>
                      <a:prstGeom prst="rect">
                        <a:avLst/>
                      </a:prstGeom>
                    </pic:spPr>
                  </pic:pic>
                </a:graphicData>
              </a:graphic>
            </wp:inline>
          </w:drawing>
        </w:r>
      </w:del>
    </w:p>
    <w:p w:rsidR="00C10230" w:rsidDel="002F4076" w:rsidRDefault="00C10230">
      <w:pPr>
        <w:ind w:left="360"/>
        <w:jc w:val="both"/>
        <w:rPr>
          <w:del w:id="799" w:author="Tufail Ahmad Telwani" w:date="2025-02-28T13:11:00Z"/>
          <w:b/>
          <w:sz w:val="24"/>
          <w:lang w:val="en-IN"/>
        </w:rPr>
        <w:pPrChange w:id="800" w:author="Tufail Ahmad Telwani" w:date="2025-02-28T13:11:00Z">
          <w:pPr>
            <w:jc w:val="both"/>
          </w:pPr>
        </w:pPrChange>
      </w:pPr>
    </w:p>
    <w:p w:rsidR="00D8739D" w:rsidRPr="00C10230" w:rsidDel="005A4590" w:rsidRDefault="00AB5437">
      <w:pPr>
        <w:spacing w:line="360" w:lineRule="auto"/>
        <w:ind w:left="360"/>
        <w:jc w:val="both"/>
        <w:rPr>
          <w:del w:id="801" w:author="Tufail Ahmad Telwani" w:date="2025-02-27T16:13:00Z"/>
          <w:b/>
          <w:sz w:val="20"/>
          <w:szCs w:val="20"/>
          <w:rPrChange w:id="802" w:author="Tufail Ahmad Telwani" w:date="2025-02-27T16:23:00Z">
            <w:rPr>
              <w:del w:id="803" w:author="Tufail Ahmad Telwani" w:date="2025-02-27T16:13:00Z"/>
              <w:sz w:val="20"/>
              <w:szCs w:val="20"/>
              <w:lang w:val="en-IN"/>
            </w:rPr>
          </w:rPrChange>
        </w:rPr>
        <w:pPrChange w:id="804" w:author="Tufail Ahmad Telwani" w:date="2025-02-28T13:11:00Z">
          <w:pPr>
            <w:jc w:val="both"/>
          </w:pPr>
        </w:pPrChange>
      </w:pPr>
      <w:del w:id="805" w:author="Tufail Ahmad Telwani" w:date="2025-02-27T16:13:00Z">
        <w:r w:rsidRPr="00415FAE" w:rsidDel="005A4590">
          <w:rPr>
            <w:b/>
            <w:sz w:val="20"/>
            <w:szCs w:val="20"/>
            <w:lang w:val="en-IN"/>
          </w:rPr>
          <w:delText xml:space="preserve">Register: </w:delText>
        </w:r>
        <w:r w:rsidRPr="00415FAE" w:rsidDel="005A4590">
          <w:rPr>
            <w:sz w:val="20"/>
            <w:szCs w:val="20"/>
            <w:lang w:val="en-IN"/>
          </w:rPr>
          <w:delText>Users can create accounts by inputting basic demographic, health, and lifestyle data, enabling secure access to their personalized nutrition plans.</w:delText>
        </w:r>
      </w:del>
    </w:p>
    <w:p w:rsidR="005607E0" w:rsidDel="002F4076" w:rsidRDefault="005607E0">
      <w:pPr>
        <w:ind w:left="360"/>
        <w:rPr>
          <w:del w:id="806" w:author="Tufail Ahmad Telwani" w:date="2025-02-28T13:11:00Z"/>
          <w:sz w:val="20"/>
          <w:szCs w:val="20"/>
        </w:rPr>
        <w:pPrChange w:id="807" w:author="Tufail Ahmad Telwani" w:date="2025-02-28T13:11:00Z">
          <w:pPr/>
        </w:pPrChange>
      </w:pPr>
    </w:p>
    <w:p w:rsidR="00C27ED9" w:rsidDel="002F4076" w:rsidRDefault="004766AD">
      <w:pPr>
        <w:ind w:left="360"/>
        <w:rPr>
          <w:del w:id="808" w:author="Tufail Ahmad Telwani" w:date="2025-02-28T13:11:00Z"/>
          <w:b/>
          <w:sz w:val="24"/>
          <w:szCs w:val="24"/>
          <w:lang w:val="en-IN"/>
        </w:rPr>
        <w:pPrChange w:id="809" w:author="Tufail Ahmad Telwani" w:date="2025-02-28T13:11:00Z">
          <w:pPr/>
        </w:pPrChange>
      </w:pPr>
      <w:del w:id="810" w:author="Tufail Ahmad Telwani" w:date="2025-02-27T16:13:00Z">
        <w:r w:rsidDel="005A4590">
          <w:rPr>
            <w:noProof/>
            <w:sz w:val="20"/>
            <w:szCs w:val="20"/>
            <w:lang w:val="en-IN" w:eastAsia="en-IN"/>
          </w:rPr>
          <w:drawing>
            <wp:inline distT="0" distB="0" distL="0" distR="0">
              <wp:extent cx="3200400" cy="2947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2947035"/>
                      </a:xfrm>
                      <a:prstGeom prst="rect">
                        <a:avLst/>
                      </a:prstGeom>
                    </pic:spPr>
                  </pic:pic>
                </a:graphicData>
              </a:graphic>
            </wp:inline>
          </w:drawing>
        </w:r>
      </w:del>
    </w:p>
    <w:p w:rsidR="00C27ED9" w:rsidDel="002F4076" w:rsidRDefault="00C27ED9">
      <w:pPr>
        <w:ind w:left="360"/>
        <w:rPr>
          <w:del w:id="811" w:author="Tufail Ahmad Telwani" w:date="2025-02-28T13:11:00Z"/>
          <w:b/>
          <w:sz w:val="24"/>
          <w:szCs w:val="24"/>
          <w:lang w:val="en-IN"/>
        </w:rPr>
        <w:pPrChange w:id="812" w:author="Tufail Ahmad Telwani" w:date="2025-02-28T13:11:00Z">
          <w:pPr/>
        </w:pPrChange>
      </w:pPr>
    </w:p>
    <w:p w:rsidR="00D8739D" w:rsidDel="005A4590" w:rsidRDefault="00AB5437">
      <w:pPr>
        <w:ind w:left="360"/>
        <w:rPr>
          <w:del w:id="813" w:author="Tufail Ahmad Telwani" w:date="2025-02-27T16:13:00Z"/>
          <w:sz w:val="20"/>
          <w:szCs w:val="20"/>
          <w:lang w:val="en-IN"/>
        </w:rPr>
        <w:pPrChange w:id="814" w:author="Tufail Ahmad Telwani" w:date="2025-02-28T13:11:00Z">
          <w:pPr/>
        </w:pPrChange>
      </w:pPr>
      <w:del w:id="815" w:author="Tufail Ahmad Telwani" w:date="2025-02-27T16:13:00Z">
        <w:r w:rsidRPr="00415FAE" w:rsidDel="005A4590">
          <w:rPr>
            <w:b/>
            <w:sz w:val="24"/>
            <w:szCs w:val="24"/>
            <w:lang w:val="en-IN"/>
          </w:rPr>
          <w:delText>Login</w:delText>
        </w:r>
        <w:r w:rsidRPr="00415FAE" w:rsidDel="005A4590">
          <w:rPr>
            <w:b/>
            <w:sz w:val="20"/>
            <w:szCs w:val="20"/>
            <w:lang w:val="en-IN"/>
          </w:rPr>
          <w:delText xml:space="preserve">: </w:delText>
        </w:r>
        <w:r w:rsidRPr="00415FAE" w:rsidDel="005A4590">
          <w:rPr>
            <w:sz w:val="20"/>
            <w:szCs w:val="20"/>
            <w:lang w:val="en-IN"/>
          </w:rPr>
          <w:delText>After Successfully registration, user can login to the application by entering his credentials</w:delText>
        </w:r>
        <w:r w:rsidR="004766AD" w:rsidDel="005A4590">
          <w:rPr>
            <w:sz w:val="20"/>
            <w:szCs w:val="20"/>
            <w:lang w:val="en-IN"/>
          </w:rPr>
          <w:delText>.</w:delText>
        </w:r>
      </w:del>
    </w:p>
    <w:p w:rsidR="004766AD" w:rsidDel="002F4076" w:rsidRDefault="004766AD">
      <w:pPr>
        <w:ind w:left="360"/>
        <w:rPr>
          <w:del w:id="816" w:author="Tufail Ahmad Telwani" w:date="2025-02-28T13:11:00Z"/>
          <w:sz w:val="20"/>
          <w:szCs w:val="20"/>
          <w:lang w:val="en-IN"/>
        </w:rPr>
        <w:pPrChange w:id="817" w:author="Tufail Ahmad Telwani" w:date="2025-02-28T13:11:00Z">
          <w:pPr/>
        </w:pPrChange>
      </w:pPr>
    </w:p>
    <w:p w:rsidR="005A4590" w:rsidRPr="00CB235E" w:rsidDel="00CB235E" w:rsidRDefault="004766AD">
      <w:pPr>
        <w:spacing w:line="360" w:lineRule="auto"/>
        <w:ind w:left="360"/>
        <w:rPr>
          <w:del w:id="818" w:author="Tufail Ahmad Telwani" w:date="2025-02-27T17:23:00Z"/>
          <w:b/>
          <w:sz w:val="20"/>
          <w:szCs w:val="20"/>
          <w:rPrChange w:id="819" w:author="Tufail Ahmad Telwani" w:date="2025-02-27T17:23:00Z">
            <w:rPr>
              <w:del w:id="820" w:author="Tufail Ahmad Telwani" w:date="2025-02-27T17:23:00Z"/>
              <w:b/>
              <w:sz w:val="24"/>
              <w:szCs w:val="24"/>
              <w:lang w:val="en-IN"/>
            </w:rPr>
          </w:rPrChange>
        </w:rPr>
        <w:pPrChange w:id="821" w:author="Tufail Ahmad Telwani" w:date="2025-02-28T13:11:00Z">
          <w:pPr/>
        </w:pPrChange>
      </w:pPr>
      <w:del w:id="822" w:author="Tufail Ahmad Telwani" w:date="2025-02-27T16:15:00Z">
        <w:r w:rsidDel="005A4590">
          <w:rPr>
            <w:noProof/>
            <w:sz w:val="20"/>
            <w:szCs w:val="20"/>
            <w:lang w:val="en-IN" w:eastAsia="en-IN"/>
          </w:rPr>
          <w:drawing>
            <wp:inline distT="0" distB="0" distL="0" distR="0">
              <wp:extent cx="3238500" cy="2482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38500" cy="2482215"/>
                      </a:xfrm>
                      <a:prstGeom prst="rect">
                        <a:avLst/>
                      </a:prstGeom>
                    </pic:spPr>
                  </pic:pic>
                </a:graphicData>
              </a:graphic>
            </wp:inline>
          </w:drawing>
        </w:r>
      </w:del>
    </w:p>
    <w:p w:rsidR="006F0B0D" w:rsidDel="002F4076" w:rsidRDefault="006F0B0D">
      <w:pPr>
        <w:ind w:left="360"/>
        <w:jc w:val="both"/>
        <w:rPr>
          <w:del w:id="823" w:author="Tufail Ahmad Telwani" w:date="2025-02-28T13:11:00Z"/>
          <w:b/>
          <w:sz w:val="24"/>
          <w:szCs w:val="24"/>
          <w:lang w:val="en-IN"/>
        </w:rPr>
        <w:pPrChange w:id="824" w:author="Tufail Ahmad Telwani" w:date="2025-02-28T13:11:00Z">
          <w:pPr>
            <w:jc w:val="both"/>
          </w:pPr>
        </w:pPrChange>
      </w:pPr>
    </w:p>
    <w:p w:rsidR="00AB5437" w:rsidRPr="005A4590" w:rsidDel="005A4590" w:rsidRDefault="00AB5437">
      <w:pPr>
        <w:spacing w:line="276" w:lineRule="auto"/>
        <w:ind w:left="360"/>
        <w:jc w:val="both"/>
        <w:rPr>
          <w:del w:id="825" w:author="Tufail Ahmad Telwani" w:date="2025-02-27T16:16:00Z"/>
          <w:sz w:val="20"/>
          <w:szCs w:val="20"/>
          <w:lang w:val="en-IN"/>
        </w:rPr>
        <w:pPrChange w:id="826" w:author="Tufail Ahmad Telwani" w:date="2025-02-28T13:11:00Z">
          <w:pPr>
            <w:jc w:val="both"/>
          </w:pPr>
        </w:pPrChange>
      </w:pPr>
      <w:del w:id="827" w:author="Tufail Ahmad Telwani" w:date="2025-02-27T16:16:00Z">
        <w:r w:rsidRPr="005A4590" w:rsidDel="005A4590">
          <w:rPr>
            <w:b/>
            <w:sz w:val="20"/>
            <w:szCs w:val="20"/>
            <w:lang w:val="en-IN"/>
            <w:rPrChange w:id="828" w:author="Tufail Ahmad Telwani" w:date="2025-02-27T16:16:00Z">
              <w:rPr>
                <w:b/>
                <w:sz w:val="24"/>
                <w:szCs w:val="24"/>
                <w:lang w:val="en-IN"/>
              </w:rPr>
            </w:rPrChange>
          </w:rPr>
          <w:delText xml:space="preserve">Add Health Data: </w:delText>
        </w:r>
        <w:r w:rsidRPr="005A4590" w:rsidDel="005A4590">
          <w:rPr>
            <w:sz w:val="20"/>
            <w:szCs w:val="20"/>
            <w:lang w:val="en-IN"/>
          </w:rPr>
          <w:delText>User will add his health data for meal recommendation.</w:delText>
        </w:r>
      </w:del>
    </w:p>
    <w:p w:rsidR="004766AD" w:rsidDel="002F4076" w:rsidRDefault="004766AD">
      <w:pPr>
        <w:spacing w:line="276" w:lineRule="auto"/>
        <w:ind w:left="360"/>
        <w:jc w:val="both"/>
        <w:rPr>
          <w:del w:id="829" w:author="Tufail Ahmad Telwani" w:date="2025-02-28T13:11:00Z"/>
          <w:sz w:val="20"/>
          <w:szCs w:val="20"/>
          <w:lang w:val="en-IN"/>
        </w:rPr>
        <w:pPrChange w:id="830" w:author="Tufail Ahmad Telwani" w:date="2025-02-28T13:11:00Z">
          <w:pPr>
            <w:jc w:val="both"/>
          </w:pPr>
        </w:pPrChange>
      </w:pPr>
    </w:p>
    <w:p w:rsidR="004766AD" w:rsidDel="00C10230" w:rsidRDefault="004766AD">
      <w:pPr>
        <w:ind w:left="360"/>
        <w:jc w:val="both"/>
        <w:rPr>
          <w:del w:id="831" w:author="Tufail Ahmad Telwani" w:date="2025-02-27T16:21:00Z"/>
          <w:sz w:val="20"/>
          <w:szCs w:val="20"/>
          <w:lang w:val="en-IN"/>
        </w:rPr>
        <w:pPrChange w:id="832" w:author="Tufail Ahmad Telwani" w:date="2025-02-28T13:11:00Z">
          <w:pPr>
            <w:jc w:val="both"/>
          </w:pPr>
        </w:pPrChange>
      </w:pPr>
      <w:del w:id="833" w:author="Tufail Ahmad Telwani" w:date="2025-02-27T16:21:00Z">
        <w:r w:rsidDel="00C10230">
          <w:rPr>
            <w:noProof/>
            <w:sz w:val="20"/>
            <w:szCs w:val="20"/>
            <w:lang w:val="en-IN" w:eastAsia="en-IN"/>
          </w:rPr>
          <w:drawing>
            <wp:inline distT="0" distB="0" distL="0" distR="0">
              <wp:extent cx="3181350" cy="17146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 health data.jpg"/>
                      <pic:cNvPicPr/>
                    </pic:nvPicPr>
                    <pic:blipFill>
                      <a:blip r:embed="rId14">
                        <a:extLst>
                          <a:ext uri="{28A0092B-C50C-407E-A947-70E740481C1C}">
                            <a14:useLocalDpi xmlns:a14="http://schemas.microsoft.com/office/drawing/2010/main" val="0"/>
                          </a:ext>
                        </a:extLst>
                      </a:blip>
                      <a:stretch>
                        <a:fillRect/>
                      </a:stretch>
                    </pic:blipFill>
                    <pic:spPr>
                      <a:xfrm>
                        <a:off x="0" y="0"/>
                        <a:ext cx="3182964" cy="1715549"/>
                      </a:xfrm>
                      <a:prstGeom prst="rect">
                        <a:avLst/>
                      </a:prstGeom>
                    </pic:spPr>
                  </pic:pic>
                </a:graphicData>
              </a:graphic>
            </wp:inline>
          </w:drawing>
        </w:r>
      </w:del>
    </w:p>
    <w:p w:rsidR="00AB5437" w:rsidDel="00C10230" w:rsidRDefault="00AB5437">
      <w:pPr>
        <w:ind w:left="360"/>
        <w:jc w:val="both"/>
        <w:rPr>
          <w:del w:id="834" w:author="Tufail Ahmad Telwani" w:date="2025-02-27T16:21:00Z"/>
          <w:sz w:val="20"/>
          <w:szCs w:val="20"/>
          <w:lang w:val="en-IN"/>
        </w:rPr>
        <w:pPrChange w:id="835" w:author="Tufail Ahmad Telwani" w:date="2025-02-28T13:11:00Z">
          <w:pPr>
            <w:jc w:val="both"/>
          </w:pPr>
        </w:pPrChange>
      </w:pPr>
      <w:del w:id="836" w:author="Tufail Ahmad Telwani" w:date="2025-02-27T16:21:00Z">
        <w:r w:rsidRPr="00415FAE" w:rsidDel="00C10230">
          <w:rPr>
            <w:b/>
            <w:sz w:val="24"/>
            <w:szCs w:val="24"/>
            <w:lang w:val="en-IN"/>
          </w:rPr>
          <w:delText xml:space="preserve">View Meal Recommendations: </w:delText>
        </w:r>
        <w:r w:rsidRPr="00415FAE" w:rsidDel="00C10230">
          <w:rPr>
            <w:sz w:val="20"/>
            <w:szCs w:val="20"/>
            <w:lang w:val="en-IN"/>
          </w:rPr>
          <w:delText>After entering his health data, our machine learning model provide meal recommendation user can view his food recommendation.</w:delText>
        </w:r>
      </w:del>
    </w:p>
    <w:p w:rsidR="004766AD" w:rsidDel="00C10230" w:rsidRDefault="004766AD">
      <w:pPr>
        <w:ind w:left="360"/>
        <w:jc w:val="both"/>
        <w:rPr>
          <w:del w:id="837" w:author="Tufail Ahmad Telwani" w:date="2025-02-27T16:21:00Z"/>
          <w:sz w:val="20"/>
          <w:szCs w:val="20"/>
          <w:lang w:val="en-IN"/>
        </w:rPr>
        <w:pPrChange w:id="838" w:author="Tufail Ahmad Telwani" w:date="2025-02-28T13:11:00Z">
          <w:pPr>
            <w:jc w:val="both"/>
          </w:pPr>
        </w:pPrChange>
      </w:pPr>
    </w:p>
    <w:p w:rsidR="004766AD" w:rsidRPr="00415FAE" w:rsidDel="00C10230" w:rsidRDefault="004766AD">
      <w:pPr>
        <w:ind w:left="360"/>
        <w:jc w:val="both"/>
        <w:rPr>
          <w:del w:id="839" w:author="Tufail Ahmad Telwani" w:date="2025-02-27T16:21:00Z"/>
          <w:sz w:val="20"/>
          <w:szCs w:val="20"/>
          <w:lang w:val="en-IN"/>
        </w:rPr>
        <w:pPrChange w:id="840" w:author="Tufail Ahmad Telwani" w:date="2025-02-28T13:11:00Z">
          <w:pPr>
            <w:jc w:val="both"/>
          </w:pPr>
        </w:pPrChange>
      </w:pPr>
      <w:del w:id="841" w:author="Tufail Ahmad Telwani" w:date="2025-02-27T16:21:00Z">
        <w:r w:rsidDel="00C10230">
          <w:rPr>
            <w:noProof/>
            <w:sz w:val="20"/>
            <w:szCs w:val="20"/>
            <w:lang w:val="en-IN" w:eastAsia="en-IN"/>
          </w:rPr>
          <w:drawing>
            <wp:inline distT="0" distB="0" distL="0" distR="0">
              <wp:extent cx="3092335" cy="2028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al recommendation.jpg"/>
                      <pic:cNvPicPr/>
                    </pic:nvPicPr>
                    <pic:blipFill>
                      <a:blip r:embed="rId15">
                        <a:extLst>
                          <a:ext uri="{28A0092B-C50C-407E-A947-70E740481C1C}">
                            <a14:useLocalDpi xmlns:a14="http://schemas.microsoft.com/office/drawing/2010/main" val="0"/>
                          </a:ext>
                        </a:extLst>
                      </a:blip>
                      <a:stretch>
                        <a:fillRect/>
                      </a:stretch>
                    </pic:blipFill>
                    <pic:spPr>
                      <a:xfrm>
                        <a:off x="0" y="0"/>
                        <a:ext cx="3092335" cy="2028305"/>
                      </a:xfrm>
                      <a:prstGeom prst="rect">
                        <a:avLst/>
                      </a:prstGeom>
                    </pic:spPr>
                  </pic:pic>
                </a:graphicData>
              </a:graphic>
            </wp:inline>
          </w:drawing>
        </w:r>
      </w:del>
    </w:p>
    <w:p w:rsidR="004766AD" w:rsidDel="00C10230" w:rsidRDefault="004766AD">
      <w:pPr>
        <w:spacing w:line="360" w:lineRule="auto"/>
        <w:ind w:left="360"/>
        <w:jc w:val="both"/>
        <w:rPr>
          <w:del w:id="842" w:author="Tufail Ahmad Telwani" w:date="2025-02-27T16:21:00Z"/>
          <w:b/>
          <w:color w:val="000000" w:themeColor="text1"/>
          <w:sz w:val="24"/>
          <w:szCs w:val="28"/>
        </w:rPr>
        <w:pPrChange w:id="843" w:author="Tufail Ahmad Telwani" w:date="2025-02-28T13:11:00Z">
          <w:pPr>
            <w:spacing w:line="360" w:lineRule="auto"/>
            <w:jc w:val="both"/>
          </w:pPr>
        </w:pPrChange>
      </w:pPr>
    </w:p>
    <w:p w:rsidR="00C27ED9" w:rsidRPr="00F6279C" w:rsidDel="00C10230" w:rsidRDefault="00C27ED9">
      <w:pPr>
        <w:ind w:left="360"/>
        <w:rPr>
          <w:del w:id="844" w:author="Tufail Ahmad Telwani" w:date="2025-02-27T16:21:00Z"/>
          <w:sz w:val="24"/>
          <w:lang w:val="en-IN"/>
        </w:rPr>
        <w:pPrChange w:id="845" w:author="Tufail Ahmad Telwani" w:date="2025-02-28T13:11:00Z">
          <w:pPr/>
        </w:pPrChange>
      </w:pPr>
      <w:del w:id="846" w:author="Tufail Ahmad Telwani" w:date="2025-02-27T16:21:00Z">
        <w:r w:rsidRPr="00E436CB" w:rsidDel="00C10230">
          <w:rPr>
            <w:b/>
            <w:sz w:val="24"/>
            <w:lang w:val="en-IN"/>
          </w:rPr>
          <w:delText>Rating</w:delText>
        </w:r>
        <w:r w:rsidRPr="00415FAE" w:rsidDel="00C10230">
          <w:rPr>
            <w:b/>
            <w:sz w:val="20"/>
            <w:szCs w:val="20"/>
            <w:lang w:val="en-IN"/>
          </w:rPr>
          <w:delText xml:space="preserve">: </w:delText>
        </w:r>
        <w:r w:rsidRPr="00415FAE" w:rsidDel="00C10230">
          <w:rPr>
            <w:sz w:val="20"/>
            <w:szCs w:val="20"/>
            <w:lang w:val="en-IN"/>
          </w:rPr>
          <w:delText>User will give rating for this application.</w:delText>
        </w:r>
      </w:del>
    </w:p>
    <w:p w:rsidR="00F6279C" w:rsidDel="00C10230" w:rsidRDefault="00F6279C">
      <w:pPr>
        <w:ind w:left="360"/>
        <w:jc w:val="both"/>
        <w:rPr>
          <w:del w:id="847" w:author="Tufail Ahmad Telwani" w:date="2025-02-27T16:21:00Z"/>
          <w:sz w:val="24"/>
          <w:szCs w:val="24"/>
          <w:lang w:val="en-IN"/>
        </w:rPr>
        <w:pPrChange w:id="848" w:author="Tufail Ahmad Telwani" w:date="2025-02-28T13:11:00Z">
          <w:pPr>
            <w:jc w:val="both"/>
          </w:pPr>
        </w:pPrChange>
      </w:pPr>
    </w:p>
    <w:p w:rsidR="004766AD" w:rsidRPr="00C27ED9" w:rsidDel="00C10230" w:rsidRDefault="004766AD">
      <w:pPr>
        <w:ind w:left="360"/>
        <w:jc w:val="both"/>
        <w:rPr>
          <w:del w:id="849" w:author="Tufail Ahmad Telwani" w:date="2025-02-27T16:21:00Z"/>
          <w:sz w:val="24"/>
          <w:szCs w:val="24"/>
          <w:lang w:val="en-IN"/>
        </w:rPr>
        <w:pPrChange w:id="850" w:author="Tufail Ahmad Telwani" w:date="2025-02-28T13:11:00Z">
          <w:pPr>
            <w:jc w:val="both"/>
          </w:pPr>
        </w:pPrChange>
      </w:pPr>
      <w:del w:id="851" w:author="Tufail Ahmad Telwani" w:date="2025-02-27T16:21:00Z">
        <w:r w:rsidDel="00C10230">
          <w:rPr>
            <w:noProof/>
            <w:sz w:val="24"/>
            <w:szCs w:val="24"/>
            <w:lang w:val="en-IN" w:eastAsia="en-IN"/>
          </w:rPr>
          <w:drawing>
            <wp:inline distT="0" distB="0" distL="0" distR="0">
              <wp:extent cx="3200400" cy="19996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ting.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1999615"/>
                      </a:xfrm>
                      <a:prstGeom prst="rect">
                        <a:avLst/>
                      </a:prstGeom>
                    </pic:spPr>
                  </pic:pic>
                </a:graphicData>
              </a:graphic>
            </wp:inline>
          </w:drawing>
        </w:r>
      </w:del>
    </w:p>
    <w:p w:rsidR="004766AD" w:rsidRPr="00415FAE" w:rsidDel="00C10230" w:rsidRDefault="004766AD">
      <w:pPr>
        <w:ind w:left="360"/>
        <w:rPr>
          <w:del w:id="852" w:author="Tufail Ahmad Telwani" w:date="2025-02-27T16:21:00Z"/>
          <w:sz w:val="24"/>
          <w:szCs w:val="24"/>
        </w:rPr>
        <w:pPrChange w:id="853" w:author="Tufail Ahmad Telwani" w:date="2025-02-28T13:11:00Z">
          <w:pPr/>
        </w:pPrChange>
      </w:pPr>
    </w:p>
    <w:p w:rsidR="00F6279C" w:rsidDel="00C10230" w:rsidRDefault="00F6279C">
      <w:pPr>
        <w:ind w:left="360"/>
        <w:rPr>
          <w:del w:id="854" w:author="Tufail Ahmad Telwani" w:date="2025-02-27T16:21:00Z"/>
          <w:sz w:val="20"/>
          <w:szCs w:val="20"/>
          <w:lang w:val="en-IN"/>
        </w:rPr>
        <w:pPrChange w:id="855" w:author="Tufail Ahmad Telwani" w:date="2025-02-28T13:11:00Z">
          <w:pPr/>
        </w:pPrChange>
      </w:pPr>
      <w:del w:id="856" w:author="Tufail Ahmad Telwani" w:date="2025-02-27T16:21:00Z">
        <w:r w:rsidRPr="00E436CB" w:rsidDel="00C10230">
          <w:rPr>
            <w:b/>
            <w:sz w:val="24"/>
            <w:lang w:val="en-IN"/>
          </w:rPr>
          <w:delText>Meal Tracking:</w:delText>
        </w:r>
        <w:r w:rsidDel="00C10230">
          <w:rPr>
            <w:b/>
            <w:sz w:val="24"/>
            <w:lang w:val="en-IN"/>
          </w:rPr>
          <w:delText xml:space="preserve"> </w:delText>
        </w:r>
        <w:r w:rsidRPr="00415FAE" w:rsidDel="00C10230">
          <w:rPr>
            <w:sz w:val="20"/>
            <w:szCs w:val="20"/>
            <w:lang w:val="en-IN"/>
          </w:rPr>
          <w:delText xml:space="preserve">By </w:delText>
        </w:r>
        <w:r w:rsidR="004766AD" w:rsidRPr="00415FAE" w:rsidDel="00C10230">
          <w:rPr>
            <w:sz w:val="20"/>
            <w:szCs w:val="20"/>
            <w:lang w:val="en-IN"/>
          </w:rPr>
          <w:delText>selecting</w:delText>
        </w:r>
        <w:r w:rsidR="004C3A2C" w:rsidDel="00C10230">
          <w:rPr>
            <w:sz w:val="20"/>
            <w:szCs w:val="20"/>
            <w:lang w:val="en-IN"/>
          </w:rPr>
          <w:delText xml:space="preserve"> the consumed food items</w:delText>
        </w:r>
        <w:r w:rsidRPr="00415FAE" w:rsidDel="00C10230">
          <w:rPr>
            <w:sz w:val="20"/>
            <w:szCs w:val="20"/>
            <w:lang w:val="en-IN"/>
          </w:rPr>
          <w:delText>, user can track his meals.</w:delText>
        </w:r>
      </w:del>
    </w:p>
    <w:p w:rsidR="004766AD" w:rsidDel="00C10230" w:rsidRDefault="004766AD">
      <w:pPr>
        <w:ind w:left="360"/>
        <w:rPr>
          <w:del w:id="857" w:author="Tufail Ahmad Telwani" w:date="2025-02-27T16:21:00Z"/>
          <w:sz w:val="20"/>
          <w:szCs w:val="20"/>
          <w:lang w:val="en-IN"/>
        </w:rPr>
        <w:pPrChange w:id="858" w:author="Tufail Ahmad Telwani" w:date="2025-02-28T13:11:00Z">
          <w:pPr/>
        </w:pPrChange>
      </w:pPr>
    </w:p>
    <w:p w:rsidR="004766AD" w:rsidDel="00C10230" w:rsidRDefault="004766AD">
      <w:pPr>
        <w:ind w:left="360"/>
        <w:rPr>
          <w:del w:id="859" w:author="Tufail Ahmad Telwani" w:date="2025-02-27T16:21:00Z"/>
          <w:sz w:val="24"/>
          <w:lang w:val="en-IN"/>
        </w:rPr>
        <w:pPrChange w:id="860" w:author="Tufail Ahmad Telwani" w:date="2025-02-28T13:11:00Z">
          <w:pPr/>
        </w:pPrChange>
      </w:pPr>
      <w:del w:id="861" w:author="Tufail Ahmad Telwani" w:date="2025-02-27T16:21:00Z">
        <w:r w:rsidDel="00C10230">
          <w:rPr>
            <w:noProof/>
            <w:sz w:val="24"/>
            <w:lang w:val="en-IN" w:eastAsia="en-IN"/>
          </w:rPr>
          <w:drawing>
            <wp:inline distT="0" distB="0" distL="0" distR="0">
              <wp:extent cx="3038438" cy="281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cking.jpg"/>
                      <pic:cNvPicPr/>
                    </pic:nvPicPr>
                    <pic:blipFill>
                      <a:blip r:embed="rId17">
                        <a:extLst>
                          <a:ext uri="{28A0092B-C50C-407E-A947-70E740481C1C}">
                            <a14:useLocalDpi xmlns:a14="http://schemas.microsoft.com/office/drawing/2010/main" val="0"/>
                          </a:ext>
                        </a:extLst>
                      </a:blip>
                      <a:stretch>
                        <a:fillRect/>
                      </a:stretch>
                    </pic:blipFill>
                    <pic:spPr>
                      <a:xfrm>
                        <a:off x="0" y="0"/>
                        <a:ext cx="3053874" cy="2833723"/>
                      </a:xfrm>
                      <a:prstGeom prst="rect">
                        <a:avLst/>
                      </a:prstGeom>
                    </pic:spPr>
                  </pic:pic>
                </a:graphicData>
              </a:graphic>
            </wp:inline>
          </w:drawing>
        </w:r>
      </w:del>
    </w:p>
    <w:p w:rsidR="00D8739D" w:rsidDel="00C10230" w:rsidRDefault="00D8739D">
      <w:pPr>
        <w:ind w:left="360"/>
        <w:rPr>
          <w:del w:id="862" w:author="Tufail Ahmad Telwani" w:date="2025-02-27T16:21:00Z"/>
          <w:sz w:val="20"/>
          <w:szCs w:val="20"/>
        </w:rPr>
        <w:pPrChange w:id="863" w:author="Tufail Ahmad Telwani" w:date="2025-02-28T13:11:00Z">
          <w:pPr/>
        </w:pPrChange>
      </w:pPr>
    </w:p>
    <w:p w:rsidR="00D8739D" w:rsidDel="00C10230" w:rsidRDefault="00D8739D">
      <w:pPr>
        <w:ind w:left="360"/>
        <w:rPr>
          <w:del w:id="864" w:author="Tufail Ahmad Telwani" w:date="2025-02-27T16:21:00Z"/>
          <w:sz w:val="20"/>
          <w:szCs w:val="20"/>
        </w:rPr>
        <w:pPrChange w:id="865" w:author="Tufail Ahmad Telwani" w:date="2025-02-28T13:11:00Z">
          <w:pPr/>
        </w:pPrChange>
      </w:pPr>
    </w:p>
    <w:p w:rsidR="00B35578" w:rsidDel="00C10230" w:rsidRDefault="00B35578">
      <w:pPr>
        <w:ind w:left="360"/>
        <w:jc w:val="both"/>
        <w:rPr>
          <w:del w:id="866" w:author="Tufail Ahmad Telwani" w:date="2025-02-27T16:21:00Z"/>
          <w:sz w:val="20"/>
          <w:szCs w:val="20"/>
          <w:lang w:val="en-IN"/>
        </w:rPr>
        <w:pPrChange w:id="867" w:author="Tufail Ahmad Telwani" w:date="2025-02-28T13:11:00Z">
          <w:pPr>
            <w:jc w:val="both"/>
          </w:pPr>
        </w:pPrChange>
      </w:pPr>
      <w:del w:id="868" w:author="Tufail Ahmad Telwani" w:date="2025-02-27T16:21:00Z">
        <w:r w:rsidRPr="00E436CB" w:rsidDel="00C10230">
          <w:rPr>
            <w:b/>
            <w:sz w:val="24"/>
            <w:lang w:val="en-IN"/>
          </w:rPr>
          <w:delText>Update Profile:</w:delText>
        </w:r>
        <w:r w:rsidDel="00C10230">
          <w:rPr>
            <w:b/>
            <w:sz w:val="24"/>
            <w:lang w:val="en-IN"/>
          </w:rPr>
          <w:delText xml:space="preserve"> </w:delText>
        </w:r>
        <w:r w:rsidRPr="00415FAE" w:rsidDel="00C10230">
          <w:rPr>
            <w:sz w:val="20"/>
            <w:szCs w:val="20"/>
            <w:lang w:val="en-IN"/>
          </w:rPr>
          <w:delText>User can view his profile and change details user can update his profile</w:delText>
        </w:r>
        <w:r w:rsidR="004766AD" w:rsidDel="00C10230">
          <w:rPr>
            <w:sz w:val="20"/>
            <w:szCs w:val="20"/>
            <w:lang w:val="en-IN"/>
          </w:rPr>
          <w:delText>.</w:delText>
        </w:r>
      </w:del>
    </w:p>
    <w:p w:rsidR="004766AD" w:rsidDel="00C10230" w:rsidRDefault="004766AD">
      <w:pPr>
        <w:ind w:left="360"/>
        <w:jc w:val="both"/>
        <w:rPr>
          <w:del w:id="869" w:author="Tufail Ahmad Telwani" w:date="2025-02-27T16:21:00Z"/>
          <w:sz w:val="20"/>
          <w:szCs w:val="20"/>
          <w:lang w:val="en-IN"/>
        </w:rPr>
        <w:pPrChange w:id="870" w:author="Tufail Ahmad Telwani" w:date="2025-02-28T13:11:00Z">
          <w:pPr>
            <w:jc w:val="both"/>
          </w:pPr>
        </w:pPrChange>
      </w:pPr>
    </w:p>
    <w:p w:rsidR="004766AD" w:rsidRPr="00424BFC" w:rsidDel="00C10230" w:rsidRDefault="004766AD">
      <w:pPr>
        <w:ind w:left="360"/>
        <w:jc w:val="both"/>
        <w:rPr>
          <w:del w:id="871" w:author="Tufail Ahmad Telwani" w:date="2025-02-27T16:21:00Z"/>
          <w:sz w:val="24"/>
          <w:lang w:val="en-IN"/>
        </w:rPr>
        <w:pPrChange w:id="872" w:author="Tufail Ahmad Telwani" w:date="2025-02-28T13:11:00Z">
          <w:pPr>
            <w:jc w:val="both"/>
          </w:pPr>
        </w:pPrChange>
      </w:pPr>
      <w:del w:id="873" w:author="Tufail Ahmad Telwani" w:date="2025-02-27T16:21:00Z">
        <w:r w:rsidDel="00C10230">
          <w:rPr>
            <w:noProof/>
            <w:sz w:val="24"/>
            <w:lang w:val="en-IN" w:eastAsia="en-IN"/>
          </w:rPr>
          <w:drawing>
            <wp:inline distT="0" distB="0" distL="0" distR="0">
              <wp:extent cx="3200400" cy="18389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 profil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0400" cy="1838960"/>
                      </a:xfrm>
                      <a:prstGeom prst="rect">
                        <a:avLst/>
                      </a:prstGeom>
                    </pic:spPr>
                  </pic:pic>
                </a:graphicData>
              </a:graphic>
            </wp:inline>
          </w:drawing>
        </w:r>
      </w:del>
    </w:p>
    <w:p w:rsidR="00D8739D" w:rsidDel="002F4076" w:rsidRDefault="00D8739D">
      <w:pPr>
        <w:ind w:left="360"/>
        <w:jc w:val="both"/>
        <w:rPr>
          <w:del w:id="874" w:author="Tufail Ahmad Telwani" w:date="2025-02-28T13:11:00Z"/>
          <w:sz w:val="24"/>
          <w:lang w:val="en-IN"/>
        </w:rPr>
        <w:pPrChange w:id="875" w:author="Tufail Ahmad Telwani" w:date="2025-02-28T13:11:00Z">
          <w:pPr>
            <w:jc w:val="both"/>
          </w:pPr>
        </w:pPrChange>
      </w:pPr>
    </w:p>
    <w:p w:rsidR="00BD4B96" w:rsidDel="002F4076" w:rsidRDefault="009D4225">
      <w:pPr>
        <w:pStyle w:val="Heading1"/>
        <w:ind w:left="360"/>
        <w:jc w:val="left"/>
        <w:rPr>
          <w:del w:id="876" w:author="Tufail Ahmad Telwani" w:date="2025-02-28T13:11:00Z"/>
          <w:moveFrom w:id="877" w:author="Tufail Ahmad Telwani" w:date="2025-02-27T16:21:00Z"/>
          <w:w w:val="90"/>
        </w:rPr>
        <w:pPrChange w:id="878" w:author="Tufail Ahmad Telwani" w:date="2025-02-28T13:11:00Z">
          <w:pPr>
            <w:pStyle w:val="Heading1"/>
            <w:jc w:val="left"/>
          </w:pPr>
        </w:pPrChange>
      </w:pPr>
      <w:moveFromRangeStart w:id="879" w:author="Tufail Ahmad Telwani" w:date="2025-02-27T16:21:00Z" w:name="move191565720"/>
      <w:moveFrom w:id="880" w:author="Tufail Ahmad Telwani" w:date="2025-02-27T16:21:00Z">
        <w:del w:id="881" w:author="Tufail Ahmad Telwani" w:date="2025-02-28T13:11:00Z">
          <w:r w:rsidRPr="00D5264F" w:rsidDel="002F4076">
            <w:rPr>
              <w:w w:val="90"/>
            </w:rPr>
            <w:delText>RESULTS</w:delText>
          </w:r>
          <w:r w:rsidR="008675CE" w:rsidDel="002F4076">
            <w:rPr>
              <w:w w:val="90"/>
            </w:rPr>
            <w:delText xml:space="preserve"> AND DISCUSSION</w:delText>
          </w:r>
        </w:del>
      </w:moveFrom>
    </w:p>
    <w:p w:rsidR="00D8739D" w:rsidDel="002F4076" w:rsidRDefault="00D8739D">
      <w:pPr>
        <w:pStyle w:val="Heading1"/>
        <w:ind w:left="360"/>
        <w:jc w:val="left"/>
        <w:rPr>
          <w:del w:id="882" w:author="Tufail Ahmad Telwani" w:date="2025-02-28T13:11:00Z"/>
          <w:moveFrom w:id="883" w:author="Tufail Ahmad Telwani" w:date="2025-02-27T16:21:00Z"/>
          <w:w w:val="90"/>
        </w:rPr>
        <w:pPrChange w:id="884" w:author="Tufail Ahmad Telwani" w:date="2025-02-28T13:11:00Z">
          <w:pPr>
            <w:pStyle w:val="Heading1"/>
            <w:jc w:val="left"/>
          </w:pPr>
        </w:pPrChange>
      </w:pPr>
    </w:p>
    <w:p w:rsidR="00101CEA" w:rsidDel="002F4076" w:rsidRDefault="00904883">
      <w:pPr>
        <w:pStyle w:val="NormalWeb"/>
        <w:ind w:left="360"/>
        <w:jc w:val="both"/>
        <w:rPr>
          <w:del w:id="885" w:author="Tufail Ahmad Telwani" w:date="2025-02-28T13:11:00Z"/>
          <w:moveFrom w:id="886" w:author="Tufail Ahmad Telwani" w:date="2025-02-27T16:21:00Z"/>
          <w:sz w:val="20"/>
          <w:szCs w:val="20"/>
        </w:rPr>
        <w:pPrChange w:id="887" w:author="Tufail Ahmad Telwani" w:date="2025-02-28T13:11:00Z">
          <w:pPr>
            <w:pStyle w:val="NormalWeb"/>
            <w:jc w:val="both"/>
          </w:pPr>
        </w:pPrChange>
      </w:pPr>
      <w:moveFrom w:id="888" w:author="Tufail Ahmad Telwani" w:date="2025-02-27T16:21:00Z">
        <w:del w:id="889" w:author="Tufail Ahmad Telwani" w:date="2025-02-28T13:11:00Z">
          <w:r w:rsidRPr="00904883" w:rsidDel="002F4076">
            <w:rPr>
              <w:sz w:val="20"/>
              <w:szCs w:val="20"/>
            </w:rPr>
            <w:delText xml:space="preserve">In this project, two predictive models, ARIMA and LSTM, were employed to forecast personalized nutrition plans, utilizing time-series data based on users' dietary habits, </w:delText>
          </w:r>
        </w:del>
      </w:moveFrom>
    </w:p>
    <w:p w:rsidR="00101CEA" w:rsidDel="002F4076" w:rsidRDefault="00101CEA">
      <w:pPr>
        <w:pStyle w:val="NormalWeb"/>
        <w:ind w:left="360"/>
        <w:jc w:val="both"/>
        <w:rPr>
          <w:del w:id="890" w:author="Tufail Ahmad Telwani" w:date="2025-02-28T13:11:00Z"/>
          <w:moveFrom w:id="891" w:author="Tufail Ahmad Telwani" w:date="2025-02-27T16:21:00Z"/>
          <w:sz w:val="20"/>
          <w:szCs w:val="20"/>
        </w:rPr>
        <w:pPrChange w:id="892" w:author="Tufail Ahmad Telwani" w:date="2025-02-28T13:11:00Z">
          <w:pPr>
            <w:pStyle w:val="NormalWeb"/>
            <w:jc w:val="both"/>
          </w:pPr>
        </w:pPrChange>
      </w:pPr>
      <w:moveFrom w:id="893" w:author="Tufail Ahmad Telwani" w:date="2025-02-27T16:21:00Z">
        <w:del w:id="894" w:author="Tufail Ahmad Telwani" w:date="2025-02-28T13:11:00Z">
          <w:r w:rsidRPr="00904883" w:rsidDel="002F4076">
            <w:rPr>
              <w:sz w:val="20"/>
              <w:szCs w:val="20"/>
            </w:rPr>
            <w:delText>physical activity levels, and health data. These models were applied to accurately predict future nutritional requirements</w:delText>
          </w:r>
        </w:del>
      </w:moveFrom>
    </w:p>
    <w:p w:rsidR="00D8739D" w:rsidDel="002F4076" w:rsidRDefault="00904883">
      <w:pPr>
        <w:pStyle w:val="NormalWeb"/>
        <w:ind w:left="360"/>
        <w:jc w:val="both"/>
        <w:rPr>
          <w:del w:id="895" w:author="Tufail Ahmad Telwani" w:date="2025-02-28T13:11:00Z"/>
          <w:moveFrom w:id="896" w:author="Tufail Ahmad Telwani" w:date="2025-02-27T16:21:00Z"/>
          <w:sz w:val="20"/>
          <w:szCs w:val="20"/>
        </w:rPr>
        <w:pPrChange w:id="897" w:author="Tufail Ahmad Telwani" w:date="2025-02-28T13:11:00Z">
          <w:pPr>
            <w:pStyle w:val="NormalWeb"/>
            <w:jc w:val="both"/>
          </w:pPr>
        </w:pPrChange>
      </w:pPr>
      <w:moveFrom w:id="898" w:author="Tufail Ahmad Telwani" w:date="2025-02-27T16:21:00Z">
        <w:del w:id="899" w:author="Tufail Ahmad Telwani" w:date="2025-02-28T13:11:00Z">
          <w:r w:rsidRPr="00904883" w:rsidDel="002F4076">
            <w:rPr>
              <w:sz w:val="20"/>
              <w:szCs w:val="20"/>
            </w:rPr>
            <w:delText>and provide tailored meal recommendations, with potential applications in improving individual health outcomes, optimizing macronutrient intake, and supporting sustainable dietary habits.</w:delText>
          </w:r>
        </w:del>
      </w:moveFrom>
    </w:p>
    <w:p w:rsidR="005A4590" w:rsidRDefault="00904883">
      <w:pPr>
        <w:pStyle w:val="NormalWeb"/>
        <w:spacing w:before="240" w:beforeAutospacing="0"/>
        <w:ind w:left="360"/>
        <w:jc w:val="both"/>
        <w:rPr>
          <w:ins w:id="900" w:author="Tufail Ahmad Telwani" w:date="2025-02-27T16:17:00Z"/>
          <w:sz w:val="20"/>
          <w:szCs w:val="20"/>
        </w:rPr>
        <w:pPrChange w:id="901" w:author="Tufail Ahmad Telwani" w:date="2025-02-28T13:11:00Z">
          <w:pPr>
            <w:pStyle w:val="NormalWeb"/>
            <w:jc w:val="both"/>
          </w:pPr>
        </w:pPrChange>
      </w:pPr>
      <w:moveFrom w:id="902" w:author="Tufail Ahmad Telwani" w:date="2025-02-27T16:21:00Z">
        <w:del w:id="903" w:author="Tufail Ahmad Telwani" w:date="2025-02-28T13:11:00Z">
          <w:r w:rsidRPr="00904883" w:rsidDel="002F4076">
            <w:rPr>
              <w:sz w:val="20"/>
              <w:szCs w:val="20"/>
            </w:rPr>
            <w:delText xml:space="preserve">The </w:delText>
          </w:r>
          <w:r w:rsidRPr="00904883" w:rsidDel="002F4076">
            <w:rPr>
              <w:rStyle w:val="Strong"/>
              <w:b w:val="0"/>
              <w:sz w:val="20"/>
              <w:szCs w:val="20"/>
            </w:rPr>
            <w:delText>ARIMA model</w:delText>
          </w:r>
          <w:r w:rsidRPr="00904883" w:rsidDel="002F4076">
            <w:rPr>
              <w:sz w:val="20"/>
              <w:szCs w:val="20"/>
            </w:rPr>
            <w:delText xml:space="preserve">, with its traditional time-series forecasting capabilities, was found to be highly effective in predicting nutritional needs where data trends and seasonality were prominent. For instance, the ARIMA model was able to successfully predict fluctuations in calorie intake, protein needs, and other key dietary components based on past consumption patterns. The </w:delText>
          </w:r>
          <w:r w:rsidRPr="00904883" w:rsidDel="002F4076">
            <w:rPr>
              <w:rStyle w:val="Strong"/>
              <w:b w:val="0"/>
              <w:sz w:val="20"/>
              <w:szCs w:val="20"/>
            </w:rPr>
            <w:delText>Mean Squared Error (MSE)</w:delText>
          </w:r>
          <w:r w:rsidRPr="00904883" w:rsidDel="002F4076">
            <w:rPr>
              <w:b/>
              <w:sz w:val="20"/>
              <w:szCs w:val="20"/>
            </w:rPr>
            <w:delText xml:space="preserve"> </w:delText>
          </w:r>
          <w:r w:rsidRPr="00904883" w:rsidDel="002F4076">
            <w:rPr>
              <w:sz w:val="20"/>
              <w:szCs w:val="20"/>
            </w:rPr>
            <w:delText xml:space="preserve">of the </w:delText>
          </w:r>
        </w:del>
      </w:moveFrom>
      <w:moveFromRangeEnd w:id="879"/>
    </w:p>
    <w:p w:rsidR="00C10230" w:rsidRDefault="00C10230">
      <w:pPr>
        <w:pStyle w:val="Heading1"/>
        <w:rPr>
          <w:moveTo w:id="904" w:author="Tufail Ahmad Telwani" w:date="2025-02-27T16:21:00Z"/>
          <w:w w:val="90"/>
        </w:rPr>
        <w:pPrChange w:id="905" w:author="Tufail Ahmad Telwani" w:date="2025-02-27T17:19:00Z">
          <w:pPr>
            <w:pStyle w:val="Heading1"/>
            <w:jc w:val="left"/>
          </w:pPr>
        </w:pPrChange>
      </w:pPr>
      <w:moveToRangeStart w:id="906" w:author="Tufail Ahmad Telwani" w:date="2025-02-27T16:21:00Z" w:name="move191565720"/>
      <w:moveTo w:id="907" w:author="Tufail Ahmad Telwani" w:date="2025-02-27T16:21:00Z">
        <w:r w:rsidRPr="00D5264F">
          <w:rPr>
            <w:w w:val="90"/>
          </w:rPr>
          <w:t>RESULTS</w:t>
        </w:r>
        <w:r>
          <w:rPr>
            <w:w w:val="90"/>
          </w:rPr>
          <w:t xml:space="preserve"> AND DISCUSSION</w:t>
        </w:r>
      </w:moveTo>
    </w:p>
    <w:p w:rsidR="00E85499" w:rsidRPr="00E85499" w:rsidRDefault="00E85499">
      <w:pPr>
        <w:widowControl/>
        <w:autoSpaceDE/>
        <w:autoSpaceDN/>
        <w:spacing w:before="100" w:beforeAutospacing="1" w:after="100" w:afterAutospacing="1"/>
        <w:jc w:val="both"/>
        <w:rPr>
          <w:ins w:id="908" w:author="Tufail Ahmad Telwani" w:date="2025-02-27T16:36:00Z"/>
          <w:sz w:val="20"/>
          <w:szCs w:val="20"/>
          <w:lang w:val="en-IN" w:eastAsia="en-IN"/>
          <w:rPrChange w:id="909" w:author="Tufail Ahmad Telwani" w:date="2025-02-27T16:36:00Z">
            <w:rPr>
              <w:ins w:id="910" w:author="Tufail Ahmad Telwani" w:date="2025-02-27T16:36:00Z"/>
              <w:sz w:val="24"/>
              <w:szCs w:val="24"/>
              <w:lang w:val="en-IN" w:eastAsia="en-IN"/>
            </w:rPr>
          </w:rPrChange>
        </w:rPr>
        <w:pPrChange w:id="911" w:author="Tufail Ahmad Telwani" w:date="2025-02-27T17:02:00Z">
          <w:pPr>
            <w:widowControl/>
            <w:autoSpaceDE/>
            <w:autoSpaceDN/>
            <w:spacing w:before="100" w:beforeAutospacing="1" w:after="100" w:afterAutospacing="1"/>
          </w:pPr>
        </w:pPrChange>
      </w:pPr>
      <w:ins w:id="912" w:author="Tufail Ahmad Telwani" w:date="2025-02-27T16:36:00Z">
        <w:r w:rsidRPr="00E85499">
          <w:rPr>
            <w:sz w:val="20"/>
            <w:szCs w:val="20"/>
            <w:lang w:val="en-IN" w:eastAsia="en-IN"/>
            <w:rPrChange w:id="913" w:author="Tufail Ahmad Telwani" w:date="2025-02-27T16:36:00Z">
              <w:rPr>
                <w:sz w:val="24"/>
                <w:szCs w:val="24"/>
                <w:lang w:val="en-IN" w:eastAsia="en-IN"/>
              </w:rPr>
            </w:rPrChange>
          </w:rPr>
          <w:t xml:space="preserve">This study develops an Intrusion Detection System (IDS) for smart vehicles to detect and classify various cyberattacks, including DDoS, Fuzzy, and Impersonation attacks, using the CAN-intrusion-dataset. The system evaluates several machine learning algorithms, including Random Forest, Gradient Boosting, Adaboost, LSTM, and CatBoost, for real-time attack detection.Random Forest and CatBoost achieved the highest detection accuracy, with precision scores of 0.93 and 0.91, respectively. LSTM, effective in capturing temporal patterns, achieved a recall score of 0.89, particularly excelling in detecting subtle attack types like Fuzzy and Impersonation. Feature selection and hyperparameter optimization were vital </w:t>
        </w:r>
        <w:r w:rsidRPr="00E85499">
          <w:rPr>
            <w:sz w:val="20"/>
            <w:szCs w:val="20"/>
            <w:lang w:val="en-IN" w:eastAsia="en-IN"/>
            <w:rPrChange w:id="914" w:author="Tufail Ahmad Telwani" w:date="2025-02-27T16:36:00Z">
              <w:rPr>
                <w:sz w:val="24"/>
                <w:szCs w:val="24"/>
                <w:lang w:val="en-IN" w:eastAsia="en-IN"/>
              </w:rPr>
            </w:rPrChange>
          </w:rPr>
          <w:t>for reducing computational complexity, enhancing performance, and ensuring faster response times.</w:t>
        </w:r>
      </w:ins>
    </w:p>
    <w:p w:rsidR="00C10230" w:rsidDel="00E85499" w:rsidRDefault="00E85499">
      <w:pPr>
        <w:jc w:val="both"/>
        <w:rPr>
          <w:del w:id="915" w:author="Tufail Ahmad Telwani" w:date="2025-02-27T16:34:00Z"/>
          <w:sz w:val="20"/>
          <w:szCs w:val="20"/>
          <w:lang w:val="en-IN" w:eastAsia="en-IN"/>
        </w:rPr>
        <w:pPrChange w:id="916" w:author="Tufail Ahmad Telwani" w:date="2025-02-27T17:02:00Z">
          <w:pPr>
            <w:pStyle w:val="Heading2"/>
            <w:ind w:right="370"/>
          </w:pPr>
        </w:pPrChange>
      </w:pPr>
      <w:ins w:id="917" w:author="Tufail Ahmad Telwani" w:date="2025-02-27T16:36:00Z">
        <w:r w:rsidRPr="00E85499">
          <w:rPr>
            <w:sz w:val="20"/>
            <w:szCs w:val="20"/>
            <w:lang w:val="en-IN" w:eastAsia="en-IN"/>
            <w:rPrChange w:id="918" w:author="Tufail Ahmad Telwani" w:date="2025-02-27T16:36:00Z">
              <w:rPr>
                <w:lang w:val="en-IN" w:eastAsia="en-IN"/>
              </w:rPr>
            </w:rPrChange>
          </w:rPr>
          <w:t>The IDS accurately classified attack types with a low false positive rate of 4%, achieving a 95% detection rate for known attacks during real-time testing. Additionally, the system’s scalability was confirmed, making it suitable for large-scale vehicular networks.In conclusion, the proposed IDS offers a robust, scalable solution for detecting and classifying cyberattacks in smart vehicle systems. It delivers high detection accuracy, low latency, and adaptability to emerging threats, making it a valuable tool for enhancing vehicular cybersecurity in an increasingly connected world.</w:t>
        </w:r>
      </w:ins>
    </w:p>
    <w:p w:rsidR="00E85499" w:rsidRPr="00E85499" w:rsidRDefault="00E85499">
      <w:pPr>
        <w:widowControl/>
        <w:autoSpaceDE/>
        <w:autoSpaceDN/>
        <w:spacing w:before="100" w:beforeAutospacing="1" w:after="100" w:afterAutospacing="1"/>
        <w:jc w:val="both"/>
        <w:rPr>
          <w:ins w:id="919" w:author="Tufail Ahmad Telwani" w:date="2025-02-27T16:36:00Z"/>
          <w:moveTo w:id="920" w:author="Tufail Ahmad Telwani" w:date="2025-02-27T16:21:00Z"/>
          <w:sz w:val="20"/>
          <w:szCs w:val="20"/>
          <w:lang w:val="en-IN" w:eastAsia="en-IN"/>
          <w:rPrChange w:id="921" w:author="Tufail Ahmad Telwani" w:date="2025-02-27T16:36:00Z">
            <w:rPr>
              <w:ins w:id="922" w:author="Tufail Ahmad Telwani" w:date="2025-02-27T16:36:00Z"/>
              <w:moveTo w:id="923" w:author="Tufail Ahmad Telwani" w:date="2025-02-27T16:21:00Z"/>
              <w:w w:val="90"/>
            </w:rPr>
          </w:rPrChange>
        </w:rPr>
        <w:pPrChange w:id="924" w:author="Tufail Ahmad Telwani" w:date="2025-02-27T17:02:00Z">
          <w:pPr>
            <w:pStyle w:val="Heading1"/>
            <w:jc w:val="left"/>
          </w:pPr>
        </w:pPrChange>
      </w:pPr>
    </w:p>
    <w:p w:rsidR="00C10230" w:rsidDel="00E85499" w:rsidRDefault="00C10230">
      <w:pPr>
        <w:rPr>
          <w:del w:id="925" w:author="Tufail Ahmad Telwani" w:date="2025-02-27T16:34:00Z"/>
          <w:moveTo w:id="926" w:author="Tufail Ahmad Telwani" w:date="2025-02-27T16:21:00Z"/>
          <w:sz w:val="20"/>
          <w:szCs w:val="20"/>
        </w:rPr>
        <w:pPrChange w:id="927" w:author="Tufail Ahmad Telwani" w:date="2025-02-27T16:36:00Z">
          <w:pPr>
            <w:pStyle w:val="NormalWeb"/>
            <w:jc w:val="both"/>
          </w:pPr>
        </w:pPrChange>
      </w:pPr>
      <w:moveTo w:id="928" w:author="Tufail Ahmad Telwani" w:date="2025-02-27T16:21:00Z">
        <w:del w:id="929" w:author="Tufail Ahmad Telwani" w:date="2025-02-27T16:34:00Z">
          <w:r w:rsidRPr="00904883" w:rsidDel="00E85499">
            <w:rPr>
              <w:sz w:val="20"/>
              <w:szCs w:val="20"/>
            </w:rPr>
            <w:delText xml:space="preserve">In this project, two predictive models, ARIMA and LSTM, were employed to forecast personalized nutrition plans, utilizing time-series data based on users' dietary habits, </w:delText>
          </w:r>
        </w:del>
      </w:moveTo>
    </w:p>
    <w:p w:rsidR="00C10230" w:rsidDel="00E85499" w:rsidRDefault="00C10230">
      <w:pPr>
        <w:rPr>
          <w:del w:id="930" w:author="Tufail Ahmad Telwani" w:date="2025-02-27T16:34:00Z"/>
          <w:moveTo w:id="931" w:author="Tufail Ahmad Telwani" w:date="2025-02-27T16:21:00Z"/>
          <w:sz w:val="20"/>
          <w:szCs w:val="20"/>
        </w:rPr>
        <w:pPrChange w:id="932" w:author="Tufail Ahmad Telwani" w:date="2025-02-27T16:36:00Z">
          <w:pPr>
            <w:pStyle w:val="NormalWeb"/>
            <w:jc w:val="both"/>
          </w:pPr>
        </w:pPrChange>
      </w:pPr>
      <w:moveTo w:id="933" w:author="Tufail Ahmad Telwani" w:date="2025-02-27T16:21:00Z">
        <w:del w:id="934" w:author="Tufail Ahmad Telwani" w:date="2025-02-27T16:34:00Z">
          <w:r w:rsidRPr="00904883" w:rsidDel="00E85499">
            <w:rPr>
              <w:sz w:val="20"/>
              <w:szCs w:val="20"/>
            </w:rPr>
            <w:delText>physical activity levels, and health data. These models were applied to accurately predict future nutritional requirements</w:delText>
          </w:r>
        </w:del>
      </w:moveTo>
    </w:p>
    <w:p w:rsidR="00C10230" w:rsidDel="00E85499" w:rsidRDefault="00C10230">
      <w:pPr>
        <w:rPr>
          <w:del w:id="935" w:author="Tufail Ahmad Telwani" w:date="2025-02-27T16:34:00Z"/>
          <w:moveTo w:id="936" w:author="Tufail Ahmad Telwani" w:date="2025-02-27T16:21:00Z"/>
          <w:sz w:val="20"/>
          <w:szCs w:val="20"/>
        </w:rPr>
        <w:pPrChange w:id="937" w:author="Tufail Ahmad Telwani" w:date="2025-02-27T16:36:00Z">
          <w:pPr>
            <w:pStyle w:val="NormalWeb"/>
            <w:jc w:val="both"/>
          </w:pPr>
        </w:pPrChange>
      </w:pPr>
      <w:moveTo w:id="938" w:author="Tufail Ahmad Telwani" w:date="2025-02-27T16:21:00Z">
        <w:del w:id="939" w:author="Tufail Ahmad Telwani" w:date="2025-02-27T16:34:00Z">
          <w:r w:rsidRPr="00904883" w:rsidDel="00E85499">
            <w:rPr>
              <w:sz w:val="20"/>
              <w:szCs w:val="20"/>
            </w:rPr>
            <w:delText>and provide tailored meal recommendations, with potential applications in improving individual health outcomes, optimizing macronutrient intake, and supporting sustainable dietary habits.</w:delText>
          </w:r>
        </w:del>
      </w:moveTo>
    </w:p>
    <w:p w:rsidR="00C10230" w:rsidDel="00E85499" w:rsidRDefault="00C10230">
      <w:pPr>
        <w:rPr>
          <w:del w:id="940" w:author="Tufail Ahmad Telwani" w:date="2025-02-27T16:34:00Z"/>
          <w:moveTo w:id="941" w:author="Tufail Ahmad Telwani" w:date="2025-02-27T16:21:00Z"/>
          <w:sz w:val="20"/>
          <w:szCs w:val="20"/>
        </w:rPr>
        <w:pPrChange w:id="942" w:author="Tufail Ahmad Telwani" w:date="2025-02-27T16:36:00Z">
          <w:pPr>
            <w:pStyle w:val="NormalWeb"/>
            <w:jc w:val="both"/>
          </w:pPr>
        </w:pPrChange>
      </w:pPr>
      <w:moveTo w:id="943" w:author="Tufail Ahmad Telwani" w:date="2025-02-27T16:21:00Z">
        <w:del w:id="944" w:author="Tufail Ahmad Telwani" w:date="2025-02-27T16:34:00Z">
          <w:r w:rsidRPr="00904883" w:rsidDel="00E85499">
            <w:rPr>
              <w:sz w:val="20"/>
              <w:szCs w:val="20"/>
            </w:rPr>
            <w:delText xml:space="preserve">The </w:delText>
          </w:r>
          <w:r w:rsidRPr="00904883" w:rsidDel="00E85499">
            <w:rPr>
              <w:rStyle w:val="Strong"/>
              <w:b w:val="0"/>
              <w:sz w:val="20"/>
              <w:szCs w:val="20"/>
            </w:rPr>
            <w:delText>ARIMA model</w:delText>
          </w:r>
          <w:r w:rsidRPr="00904883" w:rsidDel="00E85499">
            <w:rPr>
              <w:sz w:val="20"/>
              <w:szCs w:val="20"/>
            </w:rPr>
            <w:delText xml:space="preserve">, with its traditional time-series forecasting capabilities, was found to be highly effective in predicting nutritional needs where data trends and seasonality were prominent. For instance, the ARIMA model was able to successfully predict fluctuations in calorie intake, protein needs, and other key dietary components based on past consumption patterns. The </w:delText>
          </w:r>
          <w:r w:rsidRPr="00904883" w:rsidDel="00E85499">
            <w:rPr>
              <w:rStyle w:val="Strong"/>
              <w:b w:val="0"/>
              <w:sz w:val="20"/>
              <w:szCs w:val="20"/>
            </w:rPr>
            <w:delText>Mean Squared Error (MSE)</w:delText>
          </w:r>
          <w:r w:rsidRPr="00904883" w:rsidDel="00E85499">
            <w:rPr>
              <w:b/>
              <w:sz w:val="20"/>
              <w:szCs w:val="20"/>
            </w:rPr>
            <w:delText xml:space="preserve"> </w:delText>
          </w:r>
          <w:r w:rsidRPr="00904883" w:rsidDel="00E85499">
            <w:rPr>
              <w:sz w:val="20"/>
              <w:szCs w:val="20"/>
            </w:rPr>
            <w:delText xml:space="preserve">of the </w:delText>
          </w:r>
        </w:del>
      </w:moveTo>
    </w:p>
    <w:moveToRangeEnd w:id="906"/>
    <w:p w:rsidR="00904883" w:rsidRPr="00904883" w:rsidDel="00C10230" w:rsidRDefault="00904883">
      <w:pPr>
        <w:rPr>
          <w:del w:id="945" w:author="Tufail Ahmad Telwani" w:date="2025-02-27T16:19:00Z"/>
          <w:sz w:val="20"/>
          <w:szCs w:val="20"/>
        </w:rPr>
        <w:pPrChange w:id="946" w:author="Tufail Ahmad Telwani" w:date="2025-02-27T16:36:00Z">
          <w:pPr>
            <w:pStyle w:val="NormalWeb"/>
            <w:jc w:val="both"/>
          </w:pPr>
        </w:pPrChange>
      </w:pPr>
      <w:del w:id="947" w:author="Tufail Ahmad Telwani" w:date="2025-02-27T16:19:00Z">
        <w:r w:rsidRPr="00904883" w:rsidDel="00C10230">
          <w:rPr>
            <w:sz w:val="20"/>
            <w:szCs w:val="20"/>
          </w:rPr>
          <w:delText xml:space="preserve">ARIMA model stood at </w:delText>
        </w:r>
        <w:r w:rsidRPr="00904883" w:rsidDel="00C10230">
          <w:rPr>
            <w:rStyle w:val="Strong"/>
            <w:b w:val="0"/>
            <w:sz w:val="20"/>
            <w:szCs w:val="20"/>
          </w:rPr>
          <w:delText>0.0042</w:delText>
        </w:r>
        <w:r w:rsidRPr="00904883" w:rsidDel="00C10230">
          <w:rPr>
            <w:sz w:val="20"/>
            <w:szCs w:val="20"/>
          </w:rPr>
          <w:delText>, indicating a relatively high accuracy in predicting nutritional needs. This low MSE value suggests that the ARIMA model performs well in scenarios where the data exhibit linear patterns and seasonal behaviors. ARIMA's simplicity, interpretability, and ability to handle trend and seasonality make it an efficient choice for forecasting situations where the relationships in the data are relatively straightforward.</w:delText>
        </w:r>
      </w:del>
    </w:p>
    <w:p w:rsidR="00904883" w:rsidRPr="00904883" w:rsidDel="00C10230" w:rsidRDefault="00904883">
      <w:pPr>
        <w:rPr>
          <w:del w:id="948" w:author="Tufail Ahmad Telwani" w:date="2025-02-27T16:19:00Z"/>
          <w:sz w:val="20"/>
          <w:szCs w:val="20"/>
        </w:rPr>
        <w:pPrChange w:id="949" w:author="Tufail Ahmad Telwani" w:date="2025-02-27T16:36:00Z">
          <w:pPr>
            <w:pStyle w:val="NormalWeb"/>
            <w:jc w:val="both"/>
          </w:pPr>
        </w:pPrChange>
      </w:pPr>
      <w:del w:id="950" w:author="Tufail Ahmad Telwani" w:date="2025-02-27T16:19:00Z">
        <w:r w:rsidRPr="00904883" w:rsidDel="00C10230">
          <w:rPr>
            <w:sz w:val="20"/>
            <w:szCs w:val="20"/>
          </w:rPr>
          <w:delText xml:space="preserve">On the other hand, the </w:delText>
        </w:r>
        <w:r w:rsidRPr="00904883" w:rsidDel="00C10230">
          <w:rPr>
            <w:rStyle w:val="Strong"/>
            <w:b w:val="0"/>
            <w:sz w:val="20"/>
            <w:szCs w:val="20"/>
          </w:rPr>
          <w:delText>LSTM (Long Short-Term Memory)</w:delText>
        </w:r>
        <w:r w:rsidRPr="00904883" w:rsidDel="00C10230">
          <w:rPr>
            <w:sz w:val="20"/>
            <w:szCs w:val="20"/>
          </w:rPr>
          <w:delText xml:space="preserve"> model, a type of recurrent neural network, showed a higher </w:delText>
        </w:r>
        <w:r w:rsidRPr="00904883" w:rsidDel="00C10230">
          <w:rPr>
            <w:rStyle w:val="Strong"/>
            <w:b w:val="0"/>
            <w:sz w:val="20"/>
            <w:szCs w:val="20"/>
          </w:rPr>
          <w:delText>MSE</w:delText>
        </w:r>
        <w:r w:rsidRPr="00904883" w:rsidDel="00C10230">
          <w:rPr>
            <w:b/>
            <w:sz w:val="20"/>
            <w:szCs w:val="20"/>
          </w:rPr>
          <w:delText xml:space="preserve"> </w:delText>
        </w:r>
        <w:r w:rsidRPr="00505118" w:rsidDel="00C10230">
          <w:rPr>
            <w:sz w:val="20"/>
            <w:szCs w:val="20"/>
          </w:rPr>
          <w:delText>of</w:delText>
        </w:r>
        <w:r w:rsidRPr="00904883" w:rsidDel="00C10230">
          <w:rPr>
            <w:b/>
            <w:sz w:val="20"/>
            <w:szCs w:val="20"/>
          </w:rPr>
          <w:delText xml:space="preserve"> </w:delText>
        </w:r>
        <w:r w:rsidRPr="00904883" w:rsidDel="00C10230">
          <w:rPr>
            <w:rStyle w:val="Strong"/>
            <w:b w:val="0"/>
            <w:sz w:val="20"/>
            <w:szCs w:val="20"/>
          </w:rPr>
          <w:delText>0.0096</w:delText>
        </w:r>
        <w:r w:rsidRPr="00904883" w:rsidDel="00C10230">
          <w:rPr>
            <w:b/>
            <w:sz w:val="20"/>
            <w:szCs w:val="20"/>
          </w:rPr>
          <w:delText>.</w:delText>
        </w:r>
        <w:r w:rsidRPr="00904883" w:rsidDel="00C10230">
          <w:rPr>
            <w:sz w:val="20"/>
            <w:szCs w:val="20"/>
          </w:rPr>
          <w:delText xml:space="preserve"> Although this MSE value was higher compared to ARIMA, the LSTM model demonstrated a strong ability to capture complex, nonlinear relationships in the data. LSTM excels at learning long-term dependencies in time-series data, making it particularly useful for capturing intricate patterns in dietary habits, which can fluctuate due to factors like lifestyle changes, health conditions, or specific health goals. LSTM's capacity to account for these non-linear dynamics allows it to handle more complicated, unpredictable patterns in nutritional data, where future dietary needs are influenced by multiple interacting factors over time.</w:delText>
        </w:r>
      </w:del>
    </w:p>
    <w:p w:rsidR="00904883" w:rsidRPr="00904883" w:rsidDel="00E85499" w:rsidRDefault="00904883">
      <w:pPr>
        <w:rPr>
          <w:del w:id="951" w:author="Tufail Ahmad Telwani" w:date="2025-02-27T16:35:00Z"/>
          <w:sz w:val="20"/>
          <w:szCs w:val="20"/>
        </w:rPr>
        <w:pPrChange w:id="952" w:author="Tufail Ahmad Telwani" w:date="2025-02-27T16:36:00Z">
          <w:pPr>
            <w:pStyle w:val="NormalWeb"/>
            <w:jc w:val="both"/>
          </w:pPr>
        </w:pPrChange>
      </w:pPr>
      <w:del w:id="953" w:author="Tufail Ahmad Telwani" w:date="2025-02-27T16:19:00Z">
        <w:r w:rsidRPr="00904883" w:rsidDel="00C10230">
          <w:rPr>
            <w:sz w:val="20"/>
            <w:szCs w:val="20"/>
          </w:rPr>
          <w:delText>Despite its higher MSE, the LSTM model offers substantial advantages in scenarios where the data includes more complex interactions, such as changes in nutrient intake following a user's exercise routine or shifting metabolic needs. LSTM’s capability to track and predict these long-term dependencies over time offers greater flexibility and accuracy for dynamic, real-time dietary recommendations, especially in cases where ARIMA’s linear approach might not be sufficient</w:delText>
        </w:r>
      </w:del>
      <w:del w:id="954" w:author="Tufail Ahmad Telwani" w:date="2025-02-27T16:35:00Z">
        <w:r w:rsidRPr="00904883" w:rsidDel="00E85499">
          <w:rPr>
            <w:sz w:val="20"/>
            <w:szCs w:val="20"/>
          </w:rPr>
          <w:delText>.</w:delText>
        </w:r>
      </w:del>
    </w:p>
    <w:p w:rsidR="003E209F" w:rsidDel="00E85499" w:rsidRDefault="003E209F">
      <w:pPr>
        <w:rPr>
          <w:del w:id="955" w:author="Tufail Ahmad Telwani" w:date="2025-02-27T16:35:00Z"/>
        </w:rPr>
        <w:pPrChange w:id="956" w:author="Tufail Ahmad Telwani" w:date="2025-02-27T16:36:00Z">
          <w:pPr>
            <w:pStyle w:val="BodyText"/>
            <w:spacing w:before="214"/>
            <w:ind w:left="0"/>
            <w:jc w:val="both"/>
          </w:pPr>
        </w:pPrChange>
      </w:pPr>
    </w:p>
    <w:p w:rsidR="00FF54C4" w:rsidDel="00E85499" w:rsidRDefault="00FF54C4">
      <w:pPr>
        <w:rPr>
          <w:del w:id="957" w:author="Tufail Ahmad Telwani" w:date="2025-02-27T16:35:00Z"/>
          <w:w w:val="90"/>
        </w:rPr>
        <w:pPrChange w:id="958" w:author="Tufail Ahmad Telwani" w:date="2025-02-27T16:36:00Z">
          <w:pPr>
            <w:pStyle w:val="Heading2"/>
            <w:ind w:right="370"/>
          </w:pPr>
        </w:pPrChange>
      </w:pPr>
    </w:p>
    <w:p w:rsidR="00FF54C4" w:rsidRDefault="00FF54C4">
      <w:pPr>
        <w:rPr>
          <w:w w:val="90"/>
        </w:rPr>
        <w:pPrChange w:id="959" w:author="Tufail Ahmad Telwani" w:date="2025-02-27T16:36:00Z">
          <w:pPr>
            <w:pStyle w:val="Heading2"/>
            <w:ind w:right="370"/>
          </w:pPr>
        </w:pPrChange>
      </w:pPr>
    </w:p>
    <w:p w:rsidR="008239C7" w:rsidRDefault="009D4225" w:rsidP="008239C7">
      <w:pPr>
        <w:pStyle w:val="Heading2"/>
        <w:ind w:right="370"/>
        <w:rPr>
          <w:w w:val="90"/>
        </w:rPr>
      </w:pPr>
      <w:r w:rsidRPr="00790D92">
        <w:rPr>
          <w:w w:val="90"/>
        </w:rPr>
        <w:t>CONCLUSION</w:t>
      </w:r>
    </w:p>
    <w:p w:rsidR="00E85499" w:rsidRPr="00E85499" w:rsidRDefault="00E85499">
      <w:pPr>
        <w:widowControl/>
        <w:autoSpaceDE/>
        <w:autoSpaceDN/>
        <w:spacing w:before="100" w:beforeAutospacing="1" w:after="100" w:afterAutospacing="1"/>
        <w:jc w:val="both"/>
        <w:rPr>
          <w:ins w:id="960" w:author="Tufail Ahmad Telwani" w:date="2025-02-27T16:41:00Z"/>
          <w:sz w:val="20"/>
          <w:szCs w:val="20"/>
          <w:lang w:val="en-IN" w:eastAsia="en-IN"/>
          <w:rPrChange w:id="961" w:author="Tufail Ahmad Telwani" w:date="2025-02-27T16:41:00Z">
            <w:rPr>
              <w:ins w:id="962" w:author="Tufail Ahmad Telwani" w:date="2025-02-27T16:41:00Z"/>
              <w:sz w:val="24"/>
              <w:szCs w:val="24"/>
              <w:lang w:val="en-IN" w:eastAsia="en-IN"/>
            </w:rPr>
          </w:rPrChange>
        </w:rPr>
        <w:pPrChange w:id="963" w:author="Tufail Ahmad Telwani" w:date="2025-02-27T17:03:00Z">
          <w:pPr>
            <w:widowControl/>
            <w:autoSpaceDE/>
            <w:autoSpaceDN/>
            <w:spacing w:before="100" w:beforeAutospacing="1" w:after="100" w:afterAutospacing="1"/>
          </w:pPr>
        </w:pPrChange>
      </w:pPr>
      <w:ins w:id="964" w:author="Tufail Ahmad Telwani" w:date="2025-02-27T16:41:00Z">
        <w:r w:rsidRPr="00E85499">
          <w:rPr>
            <w:sz w:val="20"/>
            <w:szCs w:val="20"/>
            <w:lang w:val="en-IN" w:eastAsia="en-IN"/>
            <w:rPrChange w:id="965" w:author="Tufail Ahmad Telwani" w:date="2025-02-27T16:41:00Z">
              <w:rPr>
                <w:sz w:val="24"/>
                <w:szCs w:val="24"/>
                <w:lang w:val="en-IN" w:eastAsia="en-IN"/>
              </w:rPr>
            </w:rPrChange>
          </w:rPr>
          <w:t>In conclusion, this paper successfully implements an Intrusion Detection System (IDS) for smart vehicles using advanced machine learning algorithms, including Random Forest, Gradient Boosting, Adaboost, LSTM, and CatBoost. The system detects and classifies various cyberattacks, such as Distributed Denial of Service (DDoS), Fuzzy, and Impersonation attacks, alongside normal traffic patterns. By utilizing the CAN-intrusion-dataset, which includes critical vehicle communication features like Message_ID, Byte-level signals, and target labels, the IDS effectively analyzes and identifies vehicular network behaviors.The IDS demonstrated strong performance, with Random Forest and CatBoost achieving precision scores of 0.93 and 0.91, respectively, ensuring accurate detection of cyber threats. LSTM, effective at detecting subtle attack patterns, achieved a recall score of 0.89, proving useful for identifying complex attacks such as Fuzzy and Impersonation. The system also exhibited scalability, making it suitable for large-scale vehicular networks.</w:t>
        </w:r>
      </w:ins>
    </w:p>
    <w:p w:rsidR="006B4A2E" w:rsidRPr="00FF12E0" w:rsidDel="00E85499" w:rsidRDefault="00E85499">
      <w:pPr>
        <w:widowControl/>
        <w:autoSpaceDE/>
        <w:autoSpaceDN/>
        <w:spacing w:before="100" w:beforeAutospacing="1" w:after="100" w:afterAutospacing="1"/>
        <w:jc w:val="both"/>
        <w:rPr>
          <w:del w:id="966" w:author="Tufail Ahmad Telwani" w:date="2025-02-27T16:41:00Z"/>
          <w:sz w:val="20"/>
          <w:szCs w:val="20"/>
        </w:rPr>
        <w:pPrChange w:id="967" w:author="Tufail Ahmad Telwani" w:date="2025-02-27T17:03:00Z">
          <w:pPr>
            <w:pStyle w:val="NormalWeb"/>
            <w:jc w:val="both"/>
          </w:pPr>
        </w:pPrChange>
      </w:pPr>
      <w:ins w:id="968" w:author="Tufail Ahmad Telwani" w:date="2025-02-27T16:41:00Z">
        <w:r w:rsidRPr="00E85499">
          <w:rPr>
            <w:sz w:val="20"/>
            <w:szCs w:val="20"/>
            <w:lang w:val="en-IN" w:eastAsia="en-IN"/>
            <w:rPrChange w:id="969" w:author="Tufail Ahmad Telwani" w:date="2025-02-27T16:41:00Z">
              <w:rPr/>
            </w:rPrChange>
          </w:rPr>
          <w:t>The IDS’s real-time detection capabilities provide robust protection for smart vehicles, enabling swift identification and mitigation of threats. Future work can focus on enhancing the system’s adaptability to emerging threats, optimizing efficiency, and improving response times to ensure the system remains effective as cyber threats evolve.Overall, the proposed IDS offers a scalable, high-performance solution for securing smart vehicles against cyberattacks, laying the groundwork for future advancements in vehicular cybersecurity and safer connected transportation systems.</w:t>
        </w:r>
      </w:ins>
      <w:del w:id="970" w:author="Tufail Ahmad Telwani" w:date="2025-02-27T16:41:00Z">
        <w:r w:rsidR="006B4A2E" w:rsidRPr="006B4A2E" w:rsidDel="00E85499">
          <w:rPr>
            <w:sz w:val="20"/>
            <w:szCs w:val="20"/>
          </w:rPr>
          <w:delText>This project explored the development of personalized nutrition plans based on individual health data, with the aim of providing tailored meal recommendations that optimize users' macronutrient intake and improve overall health outcomes. Through the use of machine learning models like ARIMA and LSTM, we were able to predict nutritional requirements based on users’ dietary habits, physical activity, and health data. The results highlighted the strengths and limitations of each model, with ARIMA demonstrating high accuracy for data with clear trends and seasonality, while LSTM proved effective in capturing complex, non-linear relationships and long-term dependencies in the data.</w:delText>
        </w:r>
      </w:del>
    </w:p>
    <w:p w:rsidR="006B4A2E" w:rsidRPr="006B4A2E" w:rsidDel="00E85499" w:rsidRDefault="006B4A2E">
      <w:pPr>
        <w:jc w:val="both"/>
        <w:rPr>
          <w:del w:id="971" w:author="Tufail Ahmad Telwani" w:date="2025-02-27T16:41:00Z"/>
          <w:sz w:val="20"/>
          <w:szCs w:val="20"/>
        </w:rPr>
        <w:pPrChange w:id="972" w:author="Tufail Ahmad Telwani" w:date="2025-02-27T17:03:00Z">
          <w:pPr>
            <w:pStyle w:val="NormalWeb"/>
            <w:jc w:val="both"/>
          </w:pPr>
        </w:pPrChange>
      </w:pPr>
      <w:del w:id="973" w:author="Tufail Ahmad Telwani" w:date="2025-02-27T16:41:00Z">
        <w:r w:rsidRPr="006B4A2E" w:rsidDel="00E85499">
          <w:rPr>
            <w:sz w:val="20"/>
            <w:szCs w:val="20"/>
          </w:rPr>
          <w:delText>Despite some challenges, the combination of these two models offers promising potential for creating more precise and adaptive nutrition plans. The ability to incorporate real-time health data, along with advanced models like Random Forest or Transformer-based networks, could further enhance the system’s predictive power and provide more dynamic meal recommendations. The future of personalized nutrition lies in the continuous refinement of data-driven approaches, and by integrating diverse data sources and leveraging state-of-the-art machine learning techniques, it is possible to significantly improve users’ health and wellness through more individualized dietary strategies.</w:delText>
        </w:r>
      </w:del>
    </w:p>
    <w:p w:rsidR="004F65C0" w:rsidRPr="006B4A2E" w:rsidDel="00E85499" w:rsidRDefault="006B4A2E">
      <w:pPr>
        <w:jc w:val="both"/>
        <w:rPr>
          <w:del w:id="974" w:author="Tufail Ahmad Telwani" w:date="2025-02-27T16:41:00Z"/>
          <w:sz w:val="20"/>
          <w:szCs w:val="20"/>
        </w:rPr>
        <w:pPrChange w:id="975" w:author="Tufail Ahmad Telwani" w:date="2025-02-27T17:03:00Z">
          <w:pPr>
            <w:pStyle w:val="NormalWeb"/>
            <w:jc w:val="both"/>
          </w:pPr>
        </w:pPrChange>
      </w:pPr>
      <w:del w:id="976" w:author="Tufail Ahmad Telwani" w:date="2025-02-27T16:41:00Z">
        <w:r w:rsidRPr="006B4A2E" w:rsidDel="00E85499">
          <w:rPr>
            <w:sz w:val="20"/>
            <w:szCs w:val="20"/>
          </w:rPr>
          <w:delText>This project paves the way for a more personalized, sustainable, and data-driven approach to nutrition, one that adapts to each user’s unique needs and changes over time. With continued advancements in technology and the integration of more complex datasets, personalized nutrition has the potential to revolutionize how individuals manage their health an</w:delText>
        </w:r>
        <w:r w:rsidDel="00E85499">
          <w:rPr>
            <w:sz w:val="20"/>
            <w:szCs w:val="20"/>
          </w:rPr>
          <w:delText>d dietary choices in the future.</w:delText>
        </w:r>
      </w:del>
    </w:p>
    <w:p w:rsidR="00407E17" w:rsidRPr="004C3A2C" w:rsidRDefault="00407E17">
      <w:pPr>
        <w:jc w:val="both"/>
        <w:rPr>
          <w:w w:val="90"/>
          <w:sz w:val="20"/>
        </w:rPr>
        <w:pPrChange w:id="977" w:author="Tufail Ahmad Telwani" w:date="2025-02-27T17:03:00Z">
          <w:pPr>
            <w:pStyle w:val="Heading1"/>
            <w:jc w:val="both"/>
          </w:pPr>
        </w:pPrChange>
      </w:pPr>
    </w:p>
    <w:p w:rsidR="00407E17" w:rsidRPr="004C3A2C" w:rsidRDefault="00407E17" w:rsidP="004C3A2C">
      <w:pPr>
        <w:pStyle w:val="Heading1"/>
        <w:jc w:val="both"/>
        <w:rPr>
          <w:w w:val="90"/>
          <w:sz w:val="20"/>
        </w:rPr>
      </w:pPr>
    </w:p>
    <w:p w:rsidR="005F5B3B" w:rsidRPr="00C56046" w:rsidRDefault="00684D31">
      <w:pPr>
        <w:pStyle w:val="Heading1"/>
        <w:rPr>
          <w:w w:val="90"/>
        </w:rPr>
        <w:pPrChange w:id="978" w:author="Tufail Ahmad Telwani" w:date="2025-02-27T17:19:00Z">
          <w:pPr>
            <w:pStyle w:val="Heading1"/>
            <w:jc w:val="both"/>
          </w:pPr>
        </w:pPrChange>
      </w:pPr>
      <w:r w:rsidRPr="00C56046">
        <w:rPr>
          <w:w w:val="90"/>
        </w:rPr>
        <w:t>FUTURE SCOPE</w:t>
      </w:r>
    </w:p>
    <w:p w:rsidR="00E85499" w:rsidRPr="00E85499" w:rsidRDefault="00E85499">
      <w:pPr>
        <w:pStyle w:val="NormalWeb"/>
        <w:jc w:val="both"/>
        <w:rPr>
          <w:ins w:id="979" w:author="Tufail Ahmad Telwani" w:date="2025-02-27T16:44:00Z"/>
          <w:sz w:val="20"/>
          <w:szCs w:val="20"/>
          <w:rPrChange w:id="980" w:author="Tufail Ahmad Telwani" w:date="2025-02-27T16:44:00Z">
            <w:rPr>
              <w:ins w:id="981" w:author="Tufail Ahmad Telwani" w:date="2025-02-27T16:44:00Z"/>
            </w:rPr>
          </w:rPrChange>
        </w:rPr>
        <w:pPrChange w:id="982" w:author="Tufail Ahmad Telwani" w:date="2025-02-27T17:03:00Z">
          <w:pPr>
            <w:pStyle w:val="NormalWeb"/>
          </w:pPr>
        </w:pPrChange>
      </w:pPr>
      <w:ins w:id="983" w:author="Tufail Ahmad Telwani" w:date="2025-02-27T16:44:00Z">
        <w:r w:rsidRPr="00E85499">
          <w:rPr>
            <w:sz w:val="20"/>
            <w:szCs w:val="20"/>
            <w:rPrChange w:id="984" w:author="Tufail Ahmad Telwani" w:date="2025-02-27T16:44:00Z">
              <w:rPr/>
            </w:rPrChange>
          </w:rPr>
          <w:t>In future studies, the integration of more advanced deep learning and machine learning models could enhance the performance of the proposed Intrusion Detection System (IDS) for smart vehicles. Models such as Support Vector Machines (SVM), Random Forest, and hybrid models combining machine learning with statistical techniques might offer improved capabilities, particularly in capturing complex patterns in CAN-bus traffic and enhancing attack detection. These models could provide more accurate classification, enabling the system to identify even subtle or previously unknown attack behavio</w:t>
        </w:r>
      </w:ins>
      <w:ins w:id="985" w:author="Tufail Ahmad Telwani" w:date="2025-02-28T13:14:00Z">
        <w:r w:rsidR="00694C1E">
          <w:rPr>
            <w:sz w:val="20"/>
            <w:szCs w:val="20"/>
          </w:rPr>
          <w:t>u</w:t>
        </w:r>
      </w:ins>
      <w:ins w:id="986" w:author="Tufail Ahmad Telwani" w:date="2025-02-27T16:44:00Z">
        <w:r w:rsidRPr="00E85499">
          <w:rPr>
            <w:sz w:val="20"/>
            <w:szCs w:val="20"/>
            <w:rPrChange w:id="987" w:author="Tufail Ahmad Telwani" w:date="2025-02-27T16:44:00Z">
              <w:rPr/>
            </w:rPrChange>
          </w:rPr>
          <w:t>rs.</w:t>
        </w:r>
      </w:ins>
      <w:ins w:id="988" w:author="Tufail Ahmad Telwani" w:date="2025-02-28T13:14:00Z">
        <w:r w:rsidR="00694C1E">
          <w:rPr>
            <w:sz w:val="20"/>
            <w:szCs w:val="20"/>
          </w:rPr>
          <w:t xml:space="preserve"> </w:t>
        </w:r>
      </w:ins>
      <w:ins w:id="989" w:author="Tufail Ahmad Telwani" w:date="2025-02-27T16:44:00Z">
        <w:r w:rsidRPr="00E85499">
          <w:rPr>
            <w:sz w:val="20"/>
            <w:szCs w:val="20"/>
            <w:rPrChange w:id="990" w:author="Tufail Ahmad Telwani" w:date="2025-02-27T16:44:00Z">
              <w:rPr/>
            </w:rPrChange>
          </w:rPr>
          <w:t xml:space="preserve">Furthermore, incorporating more granular data from external sources, such as real-time vehicle sensor data or traffic </w:t>
        </w:r>
        <w:r w:rsidRPr="00E85499">
          <w:rPr>
            <w:sz w:val="20"/>
            <w:szCs w:val="20"/>
            <w:rPrChange w:id="991" w:author="Tufail Ahmad Telwani" w:date="2025-02-27T16:44:00Z">
              <w:rPr/>
            </w:rPrChange>
          </w:rPr>
          <w:lastRenderedPageBreak/>
          <w:t>information, could improve the IDS's performance. By integrating these diverse data points, the system could better adapt to dynamic driving conditions and improve its ability to detect anomalies in various vehicular environments. This could result in more accurate threat detection, minimizing false positives and increasing the overall reliability of the system.</w:t>
        </w:r>
      </w:ins>
    </w:p>
    <w:p w:rsidR="00CE45AE" w:rsidRDefault="00CE45AE">
      <w:pPr>
        <w:jc w:val="both"/>
        <w:rPr>
          <w:ins w:id="992" w:author="Tufail Ahmad Telwani" w:date="2025-02-27T16:57:00Z"/>
          <w:sz w:val="20"/>
          <w:szCs w:val="20"/>
        </w:rPr>
      </w:pPr>
      <w:ins w:id="993" w:author="Tufail Ahmad Telwani" w:date="2025-02-27T16:48:00Z">
        <w:r w:rsidRPr="00CE45AE">
          <w:rPr>
            <w:sz w:val="20"/>
            <w:szCs w:val="20"/>
            <w:rPrChange w:id="994" w:author="Tufail Ahmad Telwani" w:date="2025-02-27T16:48:00Z">
              <w:rPr/>
            </w:rPrChange>
          </w:rPr>
          <w:t>Additionally, exploring cutting-edge deep learning models, such as Transformer-based architectures or Convolutional Neural Networks (CNNs), could offer significant advantages in managing the complex, high-dimensional data generated by smart vehicles. These models are particularly well-suited to handle large-scale data from vehicular networks, as they excel at identifying intricate patterns and anomalies in large datasets. By leveraging their capabilities, the IDS would be able to process vast amounts of data more efficiently, enabling faster detection of potential threats. Such models are also capable of learning from evolving patterns, allowing the system to adapt to new attack strategies without requiring extensive retraining. With the integration of these advanced techniques, the IDS could continuously improve its ability to identify subtle attack signatures or previously unseen types of cyber threats, enhancing its overall detection performance. Additionally, as these models can process sequential and spatial data more effectively, they could provide a deeper understanding of the dynamic interactions within the vehicular network, improving threat detection accuracy across different driving scenarios and environments.</w:t>
        </w:r>
      </w:ins>
    </w:p>
    <w:p w:rsidR="00FF12E0" w:rsidRPr="00CE45AE" w:rsidRDefault="00FF12E0">
      <w:pPr>
        <w:jc w:val="both"/>
        <w:rPr>
          <w:ins w:id="995" w:author="Tufail Ahmad Telwani" w:date="2025-02-27T16:47:00Z"/>
          <w:sz w:val="20"/>
          <w:szCs w:val="20"/>
        </w:rPr>
      </w:pPr>
    </w:p>
    <w:p w:rsidR="005F5B3B" w:rsidRPr="00CE45AE" w:rsidDel="00E85499" w:rsidRDefault="00CE45AE">
      <w:pPr>
        <w:pStyle w:val="NormalWeb"/>
        <w:jc w:val="both"/>
        <w:rPr>
          <w:del w:id="996" w:author="Tufail Ahmad Telwani" w:date="2025-02-27T16:44:00Z"/>
          <w:sz w:val="20"/>
          <w:szCs w:val="20"/>
        </w:rPr>
      </w:pPr>
      <w:ins w:id="997" w:author="Tufail Ahmad Telwani" w:date="2025-02-27T16:47:00Z">
        <w:r w:rsidRPr="00CE45AE">
          <w:rPr>
            <w:sz w:val="20"/>
            <w:szCs w:val="20"/>
            <w:rPrChange w:id="998" w:author="Tufail Ahmad Telwani" w:date="2025-02-27T16:47:00Z">
              <w:rPr/>
            </w:rPrChange>
          </w:rPr>
          <w:t>Moreover, the inclusion of external factors such as weather conditions, geographic data, or traffic density could further enhance the system’s adaptability and contextual awareness. These variables can influence vehicle network behavior in significant ways, and by considering them, the IDS could gain a deeper understanding of the broader context in which anomalies occur. This added layer of analysis could allow the system to make more accurate decisions, minimizing false positives and ensuring that the detection process is both reliable and relevant. By combining these advanced deep learning techniques with real-time data processing, the IDS could evolve into a more robust and adaptive security solution for smart vehicles. These innovations would not only improve threat detection capabilities but also ensure that the system remains resilient to emerging cybersecurity challenges, ultimately enhancing the safety and reliability of connected transportation networks</w:t>
        </w:r>
        <w:r>
          <w:rPr>
            <w:sz w:val="20"/>
            <w:szCs w:val="20"/>
          </w:rPr>
          <w:t>.</w:t>
        </w:r>
      </w:ins>
      <w:del w:id="999" w:author="Tufail Ahmad Telwani" w:date="2025-02-27T16:44:00Z">
        <w:r w:rsidR="005F5B3B" w:rsidRPr="00CE45AE" w:rsidDel="00E85499">
          <w:rPr>
            <w:sz w:val="20"/>
            <w:szCs w:val="20"/>
          </w:rPr>
          <w:delText>In future</w:delText>
        </w:r>
        <w:r w:rsidR="005F5B3B" w:rsidRPr="00203960" w:rsidDel="00E85499">
          <w:rPr>
            <w:sz w:val="20"/>
            <w:szCs w:val="20"/>
          </w:rPr>
          <w:delText xml:space="preserve"> studies</w:delText>
        </w:r>
        <w:r w:rsidR="005F5B3B" w:rsidRPr="00CE45AE" w:rsidDel="00E85499">
          <w:rPr>
            <w:sz w:val="20"/>
            <w:szCs w:val="20"/>
          </w:rPr>
          <w:delText>,</w:delText>
        </w:r>
        <w:r w:rsidR="005F5B3B" w:rsidRPr="00203960" w:rsidDel="00E85499">
          <w:rPr>
            <w:sz w:val="20"/>
            <w:szCs w:val="20"/>
          </w:rPr>
          <w:delText xml:space="preserve"> the</w:delText>
        </w:r>
        <w:r w:rsidR="005F5B3B" w:rsidRPr="00CE45AE" w:rsidDel="00E85499">
          <w:rPr>
            <w:sz w:val="20"/>
            <w:szCs w:val="20"/>
          </w:rPr>
          <w:delText xml:space="preserve"> application of</w:delText>
        </w:r>
        <w:r w:rsidR="005F5B3B" w:rsidRPr="00203960" w:rsidDel="00E85499">
          <w:rPr>
            <w:sz w:val="20"/>
            <w:szCs w:val="20"/>
          </w:rPr>
          <w:delText xml:space="preserve"> other adv</w:delText>
        </w:r>
        <w:r w:rsidR="005F5B3B" w:rsidRPr="0071482A" w:rsidDel="00E85499">
          <w:rPr>
            <w:sz w:val="20"/>
            <w:szCs w:val="20"/>
          </w:rPr>
          <w:delText>anced deep learning and machine learning models</w:delText>
        </w:r>
        <w:r w:rsidR="005F5B3B" w:rsidRPr="00CE45AE" w:rsidDel="00E85499">
          <w:rPr>
            <w:sz w:val="20"/>
            <w:szCs w:val="20"/>
          </w:rPr>
          <w:delText xml:space="preserve"> can be explored to improve the prediction of personalized nutrition plans. Models such as </w:delText>
        </w:r>
        <w:r w:rsidR="005F5B3B" w:rsidRPr="00203960" w:rsidDel="00E85499">
          <w:rPr>
            <w:sz w:val="20"/>
            <w:szCs w:val="20"/>
          </w:rPr>
          <w:delText>Random Forest, Support Vector Machines</w:delText>
        </w:r>
        <w:r w:rsidR="005F5B3B" w:rsidRPr="00CE45AE" w:rsidDel="00E85499">
          <w:rPr>
            <w:sz w:val="20"/>
            <w:szCs w:val="20"/>
          </w:rPr>
          <w:delText xml:space="preserve"> (SVM), and</w:delText>
        </w:r>
        <w:r w:rsidR="005F5B3B" w:rsidRPr="00203960" w:rsidDel="00E85499">
          <w:rPr>
            <w:sz w:val="20"/>
            <w:szCs w:val="20"/>
          </w:rPr>
          <w:delText xml:space="preserve"> hybrid models </w:delText>
        </w:r>
        <w:r w:rsidR="005F5B3B" w:rsidRPr="00CE45AE" w:rsidDel="00E85499">
          <w:rPr>
            <w:sz w:val="20"/>
            <w:szCs w:val="20"/>
          </w:rPr>
          <w:delText>that combine</w:delText>
        </w:r>
        <w:r w:rsidR="005F5B3B" w:rsidRPr="00203960" w:rsidDel="00E85499">
          <w:rPr>
            <w:sz w:val="20"/>
            <w:szCs w:val="20"/>
          </w:rPr>
          <w:delText xml:space="preserve"> machine learning </w:delText>
        </w:r>
        <w:r w:rsidR="005F5B3B" w:rsidRPr="00CE45AE" w:rsidDel="00E85499">
          <w:rPr>
            <w:sz w:val="20"/>
            <w:szCs w:val="20"/>
          </w:rPr>
          <w:delText xml:space="preserve">with statistical techniques may offer enhanced capabilities, particularly in addressing </w:delText>
        </w:r>
        <w:r w:rsidR="005F5B3B" w:rsidRPr="00203960" w:rsidDel="00E85499">
          <w:rPr>
            <w:sz w:val="20"/>
            <w:szCs w:val="20"/>
          </w:rPr>
          <w:delText xml:space="preserve">the </w:delText>
        </w:r>
        <w:r w:rsidR="005F5B3B" w:rsidRPr="00CE45AE" w:rsidDel="00E85499">
          <w:rPr>
            <w:sz w:val="20"/>
            <w:szCs w:val="20"/>
          </w:rPr>
          <w:delText xml:space="preserve">weaknesses observed in </w:delText>
        </w:r>
        <w:r w:rsidR="005F5B3B" w:rsidRPr="00203960" w:rsidDel="00E85499">
          <w:rPr>
            <w:sz w:val="20"/>
            <w:szCs w:val="20"/>
          </w:rPr>
          <w:delText>ARIMA and LSTM models</w:delText>
        </w:r>
        <w:r w:rsidR="005F5B3B" w:rsidRPr="00CE45AE" w:rsidDel="00E85499">
          <w:rPr>
            <w:sz w:val="20"/>
            <w:szCs w:val="20"/>
          </w:rPr>
          <w:delText>. These models could potentially capture</w:delText>
        </w:r>
        <w:r w:rsidR="005F5B3B" w:rsidRPr="00203960" w:rsidDel="00E85499">
          <w:rPr>
            <w:sz w:val="20"/>
            <w:szCs w:val="20"/>
          </w:rPr>
          <w:delText xml:space="preserve"> more complex patterns in </w:delText>
        </w:r>
        <w:r w:rsidR="005F5B3B" w:rsidRPr="00CE45AE" w:rsidDel="00E85499">
          <w:rPr>
            <w:sz w:val="20"/>
            <w:szCs w:val="20"/>
          </w:rPr>
          <w:delText>nutritional</w:delText>
        </w:r>
        <w:r w:rsidR="005F5B3B" w:rsidRPr="00203960" w:rsidDel="00E85499">
          <w:rPr>
            <w:sz w:val="20"/>
            <w:szCs w:val="20"/>
          </w:rPr>
          <w:delText xml:space="preserve"> data</w:delText>
        </w:r>
        <w:r w:rsidR="005F5B3B" w:rsidRPr="00CE45AE" w:rsidDel="00E85499">
          <w:rPr>
            <w:sz w:val="20"/>
            <w:szCs w:val="20"/>
          </w:rPr>
          <w:delText>, enabling more accurate and tailored predictions for users.</w:delText>
        </w:r>
      </w:del>
    </w:p>
    <w:p w:rsidR="005F5B3B" w:rsidRPr="004C3A2C" w:rsidDel="00E85499" w:rsidRDefault="005F5B3B">
      <w:pPr>
        <w:pStyle w:val="NormalWeb"/>
        <w:jc w:val="both"/>
        <w:rPr>
          <w:del w:id="1000" w:author="Tufail Ahmad Telwani" w:date="2025-02-27T16:44:00Z"/>
          <w:sz w:val="20"/>
        </w:rPr>
      </w:pPr>
      <w:del w:id="1001" w:author="Tufail Ahmad Telwani" w:date="2025-02-27T16:44:00Z">
        <w:r w:rsidRPr="005F5B3B" w:rsidDel="00E85499">
          <w:rPr>
            <w:sz w:val="20"/>
            <w:szCs w:val="20"/>
          </w:rPr>
          <w:delText>Additionally, integrating</w:delText>
        </w:r>
        <w:r w:rsidRPr="004C3A2C" w:rsidDel="00E85499">
          <w:rPr>
            <w:sz w:val="20"/>
          </w:rPr>
          <w:delText xml:space="preserve"> more diverse and </w:delText>
        </w:r>
        <w:r w:rsidRPr="005F5B3B" w:rsidDel="00E85499">
          <w:rPr>
            <w:sz w:val="20"/>
            <w:szCs w:val="20"/>
          </w:rPr>
          <w:delText>granular</w:delText>
        </w:r>
        <w:r w:rsidRPr="004C3A2C" w:rsidDel="00E85499">
          <w:rPr>
            <w:sz w:val="20"/>
          </w:rPr>
          <w:delText xml:space="preserve"> data</w:delText>
        </w:r>
        <w:r w:rsidRPr="005F5B3B" w:rsidDel="00E85499">
          <w:rPr>
            <w:sz w:val="20"/>
            <w:szCs w:val="20"/>
          </w:rPr>
          <w:delText>,</w:delText>
        </w:r>
        <w:r w:rsidRPr="004C3A2C" w:rsidDel="00E85499">
          <w:rPr>
            <w:sz w:val="20"/>
          </w:rPr>
          <w:delText xml:space="preserve"> such as real-time </w:delText>
        </w:r>
        <w:r w:rsidRPr="005F5B3B" w:rsidDel="00E85499">
          <w:rPr>
            <w:sz w:val="20"/>
            <w:szCs w:val="20"/>
          </w:rPr>
          <w:delText>health and lifestyle</w:delText>
        </w:r>
        <w:r w:rsidRPr="004C3A2C" w:rsidDel="00E85499">
          <w:rPr>
            <w:sz w:val="20"/>
          </w:rPr>
          <w:delText xml:space="preserve"> data from </w:delText>
        </w:r>
        <w:r w:rsidRPr="005F5B3B" w:rsidDel="00E85499">
          <w:rPr>
            <w:sz w:val="20"/>
            <w:szCs w:val="20"/>
          </w:rPr>
          <w:delText xml:space="preserve">wearable devices or dietary tracking apps, could further improve the </w:delText>
        </w:r>
        <w:r w:rsidRPr="004C3A2C" w:rsidDel="00E85499">
          <w:rPr>
            <w:sz w:val="20"/>
          </w:rPr>
          <w:delText xml:space="preserve">performance </w:delText>
        </w:r>
        <w:r w:rsidRPr="005F5B3B" w:rsidDel="00E85499">
          <w:rPr>
            <w:sz w:val="20"/>
            <w:szCs w:val="20"/>
          </w:rPr>
          <w:delText xml:space="preserve">of prediction models. By incorporating such data, models can </w:delText>
        </w:r>
        <w:r w:rsidRPr="004C3A2C" w:rsidDel="00E85499">
          <w:rPr>
            <w:sz w:val="20"/>
          </w:rPr>
          <w:delText xml:space="preserve">provide more </w:delText>
        </w:r>
        <w:r w:rsidRPr="005F5B3B" w:rsidDel="00E85499">
          <w:rPr>
            <w:sz w:val="20"/>
            <w:szCs w:val="20"/>
          </w:rPr>
          <w:delText>precise and dynamic meal recommendations that adapt to users' changing health conditions, activity levels, and preferences over time</w:delText>
        </w:r>
        <w:r w:rsidRPr="004C3A2C" w:rsidDel="00E85499">
          <w:rPr>
            <w:sz w:val="20"/>
          </w:rPr>
          <w:delText>.</w:delText>
        </w:r>
      </w:del>
    </w:p>
    <w:p w:rsidR="005F5B3B" w:rsidRPr="005F5B3B" w:rsidDel="00E85499" w:rsidRDefault="005F5B3B">
      <w:pPr>
        <w:pStyle w:val="NormalWeb"/>
        <w:jc w:val="both"/>
        <w:rPr>
          <w:del w:id="1002" w:author="Tufail Ahmad Telwani" w:date="2025-02-27T16:44:00Z"/>
          <w:sz w:val="20"/>
          <w:szCs w:val="20"/>
        </w:rPr>
      </w:pPr>
      <w:del w:id="1003" w:author="Tufail Ahmad Telwani" w:date="2025-02-27T16:44:00Z">
        <w:r w:rsidRPr="005F5B3B" w:rsidDel="00E85499">
          <w:rPr>
            <w:sz w:val="20"/>
            <w:szCs w:val="20"/>
          </w:rPr>
          <w:delText xml:space="preserve">Moreover, exploring cutting-edge </w:delText>
        </w:r>
        <w:r w:rsidRPr="004C3A2C" w:rsidDel="00E85499">
          <w:rPr>
            <w:sz w:val="20"/>
          </w:rPr>
          <w:delText xml:space="preserve">deep learning models </w:delText>
        </w:r>
        <w:r w:rsidRPr="005F5B3B" w:rsidDel="00E85499">
          <w:rPr>
            <w:sz w:val="20"/>
            <w:szCs w:val="20"/>
          </w:rPr>
          <w:delText>such as</w:delText>
        </w:r>
        <w:r w:rsidRPr="004C3A2C" w:rsidDel="00E85499">
          <w:rPr>
            <w:sz w:val="20"/>
          </w:rPr>
          <w:delText xml:space="preserve"> Transformer-based </w:delText>
        </w:r>
        <w:r w:rsidRPr="005F5B3B" w:rsidDel="00E85499">
          <w:rPr>
            <w:sz w:val="20"/>
            <w:szCs w:val="20"/>
          </w:rPr>
          <w:delText>architectures</w:delText>
        </w:r>
        <w:r w:rsidRPr="004C3A2C" w:rsidDel="00E85499">
          <w:rPr>
            <w:sz w:val="20"/>
          </w:rPr>
          <w:delText xml:space="preserve"> or Convolutional Neural Networks (CNNs) </w:delText>
        </w:r>
        <w:r w:rsidRPr="005F5B3B" w:rsidDel="00E85499">
          <w:rPr>
            <w:sz w:val="20"/>
            <w:szCs w:val="20"/>
          </w:rPr>
          <w:delText>could prove beneficial in handling large-scale, high-frequency health data. These models may offer better management of complex, non-linear interactions in time-series data, further improving prediction accuracy. Including external variables such as genetic information, metabolic rates, and environmental factors (e.g., climate or geographic data) could enrich the model’s understanding of individual dietary needs and health goals.</w:delText>
        </w:r>
      </w:del>
    </w:p>
    <w:p w:rsidR="005F5B3B" w:rsidRPr="004C3A2C" w:rsidDel="00E85499" w:rsidRDefault="005F5B3B">
      <w:pPr>
        <w:pStyle w:val="NormalWeb"/>
        <w:jc w:val="both"/>
        <w:rPr>
          <w:del w:id="1004" w:author="Tufail Ahmad Telwani" w:date="2025-02-27T16:44:00Z"/>
          <w:sz w:val="20"/>
        </w:rPr>
      </w:pPr>
      <w:del w:id="1005" w:author="Tufail Ahmad Telwani" w:date="2025-02-27T16:44:00Z">
        <w:r w:rsidRPr="005F5B3B" w:rsidDel="00E85499">
          <w:rPr>
            <w:sz w:val="20"/>
            <w:szCs w:val="20"/>
          </w:rPr>
          <w:delText>These advanced techniques, when combined with real-time predictive systems, could have significant applications in personalized nutrition. They may help create even more accurate and adaptive systems for meal planning and health management, ultimately enhancing long-term health outcomes. Such innovations can</w:delText>
        </w:r>
        <w:r w:rsidRPr="004C3A2C" w:rsidDel="00E85499">
          <w:rPr>
            <w:sz w:val="20"/>
          </w:rPr>
          <w:delText xml:space="preserve"> be </w:delText>
        </w:r>
        <w:r w:rsidRPr="005F5B3B" w:rsidDel="00E85499">
          <w:rPr>
            <w:sz w:val="20"/>
            <w:szCs w:val="20"/>
          </w:rPr>
          <w:delText>valuable for supporting sustainable and personalized dietary habits, improving health monitoring, and providing a more comprehensive, data-driven approach to nutrition</w:delText>
        </w:r>
        <w:r w:rsidRPr="004C3A2C" w:rsidDel="00E85499">
          <w:rPr>
            <w:sz w:val="20"/>
          </w:rPr>
          <w:delText>.</w:delText>
        </w:r>
      </w:del>
    </w:p>
    <w:p w:rsidR="0073358E" w:rsidRPr="005F5B3B" w:rsidRDefault="0073358E">
      <w:pPr>
        <w:jc w:val="both"/>
        <w:rPr>
          <w:color w:val="000000"/>
          <w:w w:val="90"/>
          <w:sz w:val="20"/>
          <w:szCs w:val="20"/>
        </w:rPr>
      </w:pPr>
    </w:p>
    <w:p w:rsidR="00C27ED9" w:rsidRDefault="00C27ED9">
      <w:pPr>
        <w:pStyle w:val="Heading1"/>
        <w:ind w:right="368"/>
        <w:rPr>
          <w:spacing w:val="-2"/>
          <w:sz w:val="20"/>
        </w:rPr>
        <w:pPrChange w:id="1006" w:author="Tufail Ahmad Telwani" w:date="2025-02-27T17:19:00Z">
          <w:pPr>
            <w:pStyle w:val="Heading1"/>
            <w:ind w:right="368"/>
            <w:jc w:val="both"/>
          </w:pPr>
        </w:pPrChange>
      </w:pPr>
    </w:p>
    <w:p w:rsidR="002862A3" w:rsidRPr="00C56046" w:rsidRDefault="009D4225">
      <w:pPr>
        <w:pStyle w:val="Heading1"/>
        <w:ind w:left="640" w:right="368"/>
        <w:rPr>
          <w:spacing w:val="-2"/>
        </w:rPr>
        <w:pPrChange w:id="1007" w:author="Tufail Ahmad Telwani" w:date="2025-02-27T17:19:00Z">
          <w:pPr>
            <w:pStyle w:val="Heading1"/>
            <w:ind w:left="640" w:right="368"/>
            <w:jc w:val="both"/>
          </w:pPr>
        </w:pPrChange>
      </w:pPr>
      <w:r w:rsidRPr="00C56046">
        <w:rPr>
          <w:spacing w:val="-2"/>
        </w:rPr>
        <w:t>REFERENCES</w:t>
      </w:r>
    </w:p>
    <w:p w:rsidR="00851194" w:rsidRPr="004C3A2C" w:rsidRDefault="00851194" w:rsidP="004C3A2C">
      <w:pPr>
        <w:pStyle w:val="Heading1"/>
        <w:ind w:right="368"/>
        <w:jc w:val="both"/>
        <w:rPr>
          <w:spacing w:val="-2"/>
          <w:sz w:val="20"/>
        </w:rPr>
      </w:pPr>
    </w:p>
    <w:sdt>
      <w:sdtPr>
        <w:rPr>
          <w:b/>
          <w:bCs/>
          <w:color w:val="000000"/>
          <w:sz w:val="20"/>
          <w:szCs w:val="20"/>
        </w:rPr>
        <w:tag w:val="MENDELEY_BIBLIOGRAPHY"/>
        <w:id w:val="-1044669490"/>
        <w:placeholder>
          <w:docPart w:val="DefaultPlaceholder_-1854013440"/>
        </w:placeholder>
      </w:sdtPr>
      <w:sdtEndPr>
        <w:rPr>
          <w:bCs w:val="0"/>
          <w:szCs w:val="22"/>
        </w:rPr>
      </w:sdtEndPr>
      <w:sdtContent>
        <w:p w:rsidR="00BC67F3" w:rsidRPr="005F5B3B" w:rsidRDefault="00BC67F3" w:rsidP="009A1F7C">
          <w:pPr>
            <w:jc w:val="both"/>
            <w:divId w:val="1372925216"/>
            <w:rPr>
              <w:bCs/>
              <w:color w:val="000000" w:themeColor="text1"/>
              <w:sz w:val="20"/>
              <w:szCs w:val="20"/>
              <w:lang w:val="en-IN" w:eastAsia="en-IN"/>
            </w:rPr>
          </w:pPr>
        </w:p>
        <w:p w:rsidR="00CE45AE" w:rsidRPr="00CE45AE" w:rsidRDefault="00CE45AE">
          <w:pPr>
            <w:pStyle w:val="ListParagraph"/>
            <w:widowControl/>
            <w:numPr>
              <w:ilvl w:val="0"/>
              <w:numId w:val="31"/>
            </w:numPr>
            <w:autoSpaceDE/>
            <w:autoSpaceDN/>
            <w:spacing w:before="100" w:beforeAutospacing="1" w:after="100" w:afterAutospacing="1"/>
            <w:jc w:val="left"/>
            <w:divId w:val="1372925216"/>
            <w:rPr>
              <w:ins w:id="1008" w:author="Tufail Ahmad Telwani" w:date="2025-02-27T16:53:00Z"/>
              <w:sz w:val="20"/>
              <w:szCs w:val="20"/>
              <w:lang w:val="en-IN" w:eastAsia="en-IN"/>
              <w:rPrChange w:id="1009" w:author="Tufail Ahmad Telwani" w:date="2025-02-27T16:53:00Z">
                <w:rPr>
                  <w:ins w:id="1010" w:author="Tufail Ahmad Telwani" w:date="2025-02-27T16:53:00Z"/>
                  <w:sz w:val="24"/>
                  <w:szCs w:val="24"/>
                  <w:lang w:val="en-IN" w:eastAsia="en-IN"/>
                </w:rPr>
              </w:rPrChange>
            </w:rPr>
            <w:pPrChange w:id="1011" w:author="Tufail Ahmad Telwani" w:date="2025-02-27T17:03:00Z">
              <w:pPr>
                <w:widowControl/>
                <w:autoSpaceDE/>
                <w:autoSpaceDN/>
                <w:spacing w:before="100" w:beforeAutospacing="1" w:after="100" w:afterAutospacing="1"/>
                <w:divId w:val="1372925216"/>
              </w:pPr>
            </w:pPrChange>
          </w:pPr>
          <w:ins w:id="1012" w:author="Tufail Ahmad Telwani" w:date="2025-02-27T16:53:00Z">
            <w:r w:rsidRPr="00CE45AE">
              <w:rPr>
                <w:sz w:val="20"/>
                <w:szCs w:val="20"/>
                <w:lang w:val="en-IN" w:eastAsia="en-IN"/>
                <w:rPrChange w:id="1013" w:author="Tufail Ahmad Telwani" w:date="2025-02-27T16:53:00Z">
                  <w:rPr>
                    <w:sz w:val="24"/>
                    <w:szCs w:val="24"/>
                    <w:lang w:val="en-IN" w:eastAsia="en-IN"/>
                  </w:rPr>
                </w:rPrChange>
              </w:rPr>
              <w:t xml:space="preserve">C. Chen, C. Wang, T. Qiu, M. Atiquzzaman, and D. O. Wu, "Caching in vehicular named data networking: Architecture, schemes and future directions," </w:t>
            </w:r>
            <w:r w:rsidRPr="00CE45AE">
              <w:rPr>
                <w:i/>
                <w:iCs/>
                <w:sz w:val="20"/>
                <w:szCs w:val="20"/>
                <w:lang w:val="en-IN" w:eastAsia="en-IN"/>
                <w:rPrChange w:id="1014" w:author="Tufail Ahmad Telwani" w:date="2025-02-27T16:53:00Z">
                  <w:rPr>
                    <w:i/>
                    <w:iCs/>
                    <w:sz w:val="24"/>
                    <w:szCs w:val="24"/>
                    <w:lang w:val="en-IN" w:eastAsia="en-IN"/>
                  </w:rPr>
                </w:rPrChange>
              </w:rPr>
              <w:t>IEEE</w:t>
            </w:r>
          </w:ins>
          <w:ins w:id="1015" w:author="Tufail Ahmad Telwani" w:date="2025-02-27T17:04:00Z">
            <w:r w:rsidR="006F0B0D">
              <w:rPr>
                <w:i/>
                <w:iCs/>
                <w:sz w:val="20"/>
                <w:szCs w:val="20"/>
                <w:lang w:val="en-IN" w:eastAsia="en-IN"/>
              </w:rPr>
              <w:t xml:space="preserve">    </w:t>
            </w:r>
          </w:ins>
          <w:ins w:id="1016" w:author="Tufail Ahmad Telwani" w:date="2025-02-27T16:53:00Z">
            <w:r w:rsidRPr="00CE45AE">
              <w:rPr>
                <w:i/>
                <w:iCs/>
                <w:sz w:val="20"/>
                <w:szCs w:val="20"/>
                <w:lang w:val="en-IN" w:eastAsia="en-IN"/>
                <w:rPrChange w:id="1017" w:author="Tufail Ahmad Telwani" w:date="2025-02-27T16:53:00Z">
                  <w:rPr>
                    <w:i/>
                    <w:iCs/>
                    <w:sz w:val="24"/>
                    <w:szCs w:val="24"/>
                    <w:lang w:val="en-IN" w:eastAsia="en-IN"/>
                  </w:rPr>
                </w:rPrChange>
              </w:rPr>
              <w:t xml:space="preserve"> Communications Surveys &amp; Tutorials</w:t>
            </w:r>
            <w:r w:rsidR="006F0B0D">
              <w:rPr>
                <w:sz w:val="20"/>
                <w:szCs w:val="20"/>
                <w:lang w:val="en-IN" w:eastAsia="en-IN"/>
              </w:rPr>
              <w:t>, vol. 22, no.</w:t>
            </w:r>
            <w:r w:rsidRPr="00CE45AE">
              <w:rPr>
                <w:sz w:val="20"/>
                <w:szCs w:val="20"/>
                <w:lang w:val="en-IN" w:eastAsia="en-IN"/>
                <w:rPrChange w:id="1018" w:author="Tufail Ahmad Telwani" w:date="2025-02-27T16:53:00Z">
                  <w:rPr>
                    <w:sz w:val="24"/>
                    <w:szCs w:val="24"/>
                    <w:lang w:val="en-IN" w:eastAsia="en-IN"/>
                  </w:rPr>
                </w:rPrChange>
              </w:rPr>
              <w:t xml:space="preserve">4, pp. 2378–2407, 4th Quart., 2020. Accessed: Feb. 27, 2025. [Online]. Available: </w:t>
            </w:r>
            <w:r w:rsidRPr="00CE45AE">
              <w:rPr>
                <w:sz w:val="20"/>
                <w:szCs w:val="20"/>
                <w:lang w:val="en-IN" w:eastAsia="en-IN"/>
                <w:rPrChange w:id="1019" w:author="Tufail Ahmad Telwani" w:date="2025-02-27T16:53:00Z">
                  <w:rPr>
                    <w:sz w:val="24"/>
                    <w:szCs w:val="24"/>
                    <w:lang w:val="en-IN" w:eastAsia="en-IN"/>
                  </w:rPr>
                </w:rPrChange>
              </w:rPr>
              <w:fldChar w:fldCharType="begin"/>
            </w:r>
            <w:r w:rsidRPr="00CE45AE">
              <w:rPr>
                <w:sz w:val="20"/>
                <w:szCs w:val="20"/>
                <w:lang w:val="en-IN" w:eastAsia="en-IN"/>
                <w:rPrChange w:id="1020" w:author="Tufail Ahmad Telwani" w:date="2025-02-27T16:53:00Z">
                  <w:rPr>
                    <w:sz w:val="24"/>
                    <w:szCs w:val="24"/>
                    <w:lang w:val="en-IN" w:eastAsia="en-IN"/>
                  </w:rPr>
                </w:rPrChange>
              </w:rPr>
              <w:instrText xml:space="preserve"> HYPERLINK "https://doi.org/10.1109/COMST.2020.3005361" \t "_new" </w:instrText>
            </w:r>
            <w:r w:rsidRPr="00CE45AE">
              <w:rPr>
                <w:sz w:val="20"/>
                <w:szCs w:val="20"/>
                <w:lang w:val="en-IN" w:eastAsia="en-IN"/>
                <w:rPrChange w:id="1021" w:author="Tufail Ahmad Telwani" w:date="2025-02-27T16:53:00Z">
                  <w:rPr>
                    <w:sz w:val="24"/>
                    <w:szCs w:val="24"/>
                    <w:lang w:val="en-IN" w:eastAsia="en-IN"/>
                  </w:rPr>
                </w:rPrChange>
              </w:rPr>
              <w:fldChar w:fldCharType="separate"/>
            </w:r>
            <w:r w:rsidRPr="00CE45AE">
              <w:rPr>
                <w:color w:val="0000FF"/>
                <w:sz w:val="20"/>
                <w:szCs w:val="20"/>
                <w:u w:val="single"/>
                <w:lang w:val="en-IN" w:eastAsia="en-IN"/>
                <w:rPrChange w:id="1022" w:author="Tufail Ahmad Telwani" w:date="2025-02-27T16:53:00Z">
                  <w:rPr>
                    <w:color w:val="0000FF"/>
                    <w:sz w:val="24"/>
                    <w:szCs w:val="24"/>
                    <w:u w:val="single"/>
                    <w:lang w:val="en-IN" w:eastAsia="en-IN"/>
                  </w:rPr>
                </w:rPrChange>
              </w:rPr>
              <w:t>https://doi.org/10.1109/COMST.2020.3005361</w:t>
            </w:r>
            <w:r w:rsidRPr="00CE45AE">
              <w:rPr>
                <w:sz w:val="20"/>
                <w:szCs w:val="20"/>
                <w:lang w:val="en-IN" w:eastAsia="en-IN"/>
                <w:rPrChange w:id="1023" w:author="Tufail Ahmad Telwani" w:date="2025-02-27T16:53:00Z">
                  <w:rPr>
                    <w:sz w:val="24"/>
                    <w:szCs w:val="24"/>
                    <w:lang w:val="en-IN" w:eastAsia="en-IN"/>
                  </w:rPr>
                </w:rPrChange>
              </w:rPr>
              <w:fldChar w:fldCharType="end"/>
            </w:r>
          </w:ins>
        </w:p>
        <w:p w:rsidR="00CE45AE" w:rsidRPr="00CE45AE" w:rsidRDefault="00CE45AE">
          <w:pPr>
            <w:pStyle w:val="ListParagraph"/>
            <w:widowControl/>
            <w:numPr>
              <w:ilvl w:val="0"/>
              <w:numId w:val="31"/>
            </w:numPr>
            <w:autoSpaceDE/>
            <w:autoSpaceDN/>
            <w:spacing w:before="240" w:after="100" w:afterAutospacing="1"/>
            <w:ind w:left="714" w:hanging="357"/>
            <w:divId w:val="1372925216"/>
            <w:rPr>
              <w:ins w:id="1024" w:author="Tufail Ahmad Telwani" w:date="2025-02-27T16:53:00Z"/>
              <w:sz w:val="20"/>
              <w:szCs w:val="20"/>
              <w:lang w:val="en-IN" w:eastAsia="en-IN"/>
              <w:rPrChange w:id="1025" w:author="Tufail Ahmad Telwani" w:date="2025-02-27T16:53:00Z">
                <w:rPr>
                  <w:ins w:id="1026" w:author="Tufail Ahmad Telwani" w:date="2025-02-27T16:53:00Z"/>
                  <w:sz w:val="24"/>
                  <w:szCs w:val="24"/>
                  <w:lang w:val="en-IN" w:eastAsia="en-IN"/>
                </w:rPr>
              </w:rPrChange>
            </w:rPr>
            <w:pPrChange w:id="1027" w:author="Tufail Ahmad Telwani" w:date="2025-02-27T16:55:00Z">
              <w:pPr>
                <w:widowControl/>
                <w:autoSpaceDE/>
                <w:autoSpaceDN/>
                <w:spacing w:before="100" w:beforeAutospacing="1" w:after="100" w:afterAutospacing="1"/>
                <w:divId w:val="1372925216"/>
              </w:pPr>
            </w:pPrChange>
          </w:pPr>
          <w:ins w:id="1028" w:author="Tufail Ahmad Telwani" w:date="2025-02-27T16:53:00Z">
            <w:r w:rsidRPr="00CE45AE">
              <w:rPr>
                <w:sz w:val="20"/>
                <w:szCs w:val="20"/>
                <w:lang w:val="en-IN" w:eastAsia="en-IN"/>
                <w:rPrChange w:id="1029" w:author="Tufail Ahmad Telwani" w:date="2025-02-27T16:53:00Z">
                  <w:rPr>
                    <w:sz w:val="24"/>
                    <w:szCs w:val="24"/>
                    <w:lang w:val="en-IN" w:eastAsia="en-IN"/>
                  </w:rPr>
                </w:rPrChange>
              </w:rPr>
              <w:t xml:space="preserve">Z. Lv, D. Chen, and Q. Wang, "Diversified technologies in Internet of Vehicles under intelligent edge computing," </w:t>
            </w:r>
            <w:r w:rsidRPr="00CE45AE">
              <w:rPr>
                <w:i/>
                <w:iCs/>
                <w:sz w:val="20"/>
                <w:szCs w:val="20"/>
                <w:lang w:val="en-IN" w:eastAsia="en-IN"/>
                <w:rPrChange w:id="1030" w:author="Tufail Ahmad Telwani" w:date="2025-02-27T16:53:00Z">
                  <w:rPr>
                    <w:i/>
                    <w:iCs/>
                    <w:sz w:val="24"/>
                    <w:szCs w:val="24"/>
                    <w:lang w:val="en-IN" w:eastAsia="en-IN"/>
                  </w:rPr>
                </w:rPrChange>
              </w:rPr>
              <w:t>IEEE Transactions on Intelligent Transportation Systems</w:t>
            </w:r>
            <w:r w:rsidRPr="00CE45AE">
              <w:rPr>
                <w:sz w:val="20"/>
                <w:szCs w:val="20"/>
                <w:lang w:val="en-IN" w:eastAsia="en-IN"/>
                <w:rPrChange w:id="1031" w:author="Tufail Ahmad Telwani" w:date="2025-02-27T16:53:00Z">
                  <w:rPr>
                    <w:sz w:val="24"/>
                    <w:szCs w:val="24"/>
                    <w:lang w:val="en-IN" w:eastAsia="en-IN"/>
                  </w:rPr>
                </w:rPrChange>
              </w:rPr>
              <w:t xml:space="preserve">, vol. 22, no. 4, pp. 2048–2059, Apr. 2021. Accessed: Feb. 27, 2025. [Online]. Available: </w:t>
            </w:r>
            <w:r w:rsidRPr="00CE45AE">
              <w:rPr>
                <w:sz w:val="20"/>
                <w:szCs w:val="20"/>
                <w:lang w:val="en-IN" w:eastAsia="en-IN"/>
                <w:rPrChange w:id="1032" w:author="Tufail Ahmad Telwani" w:date="2025-02-27T16:53:00Z">
                  <w:rPr>
                    <w:sz w:val="24"/>
                    <w:szCs w:val="24"/>
                    <w:lang w:val="en-IN" w:eastAsia="en-IN"/>
                  </w:rPr>
                </w:rPrChange>
              </w:rPr>
              <w:fldChar w:fldCharType="begin"/>
            </w:r>
            <w:r w:rsidRPr="00CE45AE">
              <w:rPr>
                <w:sz w:val="20"/>
                <w:szCs w:val="20"/>
                <w:lang w:val="en-IN" w:eastAsia="en-IN"/>
                <w:rPrChange w:id="1033" w:author="Tufail Ahmad Telwani" w:date="2025-02-27T16:53:00Z">
                  <w:rPr>
                    <w:sz w:val="24"/>
                    <w:szCs w:val="24"/>
                    <w:lang w:val="en-IN" w:eastAsia="en-IN"/>
                  </w:rPr>
                </w:rPrChange>
              </w:rPr>
              <w:instrText xml:space="preserve"> HYPERLINK "https://doi.org/10.1109/TITS.2020.3019756" \t "_new" </w:instrText>
            </w:r>
            <w:r w:rsidRPr="00CE45AE">
              <w:rPr>
                <w:sz w:val="20"/>
                <w:szCs w:val="20"/>
                <w:lang w:val="en-IN" w:eastAsia="en-IN"/>
                <w:rPrChange w:id="1034" w:author="Tufail Ahmad Telwani" w:date="2025-02-27T16:53:00Z">
                  <w:rPr>
                    <w:sz w:val="24"/>
                    <w:szCs w:val="24"/>
                    <w:lang w:val="en-IN" w:eastAsia="en-IN"/>
                  </w:rPr>
                </w:rPrChange>
              </w:rPr>
              <w:fldChar w:fldCharType="separate"/>
            </w:r>
            <w:r w:rsidRPr="00CE45AE">
              <w:rPr>
                <w:color w:val="0000FF"/>
                <w:sz w:val="20"/>
                <w:szCs w:val="20"/>
                <w:u w:val="single"/>
                <w:lang w:val="en-IN" w:eastAsia="en-IN"/>
                <w:rPrChange w:id="1035" w:author="Tufail Ahmad Telwani" w:date="2025-02-27T16:53:00Z">
                  <w:rPr>
                    <w:color w:val="0000FF"/>
                    <w:sz w:val="24"/>
                    <w:szCs w:val="24"/>
                    <w:u w:val="single"/>
                    <w:lang w:val="en-IN" w:eastAsia="en-IN"/>
                  </w:rPr>
                </w:rPrChange>
              </w:rPr>
              <w:t>https://doi.org/10.1109/TITS.2020.3019756</w:t>
            </w:r>
            <w:r w:rsidRPr="00CE45AE">
              <w:rPr>
                <w:sz w:val="20"/>
                <w:szCs w:val="20"/>
                <w:lang w:val="en-IN" w:eastAsia="en-IN"/>
                <w:rPrChange w:id="1036" w:author="Tufail Ahmad Telwani" w:date="2025-02-27T16:53:00Z">
                  <w:rPr>
                    <w:sz w:val="24"/>
                    <w:szCs w:val="24"/>
                    <w:lang w:val="en-IN" w:eastAsia="en-IN"/>
                  </w:rPr>
                </w:rPrChange>
              </w:rPr>
              <w:fldChar w:fldCharType="end"/>
            </w:r>
          </w:ins>
        </w:p>
        <w:p w:rsidR="00CE45AE" w:rsidRPr="00CE45AE" w:rsidRDefault="00CE45AE">
          <w:pPr>
            <w:pStyle w:val="ListParagraph"/>
            <w:widowControl/>
            <w:numPr>
              <w:ilvl w:val="0"/>
              <w:numId w:val="31"/>
            </w:numPr>
            <w:autoSpaceDE/>
            <w:autoSpaceDN/>
            <w:spacing w:before="240" w:after="100" w:afterAutospacing="1"/>
            <w:ind w:left="714" w:hanging="357"/>
            <w:divId w:val="1372925216"/>
            <w:rPr>
              <w:ins w:id="1037" w:author="Tufail Ahmad Telwani" w:date="2025-02-27T16:53:00Z"/>
              <w:sz w:val="20"/>
              <w:szCs w:val="20"/>
              <w:lang w:val="en-IN" w:eastAsia="en-IN"/>
              <w:rPrChange w:id="1038" w:author="Tufail Ahmad Telwani" w:date="2025-02-27T16:53:00Z">
                <w:rPr>
                  <w:ins w:id="1039" w:author="Tufail Ahmad Telwani" w:date="2025-02-27T16:53:00Z"/>
                  <w:sz w:val="24"/>
                  <w:szCs w:val="24"/>
                  <w:lang w:val="en-IN" w:eastAsia="en-IN"/>
                </w:rPr>
              </w:rPrChange>
            </w:rPr>
            <w:pPrChange w:id="1040" w:author="Tufail Ahmad Telwani" w:date="2025-02-27T16:56:00Z">
              <w:pPr>
                <w:widowControl/>
                <w:autoSpaceDE/>
                <w:autoSpaceDN/>
                <w:spacing w:before="100" w:beforeAutospacing="1" w:after="100" w:afterAutospacing="1"/>
                <w:divId w:val="1372925216"/>
              </w:pPr>
            </w:pPrChange>
          </w:pPr>
          <w:ins w:id="1041" w:author="Tufail Ahmad Telwani" w:date="2025-02-27T16:53:00Z">
            <w:r w:rsidRPr="00CE45AE">
              <w:rPr>
                <w:sz w:val="20"/>
                <w:szCs w:val="20"/>
                <w:lang w:val="en-IN" w:eastAsia="en-IN"/>
                <w:rPrChange w:id="1042" w:author="Tufail Ahmad Telwani" w:date="2025-02-27T16:53:00Z">
                  <w:rPr>
                    <w:sz w:val="24"/>
                    <w:szCs w:val="24"/>
                    <w:lang w:val="en-IN" w:eastAsia="en-IN"/>
                  </w:rPr>
                </w:rPrChange>
              </w:rPr>
              <w:t xml:space="preserve">H. Gao, D. Fang, J. Xiao, W. Hussain, and J. Y. Kim, "CAMRL: A joint method of channel attention and multidimensional regression loss for 3D object detection in automated vehicles," </w:t>
            </w:r>
            <w:r w:rsidRPr="00CE45AE">
              <w:rPr>
                <w:i/>
                <w:iCs/>
                <w:sz w:val="20"/>
                <w:szCs w:val="20"/>
                <w:lang w:val="en-IN" w:eastAsia="en-IN"/>
                <w:rPrChange w:id="1043" w:author="Tufail Ahmad Telwani" w:date="2025-02-27T16:53:00Z">
                  <w:rPr>
                    <w:i/>
                    <w:iCs/>
                    <w:sz w:val="24"/>
                    <w:szCs w:val="24"/>
                    <w:lang w:val="en-IN" w:eastAsia="en-IN"/>
                  </w:rPr>
                </w:rPrChange>
              </w:rPr>
              <w:t>IEEE Transactions on Intelligent Transportation Systems</w:t>
            </w:r>
            <w:r w:rsidRPr="00CE45AE">
              <w:rPr>
                <w:sz w:val="20"/>
                <w:szCs w:val="20"/>
                <w:lang w:val="en-IN" w:eastAsia="en-IN"/>
                <w:rPrChange w:id="1044" w:author="Tufail Ahmad Telwani" w:date="2025-02-27T16:53:00Z">
                  <w:rPr>
                    <w:sz w:val="24"/>
                    <w:szCs w:val="24"/>
                    <w:lang w:val="en-IN" w:eastAsia="en-IN"/>
                  </w:rPr>
                </w:rPrChange>
              </w:rPr>
              <w:t xml:space="preserve">, vol. 24, no. 8, pp. 8831–8845, Aug. 2023. Accessed: Feb. 27, 2025. [Online]. Available: </w:t>
            </w:r>
            <w:r w:rsidRPr="00CE45AE">
              <w:rPr>
                <w:sz w:val="20"/>
                <w:szCs w:val="20"/>
                <w:lang w:val="en-IN" w:eastAsia="en-IN"/>
                <w:rPrChange w:id="1045" w:author="Tufail Ahmad Telwani" w:date="2025-02-27T16:53:00Z">
                  <w:rPr>
                    <w:sz w:val="24"/>
                    <w:szCs w:val="24"/>
                    <w:lang w:val="en-IN" w:eastAsia="en-IN"/>
                  </w:rPr>
                </w:rPrChange>
              </w:rPr>
              <w:fldChar w:fldCharType="begin"/>
            </w:r>
            <w:r w:rsidRPr="00CE45AE">
              <w:rPr>
                <w:sz w:val="20"/>
                <w:szCs w:val="20"/>
                <w:lang w:val="en-IN" w:eastAsia="en-IN"/>
                <w:rPrChange w:id="1046" w:author="Tufail Ahmad Telwani" w:date="2025-02-27T16:53:00Z">
                  <w:rPr>
                    <w:sz w:val="24"/>
                    <w:szCs w:val="24"/>
                    <w:lang w:val="en-IN" w:eastAsia="en-IN"/>
                  </w:rPr>
                </w:rPrChange>
              </w:rPr>
              <w:instrText xml:space="preserve"> HYPERLINK "https://doi.org/10.1109/TITS.2022.3219474" \t "_new" </w:instrText>
            </w:r>
            <w:r w:rsidRPr="00CE45AE">
              <w:rPr>
                <w:sz w:val="20"/>
                <w:szCs w:val="20"/>
                <w:lang w:val="en-IN" w:eastAsia="en-IN"/>
                <w:rPrChange w:id="1047" w:author="Tufail Ahmad Telwani" w:date="2025-02-27T16:53:00Z">
                  <w:rPr>
                    <w:sz w:val="24"/>
                    <w:szCs w:val="24"/>
                    <w:lang w:val="en-IN" w:eastAsia="en-IN"/>
                  </w:rPr>
                </w:rPrChange>
              </w:rPr>
              <w:fldChar w:fldCharType="separate"/>
            </w:r>
            <w:r w:rsidRPr="00CE45AE">
              <w:rPr>
                <w:color w:val="0000FF"/>
                <w:sz w:val="20"/>
                <w:szCs w:val="20"/>
                <w:u w:val="single"/>
                <w:lang w:val="en-IN" w:eastAsia="en-IN"/>
                <w:rPrChange w:id="1048" w:author="Tufail Ahmad Telwani" w:date="2025-02-27T16:53:00Z">
                  <w:rPr>
                    <w:color w:val="0000FF"/>
                    <w:sz w:val="24"/>
                    <w:szCs w:val="24"/>
                    <w:u w:val="single"/>
                    <w:lang w:val="en-IN" w:eastAsia="en-IN"/>
                  </w:rPr>
                </w:rPrChange>
              </w:rPr>
              <w:t>https://doi.org/10.1109/TITS.2022.3219474</w:t>
            </w:r>
            <w:r w:rsidRPr="00CE45AE">
              <w:rPr>
                <w:sz w:val="20"/>
                <w:szCs w:val="20"/>
                <w:lang w:val="en-IN" w:eastAsia="en-IN"/>
                <w:rPrChange w:id="1049" w:author="Tufail Ahmad Telwani" w:date="2025-02-27T16:53:00Z">
                  <w:rPr>
                    <w:sz w:val="24"/>
                    <w:szCs w:val="24"/>
                    <w:lang w:val="en-IN" w:eastAsia="en-IN"/>
                  </w:rPr>
                </w:rPrChange>
              </w:rPr>
              <w:fldChar w:fldCharType="end"/>
            </w:r>
          </w:ins>
        </w:p>
        <w:p w:rsidR="00CE45AE" w:rsidRPr="00CE45AE" w:rsidRDefault="00CE45AE">
          <w:pPr>
            <w:pStyle w:val="ListParagraph"/>
            <w:widowControl/>
            <w:numPr>
              <w:ilvl w:val="0"/>
              <w:numId w:val="31"/>
            </w:numPr>
            <w:autoSpaceDE/>
            <w:autoSpaceDN/>
            <w:spacing w:before="240" w:after="100" w:afterAutospacing="1"/>
            <w:ind w:left="714" w:hanging="357"/>
            <w:divId w:val="1372925216"/>
            <w:rPr>
              <w:ins w:id="1050" w:author="Tufail Ahmad Telwani" w:date="2025-02-27T16:53:00Z"/>
              <w:sz w:val="20"/>
              <w:szCs w:val="20"/>
              <w:lang w:val="en-IN" w:eastAsia="en-IN"/>
              <w:rPrChange w:id="1051" w:author="Tufail Ahmad Telwani" w:date="2025-02-27T16:53:00Z">
                <w:rPr>
                  <w:ins w:id="1052" w:author="Tufail Ahmad Telwani" w:date="2025-02-27T16:53:00Z"/>
                  <w:sz w:val="24"/>
                  <w:szCs w:val="24"/>
                  <w:lang w:val="en-IN" w:eastAsia="en-IN"/>
                </w:rPr>
              </w:rPrChange>
            </w:rPr>
            <w:pPrChange w:id="1053" w:author="Tufail Ahmad Telwani" w:date="2025-02-27T16:56:00Z">
              <w:pPr>
                <w:widowControl/>
                <w:autoSpaceDE/>
                <w:autoSpaceDN/>
                <w:spacing w:before="100" w:beforeAutospacing="1" w:after="100" w:afterAutospacing="1"/>
                <w:divId w:val="1372925216"/>
              </w:pPr>
            </w:pPrChange>
          </w:pPr>
          <w:ins w:id="1054" w:author="Tufail Ahmad Telwani" w:date="2025-02-27T16:53:00Z">
            <w:r w:rsidRPr="00CE45AE">
              <w:rPr>
                <w:sz w:val="20"/>
                <w:szCs w:val="20"/>
                <w:lang w:val="en-IN" w:eastAsia="en-IN"/>
                <w:rPrChange w:id="1055" w:author="Tufail Ahmad Telwani" w:date="2025-02-27T16:53:00Z">
                  <w:rPr>
                    <w:sz w:val="24"/>
                    <w:szCs w:val="24"/>
                    <w:lang w:val="en-IN" w:eastAsia="en-IN"/>
                  </w:rPr>
                </w:rPrChange>
              </w:rPr>
              <w:t xml:space="preserve">L. Xing, P. Zhao, J. Gao, H. Wu, and H. Ma, "A survey of the social Internet of Vehicles: Secure data issues, solutions, and federated learning," </w:t>
            </w:r>
            <w:r w:rsidRPr="00CE45AE">
              <w:rPr>
                <w:i/>
                <w:iCs/>
                <w:sz w:val="20"/>
                <w:szCs w:val="20"/>
                <w:lang w:val="en-IN" w:eastAsia="en-IN"/>
                <w:rPrChange w:id="1056" w:author="Tufail Ahmad Telwani" w:date="2025-02-27T16:53:00Z">
                  <w:rPr>
                    <w:i/>
                    <w:iCs/>
                    <w:sz w:val="24"/>
                    <w:szCs w:val="24"/>
                    <w:lang w:val="en-IN" w:eastAsia="en-IN"/>
                  </w:rPr>
                </w:rPrChange>
              </w:rPr>
              <w:t>IEEE Intelligent Transportation Systems Magazine</w:t>
            </w:r>
            <w:r w:rsidRPr="00CE45AE">
              <w:rPr>
                <w:sz w:val="20"/>
                <w:szCs w:val="20"/>
                <w:lang w:val="en-IN" w:eastAsia="en-IN"/>
                <w:rPrChange w:id="1057" w:author="Tufail Ahmad Telwani" w:date="2025-02-27T16:53:00Z">
                  <w:rPr>
                    <w:sz w:val="24"/>
                    <w:szCs w:val="24"/>
                    <w:lang w:val="en-IN" w:eastAsia="en-IN"/>
                  </w:rPr>
                </w:rPrChange>
              </w:rPr>
              <w:t xml:space="preserve">, vol. 15, no. 2, pp. 70–84, Mar. 2023. Accessed: Feb. 27, 2025. [Online]. Available: </w:t>
            </w:r>
            <w:r w:rsidRPr="00CE45AE">
              <w:rPr>
                <w:sz w:val="20"/>
                <w:szCs w:val="20"/>
                <w:lang w:val="en-IN" w:eastAsia="en-IN"/>
                <w:rPrChange w:id="1058" w:author="Tufail Ahmad Telwani" w:date="2025-02-27T16:53:00Z">
                  <w:rPr>
                    <w:sz w:val="24"/>
                    <w:szCs w:val="24"/>
                    <w:lang w:val="en-IN" w:eastAsia="en-IN"/>
                  </w:rPr>
                </w:rPrChange>
              </w:rPr>
              <w:fldChar w:fldCharType="begin"/>
            </w:r>
            <w:r w:rsidRPr="00CE45AE">
              <w:rPr>
                <w:sz w:val="20"/>
                <w:szCs w:val="20"/>
                <w:lang w:val="en-IN" w:eastAsia="en-IN"/>
                <w:rPrChange w:id="1059" w:author="Tufail Ahmad Telwani" w:date="2025-02-27T16:53:00Z">
                  <w:rPr>
                    <w:sz w:val="24"/>
                    <w:szCs w:val="24"/>
                    <w:lang w:val="en-IN" w:eastAsia="en-IN"/>
                  </w:rPr>
                </w:rPrChange>
              </w:rPr>
              <w:instrText xml:space="preserve"> HYPERLINK "https://doi.org/10.1109/MITS.2022.3190036" \t "_new" </w:instrText>
            </w:r>
            <w:r w:rsidRPr="00CE45AE">
              <w:rPr>
                <w:sz w:val="20"/>
                <w:szCs w:val="20"/>
                <w:lang w:val="en-IN" w:eastAsia="en-IN"/>
                <w:rPrChange w:id="1060" w:author="Tufail Ahmad Telwani" w:date="2025-02-27T16:53:00Z">
                  <w:rPr>
                    <w:sz w:val="24"/>
                    <w:szCs w:val="24"/>
                    <w:lang w:val="en-IN" w:eastAsia="en-IN"/>
                  </w:rPr>
                </w:rPrChange>
              </w:rPr>
              <w:fldChar w:fldCharType="separate"/>
            </w:r>
            <w:r w:rsidRPr="00CE45AE">
              <w:rPr>
                <w:color w:val="0000FF"/>
                <w:sz w:val="20"/>
                <w:szCs w:val="20"/>
                <w:u w:val="single"/>
                <w:lang w:val="en-IN" w:eastAsia="en-IN"/>
                <w:rPrChange w:id="1061" w:author="Tufail Ahmad Telwani" w:date="2025-02-27T16:53:00Z">
                  <w:rPr>
                    <w:color w:val="0000FF"/>
                    <w:sz w:val="24"/>
                    <w:szCs w:val="24"/>
                    <w:u w:val="single"/>
                    <w:lang w:val="en-IN" w:eastAsia="en-IN"/>
                  </w:rPr>
                </w:rPrChange>
              </w:rPr>
              <w:t>https://doi.org/10.1109/MITS.2022.3190036</w:t>
            </w:r>
            <w:r w:rsidRPr="00CE45AE">
              <w:rPr>
                <w:sz w:val="20"/>
                <w:szCs w:val="20"/>
                <w:lang w:val="en-IN" w:eastAsia="en-IN"/>
                <w:rPrChange w:id="1062" w:author="Tufail Ahmad Telwani" w:date="2025-02-27T16:53:00Z">
                  <w:rPr>
                    <w:sz w:val="24"/>
                    <w:szCs w:val="24"/>
                    <w:lang w:val="en-IN" w:eastAsia="en-IN"/>
                  </w:rPr>
                </w:rPrChange>
              </w:rPr>
              <w:fldChar w:fldCharType="end"/>
            </w:r>
          </w:ins>
        </w:p>
        <w:p w:rsidR="00CE45AE" w:rsidRPr="00CE45AE" w:rsidRDefault="00CE45AE">
          <w:pPr>
            <w:pStyle w:val="ListParagraph"/>
            <w:widowControl/>
            <w:numPr>
              <w:ilvl w:val="0"/>
              <w:numId w:val="31"/>
            </w:numPr>
            <w:autoSpaceDE/>
            <w:autoSpaceDN/>
            <w:spacing w:before="240" w:after="100" w:afterAutospacing="1"/>
            <w:ind w:left="714" w:hanging="357"/>
            <w:divId w:val="1372925216"/>
            <w:rPr>
              <w:ins w:id="1063" w:author="Tufail Ahmad Telwani" w:date="2025-02-27T16:53:00Z"/>
              <w:sz w:val="20"/>
              <w:szCs w:val="20"/>
              <w:lang w:val="en-IN" w:eastAsia="en-IN"/>
              <w:rPrChange w:id="1064" w:author="Tufail Ahmad Telwani" w:date="2025-02-27T16:53:00Z">
                <w:rPr>
                  <w:ins w:id="1065" w:author="Tufail Ahmad Telwani" w:date="2025-02-27T16:53:00Z"/>
                  <w:sz w:val="24"/>
                  <w:szCs w:val="24"/>
                  <w:lang w:val="en-IN" w:eastAsia="en-IN"/>
                </w:rPr>
              </w:rPrChange>
            </w:rPr>
            <w:pPrChange w:id="1066" w:author="Tufail Ahmad Telwani" w:date="2025-02-27T16:56:00Z">
              <w:pPr>
                <w:widowControl/>
                <w:autoSpaceDE/>
                <w:autoSpaceDN/>
                <w:spacing w:before="100" w:beforeAutospacing="1" w:after="100" w:afterAutospacing="1"/>
                <w:divId w:val="1372925216"/>
              </w:pPr>
            </w:pPrChange>
          </w:pPr>
          <w:ins w:id="1067" w:author="Tufail Ahmad Telwani" w:date="2025-02-27T16:53:00Z">
            <w:r w:rsidRPr="00CE45AE">
              <w:rPr>
                <w:sz w:val="20"/>
                <w:szCs w:val="20"/>
                <w:lang w:val="en-IN" w:eastAsia="en-IN"/>
                <w:rPrChange w:id="1068" w:author="Tufail Ahmad Telwani" w:date="2025-02-27T16:53:00Z">
                  <w:rPr>
                    <w:sz w:val="24"/>
                    <w:szCs w:val="24"/>
                    <w:lang w:val="en-IN" w:eastAsia="en-IN"/>
                  </w:rPr>
                </w:rPrChange>
              </w:rPr>
              <w:t xml:space="preserve">F. Lone, H. K. Verma, and K. P. Sharma, "A systematic study on the challenges, characteristics and security issues in vehicular networks," </w:t>
            </w:r>
            <w:r w:rsidRPr="00CE45AE">
              <w:rPr>
                <w:i/>
                <w:iCs/>
                <w:sz w:val="20"/>
                <w:szCs w:val="20"/>
                <w:lang w:val="en-IN" w:eastAsia="en-IN"/>
                <w:rPrChange w:id="1069" w:author="Tufail Ahmad Telwani" w:date="2025-02-27T16:53:00Z">
                  <w:rPr>
                    <w:i/>
                    <w:iCs/>
                    <w:sz w:val="24"/>
                    <w:szCs w:val="24"/>
                    <w:lang w:val="en-IN" w:eastAsia="en-IN"/>
                  </w:rPr>
                </w:rPrChange>
              </w:rPr>
              <w:t>International Journal of Pervasive Computing and Communications</w:t>
            </w:r>
            <w:r w:rsidRPr="00CE45AE">
              <w:rPr>
                <w:sz w:val="20"/>
                <w:szCs w:val="20"/>
                <w:lang w:val="en-IN" w:eastAsia="en-IN"/>
                <w:rPrChange w:id="1070" w:author="Tufail Ahmad Telwani" w:date="2025-02-27T16:53:00Z">
                  <w:rPr>
                    <w:sz w:val="24"/>
                    <w:szCs w:val="24"/>
                    <w:lang w:val="en-IN" w:eastAsia="en-IN"/>
                  </w:rPr>
                </w:rPrChange>
              </w:rPr>
              <w:t xml:space="preserve">, vol. 20, no. 1, pp. 56–98, Jan. 2024. Accessed: Feb. 27, 2025. [Online]. Available: </w:t>
            </w:r>
            <w:r w:rsidRPr="00CE45AE">
              <w:rPr>
                <w:sz w:val="20"/>
                <w:szCs w:val="20"/>
                <w:lang w:val="en-IN" w:eastAsia="en-IN"/>
                <w:rPrChange w:id="1071" w:author="Tufail Ahmad Telwani" w:date="2025-02-27T16:53:00Z">
                  <w:rPr>
                    <w:sz w:val="24"/>
                    <w:szCs w:val="24"/>
                    <w:lang w:val="en-IN" w:eastAsia="en-IN"/>
                  </w:rPr>
                </w:rPrChange>
              </w:rPr>
              <w:fldChar w:fldCharType="begin"/>
            </w:r>
            <w:r w:rsidRPr="00CE45AE">
              <w:rPr>
                <w:sz w:val="20"/>
                <w:szCs w:val="20"/>
                <w:lang w:val="en-IN" w:eastAsia="en-IN"/>
                <w:rPrChange w:id="1072" w:author="Tufail Ahmad Telwani" w:date="2025-02-27T16:53:00Z">
                  <w:rPr>
                    <w:sz w:val="24"/>
                    <w:szCs w:val="24"/>
                    <w:lang w:val="en-IN" w:eastAsia="en-IN"/>
                  </w:rPr>
                </w:rPrChange>
              </w:rPr>
              <w:instrText xml:space="preserve"> HYPERLINK "https://doi.org/10.1108/ijpcc-04-2022-0164" \t "_new" </w:instrText>
            </w:r>
            <w:r w:rsidRPr="00CE45AE">
              <w:rPr>
                <w:sz w:val="20"/>
                <w:szCs w:val="20"/>
                <w:lang w:val="en-IN" w:eastAsia="en-IN"/>
                <w:rPrChange w:id="1073" w:author="Tufail Ahmad Telwani" w:date="2025-02-27T16:53:00Z">
                  <w:rPr>
                    <w:sz w:val="24"/>
                    <w:szCs w:val="24"/>
                    <w:lang w:val="en-IN" w:eastAsia="en-IN"/>
                  </w:rPr>
                </w:rPrChange>
              </w:rPr>
              <w:fldChar w:fldCharType="separate"/>
            </w:r>
            <w:r w:rsidRPr="00CE45AE">
              <w:rPr>
                <w:color w:val="0000FF"/>
                <w:sz w:val="20"/>
                <w:szCs w:val="20"/>
                <w:u w:val="single"/>
                <w:lang w:val="en-IN" w:eastAsia="en-IN"/>
                <w:rPrChange w:id="1074" w:author="Tufail Ahmad Telwani" w:date="2025-02-27T16:53:00Z">
                  <w:rPr>
                    <w:color w:val="0000FF"/>
                    <w:sz w:val="24"/>
                    <w:szCs w:val="24"/>
                    <w:u w:val="single"/>
                    <w:lang w:val="en-IN" w:eastAsia="en-IN"/>
                  </w:rPr>
                </w:rPrChange>
              </w:rPr>
              <w:t>https://doi.org/10.1108/ijpcc-04-2022-0164</w:t>
            </w:r>
            <w:r w:rsidRPr="00CE45AE">
              <w:rPr>
                <w:sz w:val="20"/>
                <w:szCs w:val="20"/>
                <w:lang w:val="en-IN" w:eastAsia="en-IN"/>
                <w:rPrChange w:id="1075" w:author="Tufail Ahmad Telwani" w:date="2025-02-27T16:53:00Z">
                  <w:rPr>
                    <w:sz w:val="24"/>
                    <w:szCs w:val="24"/>
                    <w:lang w:val="en-IN" w:eastAsia="en-IN"/>
                  </w:rPr>
                </w:rPrChange>
              </w:rPr>
              <w:fldChar w:fldCharType="end"/>
            </w:r>
          </w:ins>
        </w:p>
        <w:p w:rsidR="00CE45AE" w:rsidRPr="00CE45AE" w:rsidRDefault="00CE45AE">
          <w:pPr>
            <w:pStyle w:val="ListParagraph"/>
            <w:widowControl/>
            <w:numPr>
              <w:ilvl w:val="0"/>
              <w:numId w:val="31"/>
            </w:numPr>
            <w:autoSpaceDE/>
            <w:autoSpaceDN/>
            <w:spacing w:before="240" w:after="100" w:afterAutospacing="1"/>
            <w:ind w:left="714" w:hanging="357"/>
            <w:divId w:val="1372925216"/>
            <w:rPr>
              <w:ins w:id="1076" w:author="Tufail Ahmad Telwani" w:date="2025-02-27T16:53:00Z"/>
              <w:sz w:val="20"/>
              <w:szCs w:val="20"/>
              <w:lang w:val="en-IN" w:eastAsia="en-IN"/>
              <w:rPrChange w:id="1077" w:author="Tufail Ahmad Telwani" w:date="2025-02-27T16:53:00Z">
                <w:rPr>
                  <w:ins w:id="1078" w:author="Tufail Ahmad Telwani" w:date="2025-02-27T16:53:00Z"/>
                  <w:sz w:val="24"/>
                  <w:szCs w:val="24"/>
                  <w:lang w:val="en-IN" w:eastAsia="en-IN"/>
                </w:rPr>
              </w:rPrChange>
            </w:rPr>
            <w:pPrChange w:id="1079" w:author="Tufail Ahmad Telwani" w:date="2025-02-27T16:56:00Z">
              <w:pPr>
                <w:widowControl/>
                <w:autoSpaceDE/>
                <w:autoSpaceDN/>
                <w:spacing w:before="100" w:beforeAutospacing="1" w:after="100" w:afterAutospacing="1"/>
                <w:divId w:val="1372925216"/>
              </w:pPr>
            </w:pPrChange>
          </w:pPr>
          <w:ins w:id="1080" w:author="Tufail Ahmad Telwani" w:date="2025-02-27T16:53:00Z">
            <w:r w:rsidRPr="00CE45AE">
              <w:rPr>
                <w:sz w:val="20"/>
                <w:szCs w:val="20"/>
                <w:lang w:val="en-IN" w:eastAsia="en-IN"/>
                <w:rPrChange w:id="1081" w:author="Tufail Ahmad Telwani" w:date="2025-02-27T16:53:00Z">
                  <w:rPr>
                    <w:sz w:val="24"/>
                    <w:szCs w:val="24"/>
                    <w:lang w:val="en-IN" w:eastAsia="en-IN"/>
                  </w:rPr>
                </w:rPrChange>
              </w:rPr>
              <w:t xml:space="preserve">S. Xu, Y. Qian, and R. Q. Hu, "Data-driven edge intelligence for robust network anomaly detection," </w:t>
            </w:r>
            <w:r w:rsidRPr="00CE45AE">
              <w:rPr>
                <w:i/>
                <w:iCs/>
                <w:sz w:val="20"/>
                <w:szCs w:val="20"/>
                <w:lang w:val="en-IN" w:eastAsia="en-IN"/>
                <w:rPrChange w:id="1082" w:author="Tufail Ahmad Telwani" w:date="2025-02-27T16:53:00Z">
                  <w:rPr>
                    <w:i/>
                    <w:iCs/>
                    <w:sz w:val="24"/>
                    <w:szCs w:val="24"/>
                    <w:lang w:val="en-IN" w:eastAsia="en-IN"/>
                  </w:rPr>
                </w:rPrChange>
              </w:rPr>
              <w:t>IEEE Transactions on Network and Service Management</w:t>
            </w:r>
            <w:r w:rsidRPr="00CE45AE">
              <w:rPr>
                <w:sz w:val="20"/>
                <w:szCs w:val="20"/>
                <w:lang w:val="en-IN" w:eastAsia="en-IN"/>
                <w:rPrChange w:id="1083" w:author="Tufail Ahmad Telwani" w:date="2025-02-27T16:53:00Z">
                  <w:rPr>
                    <w:sz w:val="24"/>
                    <w:szCs w:val="24"/>
                    <w:lang w:val="en-IN" w:eastAsia="en-IN"/>
                  </w:rPr>
                </w:rPrChange>
              </w:rPr>
              <w:t xml:space="preserve">, vol. 7, no. 3, pp. 1481–1492, Jul. 2020. Accessed: Feb. 27, 2025. [Online]. Available: </w:t>
            </w:r>
            <w:r w:rsidRPr="00CE45AE">
              <w:rPr>
                <w:sz w:val="20"/>
                <w:szCs w:val="20"/>
                <w:lang w:val="en-IN" w:eastAsia="en-IN"/>
                <w:rPrChange w:id="1084" w:author="Tufail Ahmad Telwani" w:date="2025-02-27T16:53:00Z">
                  <w:rPr>
                    <w:sz w:val="24"/>
                    <w:szCs w:val="24"/>
                    <w:lang w:val="en-IN" w:eastAsia="en-IN"/>
                  </w:rPr>
                </w:rPrChange>
              </w:rPr>
              <w:fldChar w:fldCharType="begin"/>
            </w:r>
            <w:r w:rsidRPr="00CE45AE">
              <w:rPr>
                <w:sz w:val="20"/>
                <w:szCs w:val="20"/>
                <w:lang w:val="en-IN" w:eastAsia="en-IN"/>
                <w:rPrChange w:id="1085" w:author="Tufail Ahmad Telwani" w:date="2025-02-27T16:53:00Z">
                  <w:rPr>
                    <w:sz w:val="24"/>
                    <w:szCs w:val="24"/>
                    <w:lang w:val="en-IN" w:eastAsia="en-IN"/>
                  </w:rPr>
                </w:rPrChange>
              </w:rPr>
              <w:instrText xml:space="preserve"> HYPERLINK "https://doi.org/10.1109/TNSE.2019.2936466" \t "_new" </w:instrText>
            </w:r>
            <w:r w:rsidRPr="00CE45AE">
              <w:rPr>
                <w:sz w:val="20"/>
                <w:szCs w:val="20"/>
                <w:lang w:val="en-IN" w:eastAsia="en-IN"/>
                <w:rPrChange w:id="1086" w:author="Tufail Ahmad Telwani" w:date="2025-02-27T16:53:00Z">
                  <w:rPr>
                    <w:sz w:val="24"/>
                    <w:szCs w:val="24"/>
                    <w:lang w:val="en-IN" w:eastAsia="en-IN"/>
                  </w:rPr>
                </w:rPrChange>
              </w:rPr>
              <w:fldChar w:fldCharType="separate"/>
            </w:r>
            <w:r w:rsidRPr="00CE45AE">
              <w:rPr>
                <w:color w:val="0000FF"/>
                <w:sz w:val="20"/>
                <w:szCs w:val="20"/>
                <w:u w:val="single"/>
                <w:lang w:val="en-IN" w:eastAsia="en-IN"/>
                <w:rPrChange w:id="1087" w:author="Tufail Ahmad Telwani" w:date="2025-02-27T16:53:00Z">
                  <w:rPr>
                    <w:color w:val="0000FF"/>
                    <w:sz w:val="24"/>
                    <w:szCs w:val="24"/>
                    <w:u w:val="single"/>
                    <w:lang w:val="en-IN" w:eastAsia="en-IN"/>
                  </w:rPr>
                </w:rPrChange>
              </w:rPr>
              <w:t>https://doi.org/10.1109/TNSE.2019.2936466</w:t>
            </w:r>
            <w:r w:rsidRPr="00CE45AE">
              <w:rPr>
                <w:sz w:val="20"/>
                <w:szCs w:val="20"/>
                <w:lang w:val="en-IN" w:eastAsia="en-IN"/>
                <w:rPrChange w:id="1088" w:author="Tufail Ahmad Telwani" w:date="2025-02-27T16:53:00Z">
                  <w:rPr>
                    <w:sz w:val="24"/>
                    <w:szCs w:val="24"/>
                    <w:lang w:val="en-IN" w:eastAsia="en-IN"/>
                  </w:rPr>
                </w:rPrChange>
              </w:rPr>
              <w:fldChar w:fldCharType="end"/>
            </w:r>
          </w:ins>
        </w:p>
        <w:p w:rsidR="00CE45AE" w:rsidRPr="00CE45AE" w:rsidRDefault="00CE45AE">
          <w:pPr>
            <w:pStyle w:val="ListParagraph"/>
            <w:widowControl/>
            <w:numPr>
              <w:ilvl w:val="0"/>
              <w:numId w:val="31"/>
            </w:numPr>
            <w:autoSpaceDE/>
            <w:autoSpaceDN/>
            <w:spacing w:before="360" w:after="100" w:afterAutospacing="1"/>
            <w:ind w:left="714" w:hanging="357"/>
            <w:divId w:val="1372925216"/>
            <w:rPr>
              <w:ins w:id="1089" w:author="Tufail Ahmad Telwani" w:date="2025-02-27T16:53:00Z"/>
              <w:sz w:val="20"/>
              <w:szCs w:val="20"/>
              <w:lang w:val="en-IN" w:eastAsia="en-IN"/>
              <w:rPrChange w:id="1090" w:author="Tufail Ahmad Telwani" w:date="2025-02-27T16:53:00Z">
                <w:rPr>
                  <w:ins w:id="1091" w:author="Tufail Ahmad Telwani" w:date="2025-02-27T16:53:00Z"/>
                  <w:sz w:val="24"/>
                  <w:szCs w:val="24"/>
                  <w:lang w:val="en-IN" w:eastAsia="en-IN"/>
                </w:rPr>
              </w:rPrChange>
            </w:rPr>
            <w:pPrChange w:id="1092" w:author="Tufail Ahmad Telwani" w:date="2025-02-27T17:04:00Z">
              <w:pPr>
                <w:widowControl/>
                <w:autoSpaceDE/>
                <w:autoSpaceDN/>
                <w:spacing w:before="100" w:beforeAutospacing="1" w:after="100" w:afterAutospacing="1"/>
                <w:divId w:val="1372925216"/>
              </w:pPr>
            </w:pPrChange>
          </w:pPr>
          <w:ins w:id="1093" w:author="Tufail Ahmad Telwani" w:date="2025-02-27T16:53:00Z">
            <w:r w:rsidRPr="00CE45AE">
              <w:rPr>
                <w:sz w:val="20"/>
                <w:szCs w:val="20"/>
                <w:lang w:val="en-IN" w:eastAsia="en-IN"/>
                <w:rPrChange w:id="1094" w:author="Tufail Ahmad Telwani" w:date="2025-02-27T16:53:00Z">
                  <w:rPr>
                    <w:sz w:val="24"/>
                    <w:szCs w:val="24"/>
                    <w:lang w:val="en-IN" w:eastAsia="en-IN"/>
                  </w:rPr>
                </w:rPrChange>
              </w:rPr>
              <w:t xml:space="preserve">F. Fakhfakh, M. Tounsi, and M. Mosbah, "Cybersecurity attacks on CAN bus-based vehicles: A review and open challenges," </w:t>
            </w:r>
            <w:r w:rsidRPr="00CE45AE">
              <w:rPr>
                <w:i/>
                <w:iCs/>
                <w:sz w:val="20"/>
                <w:szCs w:val="20"/>
                <w:lang w:val="en-IN" w:eastAsia="en-IN"/>
                <w:rPrChange w:id="1095" w:author="Tufail Ahmad Telwani" w:date="2025-02-27T16:53:00Z">
                  <w:rPr>
                    <w:i/>
                    <w:iCs/>
                    <w:sz w:val="24"/>
                    <w:szCs w:val="24"/>
                    <w:lang w:val="en-IN" w:eastAsia="en-IN"/>
                  </w:rPr>
                </w:rPrChange>
              </w:rPr>
              <w:t>Library Hi Tech</w:t>
            </w:r>
            <w:r w:rsidRPr="00CE45AE">
              <w:rPr>
                <w:sz w:val="20"/>
                <w:szCs w:val="20"/>
                <w:lang w:val="en-IN" w:eastAsia="en-IN"/>
                <w:rPrChange w:id="1096" w:author="Tufail Ahmad Telwani" w:date="2025-02-27T16:53:00Z">
                  <w:rPr>
                    <w:sz w:val="24"/>
                    <w:szCs w:val="24"/>
                    <w:lang w:val="en-IN" w:eastAsia="en-IN"/>
                  </w:rPr>
                </w:rPrChange>
              </w:rPr>
              <w:t xml:space="preserve">, vol. 40, no. 5, pp. 1179–1203, Nov. 2022. Accessed: Feb. 27, 2025. [Online]. Available: </w:t>
            </w:r>
            <w:r w:rsidRPr="00CE45AE">
              <w:rPr>
                <w:sz w:val="20"/>
                <w:szCs w:val="20"/>
                <w:lang w:val="en-IN" w:eastAsia="en-IN"/>
                <w:rPrChange w:id="1097" w:author="Tufail Ahmad Telwani" w:date="2025-02-27T16:53:00Z">
                  <w:rPr>
                    <w:sz w:val="24"/>
                    <w:szCs w:val="24"/>
                    <w:lang w:val="en-IN" w:eastAsia="en-IN"/>
                  </w:rPr>
                </w:rPrChange>
              </w:rPr>
              <w:fldChar w:fldCharType="begin"/>
            </w:r>
            <w:r w:rsidRPr="00CE45AE">
              <w:rPr>
                <w:sz w:val="20"/>
                <w:szCs w:val="20"/>
                <w:lang w:val="en-IN" w:eastAsia="en-IN"/>
                <w:rPrChange w:id="1098" w:author="Tufail Ahmad Telwani" w:date="2025-02-27T16:53:00Z">
                  <w:rPr>
                    <w:sz w:val="24"/>
                    <w:szCs w:val="24"/>
                    <w:lang w:val="en-IN" w:eastAsia="en-IN"/>
                  </w:rPr>
                </w:rPrChange>
              </w:rPr>
              <w:instrText xml:space="preserve"> HYPERLINK "https://doi.org/10.1108/lht-01-2021-0013" \t "_new" </w:instrText>
            </w:r>
            <w:r w:rsidRPr="00CE45AE">
              <w:rPr>
                <w:sz w:val="20"/>
                <w:szCs w:val="20"/>
                <w:lang w:val="en-IN" w:eastAsia="en-IN"/>
                <w:rPrChange w:id="1099" w:author="Tufail Ahmad Telwani" w:date="2025-02-27T16:53:00Z">
                  <w:rPr>
                    <w:sz w:val="24"/>
                    <w:szCs w:val="24"/>
                    <w:lang w:val="en-IN" w:eastAsia="en-IN"/>
                  </w:rPr>
                </w:rPrChange>
              </w:rPr>
              <w:fldChar w:fldCharType="separate"/>
            </w:r>
            <w:r w:rsidRPr="00CE45AE">
              <w:rPr>
                <w:color w:val="0000FF"/>
                <w:sz w:val="20"/>
                <w:szCs w:val="20"/>
                <w:u w:val="single"/>
                <w:lang w:val="en-IN" w:eastAsia="en-IN"/>
                <w:rPrChange w:id="1100" w:author="Tufail Ahmad Telwani" w:date="2025-02-27T16:53:00Z">
                  <w:rPr>
                    <w:color w:val="0000FF"/>
                    <w:sz w:val="24"/>
                    <w:szCs w:val="24"/>
                    <w:u w:val="single"/>
                    <w:lang w:val="en-IN" w:eastAsia="en-IN"/>
                  </w:rPr>
                </w:rPrChange>
              </w:rPr>
              <w:t>https://doi.org/10.1108/lht-01-2021-0013</w:t>
            </w:r>
            <w:r w:rsidRPr="00CE45AE">
              <w:rPr>
                <w:sz w:val="20"/>
                <w:szCs w:val="20"/>
                <w:lang w:val="en-IN" w:eastAsia="en-IN"/>
                <w:rPrChange w:id="1101" w:author="Tufail Ahmad Telwani" w:date="2025-02-27T16:53:00Z">
                  <w:rPr>
                    <w:sz w:val="24"/>
                    <w:szCs w:val="24"/>
                    <w:lang w:val="en-IN" w:eastAsia="en-IN"/>
                  </w:rPr>
                </w:rPrChange>
              </w:rPr>
              <w:fldChar w:fldCharType="end"/>
            </w:r>
          </w:ins>
        </w:p>
        <w:p w:rsidR="00CE45AE" w:rsidRPr="00CE45AE" w:rsidRDefault="00CE45AE">
          <w:pPr>
            <w:pStyle w:val="ListParagraph"/>
            <w:widowControl/>
            <w:numPr>
              <w:ilvl w:val="0"/>
              <w:numId w:val="31"/>
            </w:numPr>
            <w:autoSpaceDE/>
            <w:autoSpaceDN/>
            <w:spacing w:before="240" w:after="100" w:afterAutospacing="1"/>
            <w:ind w:left="714" w:hanging="357"/>
            <w:divId w:val="1372925216"/>
            <w:rPr>
              <w:ins w:id="1102" w:author="Tufail Ahmad Telwani" w:date="2025-02-27T16:53:00Z"/>
              <w:sz w:val="20"/>
              <w:szCs w:val="20"/>
              <w:lang w:val="en-IN" w:eastAsia="en-IN"/>
              <w:rPrChange w:id="1103" w:author="Tufail Ahmad Telwani" w:date="2025-02-27T16:53:00Z">
                <w:rPr>
                  <w:ins w:id="1104" w:author="Tufail Ahmad Telwani" w:date="2025-02-27T16:53:00Z"/>
                  <w:sz w:val="24"/>
                  <w:szCs w:val="24"/>
                  <w:lang w:val="en-IN" w:eastAsia="en-IN"/>
                </w:rPr>
              </w:rPrChange>
            </w:rPr>
            <w:pPrChange w:id="1105" w:author="Tufail Ahmad Telwani" w:date="2025-02-27T17:04:00Z">
              <w:pPr>
                <w:widowControl/>
                <w:autoSpaceDE/>
                <w:autoSpaceDN/>
                <w:spacing w:before="100" w:beforeAutospacing="1" w:after="100" w:afterAutospacing="1"/>
                <w:divId w:val="1372925216"/>
              </w:pPr>
            </w:pPrChange>
          </w:pPr>
          <w:ins w:id="1106" w:author="Tufail Ahmad Telwani" w:date="2025-02-27T16:53:00Z">
            <w:r w:rsidRPr="00CE45AE">
              <w:rPr>
                <w:sz w:val="20"/>
                <w:szCs w:val="20"/>
                <w:lang w:val="en-IN" w:eastAsia="en-IN"/>
                <w:rPrChange w:id="1107" w:author="Tufail Ahmad Telwani" w:date="2025-02-27T16:53:00Z">
                  <w:rPr>
                    <w:sz w:val="24"/>
                    <w:szCs w:val="24"/>
                    <w:lang w:val="en-IN" w:eastAsia="en-IN"/>
                  </w:rPr>
                </w:rPrChange>
              </w:rPr>
              <w:t xml:space="preserve">L. Lihua, "Energy-aware intrusion detection model for Internet of Vehicles using machine learning methods," </w:t>
            </w:r>
            <w:r w:rsidRPr="00CE45AE">
              <w:rPr>
                <w:i/>
                <w:iCs/>
                <w:sz w:val="20"/>
                <w:szCs w:val="20"/>
                <w:lang w:val="en-IN" w:eastAsia="en-IN"/>
                <w:rPrChange w:id="1108" w:author="Tufail Ahmad Telwani" w:date="2025-02-27T16:53:00Z">
                  <w:rPr>
                    <w:i/>
                    <w:iCs/>
                    <w:sz w:val="24"/>
                    <w:szCs w:val="24"/>
                    <w:lang w:val="en-IN" w:eastAsia="en-IN"/>
                  </w:rPr>
                </w:rPrChange>
              </w:rPr>
              <w:t>Wireless Communications and Mobile Computing</w:t>
            </w:r>
            <w:r w:rsidRPr="00CE45AE">
              <w:rPr>
                <w:sz w:val="20"/>
                <w:szCs w:val="20"/>
                <w:lang w:val="en-IN" w:eastAsia="en-IN"/>
                <w:rPrChange w:id="1109" w:author="Tufail Ahmad Telwani" w:date="2025-02-27T16:53:00Z">
                  <w:rPr>
                    <w:sz w:val="24"/>
                    <w:szCs w:val="24"/>
                    <w:lang w:val="en-IN" w:eastAsia="en-IN"/>
                  </w:rPr>
                </w:rPrChange>
              </w:rPr>
              <w:t xml:space="preserve">, vol. 2022, pp. 1–8, May 2022. Accessed: Feb. 27, 2025. [Online]. Available: </w:t>
            </w:r>
            <w:r w:rsidRPr="00CE45AE">
              <w:rPr>
                <w:sz w:val="20"/>
                <w:szCs w:val="20"/>
                <w:lang w:val="en-IN" w:eastAsia="en-IN"/>
                <w:rPrChange w:id="1110" w:author="Tufail Ahmad Telwani" w:date="2025-02-27T16:53:00Z">
                  <w:rPr>
                    <w:sz w:val="24"/>
                    <w:szCs w:val="24"/>
                    <w:lang w:val="en-IN" w:eastAsia="en-IN"/>
                  </w:rPr>
                </w:rPrChange>
              </w:rPr>
              <w:fldChar w:fldCharType="begin"/>
            </w:r>
            <w:r w:rsidRPr="00CE45AE">
              <w:rPr>
                <w:sz w:val="20"/>
                <w:szCs w:val="20"/>
                <w:lang w:val="en-IN" w:eastAsia="en-IN"/>
                <w:rPrChange w:id="1111" w:author="Tufail Ahmad Telwani" w:date="2025-02-27T16:53:00Z">
                  <w:rPr>
                    <w:sz w:val="24"/>
                    <w:szCs w:val="24"/>
                    <w:lang w:val="en-IN" w:eastAsia="en-IN"/>
                  </w:rPr>
                </w:rPrChange>
              </w:rPr>
              <w:instrText xml:space="preserve"> HYPERLINK "https://doi.org/10.1155/2022/9865549" \t "_new" </w:instrText>
            </w:r>
            <w:r w:rsidRPr="00CE45AE">
              <w:rPr>
                <w:sz w:val="20"/>
                <w:szCs w:val="20"/>
                <w:lang w:val="en-IN" w:eastAsia="en-IN"/>
                <w:rPrChange w:id="1112" w:author="Tufail Ahmad Telwani" w:date="2025-02-27T16:53:00Z">
                  <w:rPr>
                    <w:sz w:val="24"/>
                    <w:szCs w:val="24"/>
                    <w:lang w:val="en-IN" w:eastAsia="en-IN"/>
                  </w:rPr>
                </w:rPrChange>
              </w:rPr>
              <w:fldChar w:fldCharType="separate"/>
            </w:r>
            <w:r w:rsidRPr="00CE45AE">
              <w:rPr>
                <w:color w:val="0000FF"/>
                <w:sz w:val="20"/>
                <w:szCs w:val="20"/>
                <w:u w:val="single"/>
                <w:lang w:val="en-IN" w:eastAsia="en-IN"/>
                <w:rPrChange w:id="1113" w:author="Tufail Ahmad Telwani" w:date="2025-02-27T16:53:00Z">
                  <w:rPr>
                    <w:color w:val="0000FF"/>
                    <w:sz w:val="24"/>
                    <w:szCs w:val="24"/>
                    <w:u w:val="single"/>
                    <w:lang w:val="en-IN" w:eastAsia="en-IN"/>
                  </w:rPr>
                </w:rPrChange>
              </w:rPr>
              <w:t>https://doi.org/10.1155/2022/9865549</w:t>
            </w:r>
            <w:r w:rsidRPr="00CE45AE">
              <w:rPr>
                <w:sz w:val="20"/>
                <w:szCs w:val="20"/>
                <w:lang w:val="en-IN" w:eastAsia="en-IN"/>
                <w:rPrChange w:id="1114" w:author="Tufail Ahmad Telwani" w:date="2025-02-27T16:53:00Z">
                  <w:rPr>
                    <w:sz w:val="24"/>
                    <w:szCs w:val="24"/>
                    <w:lang w:val="en-IN" w:eastAsia="en-IN"/>
                  </w:rPr>
                </w:rPrChange>
              </w:rPr>
              <w:fldChar w:fldCharType="end"/>
            </w:r>
          </w:ins>
        </w:p>
        <w:p w:rsidR="00CE45AE" w:rsidRPr="00CE45AE" w:rsidRDefault="00CE45AE">
          <w:pPr>
            <w:pStyle w:val="ListParagraph"/>
            <w:widowControl/>
            <w:numPr>
              <w:ilvl w:val="0"/>
              <w:numId w:val="31"/>
            </w:numPr>
            <w:autoSpaceDE/>
            <w:autoSpaceDN/>
            <w:spacing w:before="240" w:after="100" w:afterAutospacing="1"/>
            <w:ind w:left="714" w:hanging="357"/>
            <w:divId w:val="1372925216"/>
            <w:rPr>
              <w:ins w:id="1115" w:author="Tufail Ahmad Telwani" w:date="2025-02-27T16:53:00Z"/>
              <w:sz w:val="20"/>
              <w:szCs w:val="20"/>
              <w:lang w:val="en-IN" w:eastAsia="en-IN"/>
              <w:rPrChange w:id="1116" w:author="Tufail Ahmad Telwani" w:date="2025-02-27T16:53:00Z">
                <w:rPr>
                  <w:ins w:id="1117" w:author="Tufail Ahmad Telwani" w:date="2025-02-27T16:53:00Z"/>
                  <w:sz w:val="24"/>
                  <w:szCs w:val="24"/>
                  <w:lang w:val="en-IN" w:eastAsia="en-IN"/>
                </w:rPr>
              </w:rPrChange>
            </w:rPr>
            <w:pPrChange w:id="1118" w:author="Tufail Ahmad Telwani" w:date="2025-02-27T17:04:00Z">
              <w:pPr>
                <w:widowControl/>
                <w:autoSpaceDE/>
                <w:autoSpaceDN/>
                <w:spacing w:before="100" w:beforeAutospacing="1" w:after="100" w:afterAutospacing="1"/>
                <w:divId w:val="1372925216"/>
              </w:pPr>
            </w:pPrChange>
          </w:pPr>
          <w:ins w:id="1119" w:author="Tufail Ahmad Telwani" w:date="2025-02-27T16:53:00Z">
            <w:r w:rsidRPr="00CE45AE">
              <w:rPr>
                <w:sz w:val="20"/>
                <w:szCs w:val="20"/>
                <w:lang w:val="en-IN" w:eastAsia="en-IN"/>
                <w:rPrChange w:id="1120" w:author="Tufail Ahmad Telwani" w:date="2025-02-27T16:53:00Z">
                  <w:rPr>
                    <w:sz w:val="24"/>
                    <w:szCs w:val="24"/>
                    <w:lang w:val="en-IN" w:eastAsia="en-IN"/>
                  </w:rPr>
                </w:rPrChange>
              </w:rPr>
              <w:lastRenderedPageBreak/>
              <w:t xml:space="preserve">I. Aliyu, S. Van Engelenburg, M. B. Mu’Azu, J. Kim, and C. G. Lim, "Statistical detection of adversarial examples in blockchain-based federated forest in-vehicle network intrusion detection systems," </w:t>
            </w:r>
            <w:r w:rsidRPr="00CE45AE">
              <w:rPr>
                <w:i/>
                <w:iCs/>
                <w:sz w:val="20"/>
                <w:szCs w:val="20"/>
                <w:lang w:val="en-IN" w:eastAsia="en-IN"/>
                <w:rPrChange w:id="1121" w:author="Tufail Ahmad Telwani" w:date="2025-02-27T16:53:00Z">
                  <w:rPr>
                    <w:i/>
                    <w:iCs/>
                    <w:sz w:val="24"/>
                    <w:szCs w:val="24"/>
                    <w:lang w:val="en-IN" w:eastAsia="en-IN"/>
                  </w:rPr>
                </w:rPrChange>
              </w:rPr>
              <w:t>IEEE Access</w:t>
            </w:r>
            <w:r w:rsidRPr="00CE45AE">
              <w:rPr>
                <w:sz w:val="20"/>
                <w:szCs w:val="20"/>
                <w:lang w:val="en-IN" w:eastAsia="en-IN"/>
                <w:rPrChange w:id="1122" w:author="Tufail Ahmad Telwani" w:date="2025-02-27T16:53:00Z">
                  <w:rPr>
                    <w:sz w:val="24"/>
                    <w:szCs w:val="24"/>
                    <w:lang w:val="en-IN" w:eastAsia="en-IN"/>
                  </w:rPr>
                </w:rPrChange>
              </w:rPr>
              <w:t xml:space="preserve">, vol. 10, pp. 109366–109384, 2022. Accessed: Feb. 27, 2025. [Online]. Available: </w:t>
            </w:r>
            <w:r w:rsidRPr="00CE45AE">
              <w:rPr>
                <w:sz w:val="20"/>
                <w:szCs w:val="20"/>
                <w:lang w:val="en-IN" w:eastAsia="en-IN"/>
                <w:rPrChange w:id="1123" w:author="Tufail Ahmad Telwani" w:date="2025-02-27T16:53:00Z">
                  <w:rPr>
                    <w:sz w:val="24"/>
                    <w:szCs w:val="24"/>
                    <w:lang w:val="en-IN" w:eastAsia="en-IN"/>
                  </w:rPr>
                </w:rPrChange>
              </w:rPr>
              <w:fldChar w:fldCharType="begin"/>
            </w:r>
            <w:r w:rsidRPr="00CE45AE">
              <w:rPr>
                <w:sz w:val="20"/>
                <w:szCs w:val="20"/>
                <w:lang w:val="en-IN" w:eastAsia="en-IN"/>
                <w:rPrChange w:id="1124" w:author="Tufail Ahmad Telwani" w:date="2025-02-27T16:53:00Z">
                  <w:rPr>
                    <w:sz w:val="24"/>
                    <w:szCs w:val="24"/>
                    <w:lang w:val="en-IN" w:eastAsia="en-IN"/>
                  </w:rPr>
                </w:rPrChange>
              </w:rPr>
              <w:instrText xml:space="preserve"> HYPERLINK "https://doi.org/10.1109/ACCESS.2022.3212412" \t "_new" </w:instrText>
            </w:r>
            <w:r w:rsidRPr="00CE45AE">
              <w:rPr>
                <w:sz w:val="20"/>
                <w:szCs w:val="20"/>
                <w:lang w:val="en-IN" w:eastAsia="en-IN"/>
                <w:rPrChange w:id="1125" w:author="Tufail Ahmad Telwani" w:date="2025-02-27T16:53:00Z">
                  <w:rPr>
                    <w:sz w:val="24"/>
                    <w:szCs w:val="24"/>
                    <w:lang w:val="en-IN" w:eastAsia="en-IN"/>
                  </w:rPr>
                </w:rPrChange>
              </w:rPr>
              <w:fldChar w:fldCharType="separate"/>
            </w:r>
            <w:r w:rsidRPr="00CE45AE">
              <w:rPr>
                <w:color w:val="0000FF"/>
                <w:sz w:val="20"/>
                <w:szCs w:val="20"/>
                <w:u w:val="single"/>
                <w:lang w:val="en-IN" w:eastAsia="en-IN"/>
                <w:rPrChange w:id="1126" w:author="Tufail Ahmad Telwani" w:date="2025-02-27T16:53:00Z">
                  <w:rPr>
                    <w:color w:val="0000FF"/>
                    <w:sz w:val="24"/>
                    <w:szCs w:val="24"/>
                    <w:u w:val="single"/>
                    <w:lang w:val="en-IN" w:eastAsia="en-IN"/>
                  </w:rPr>
                </w:rPrChange>
              </w:rPr>
              <w:t>https://doi.org/10.1109/ACCESS.2022.3212412</w:t>
            </w:r>
            <w:r w:rsidRPr="00CE45AE">
              <w:rPr>
                <w:sz w:val="20"/>
                <w:szCs w:val="20"/>
                <w:lang w:val="en-IN" w:eastAsia="en-IN"/>
                <w:rPrChange w:id="1127" w:author="Tufail Ahmad Telwani" w:date="2025-02-27T16:53:00Z">
                  <w:rPr>
                    <w:sz w:val="24"/>
                    <w:szCs w:val="24"/>
                    <w:lang w:val="en-IN" w:eastAsia="en-IN"/>
                  </w:rPr>
                </w:rPrChange>
              </w:rPr>
              <w:fldChar w:fldCharType="end"/>
            </w:r>
          </w:ins>
        </w:p>
        <w:p w:rsidR="00CE45AE" w:rsidRPr="00CE45AE" w:rsidRDefault="00CE45AE">
          <w:pPr>
            <w:pStyle w:val="ListParagraph"/>
            <w:widowControl/>
            <w:numPr>
              <w:ilvl w:val="0"/>
              <w:numId w:val="31"/>
            </w:numPr>
            <w:autoSpaceDE/>
            <w:autoSpaceDN/>
            <w:spacing w:before="240" w:after="100" w:afterAutospacing="1"/>
            <w:ind w:left="714" w:hanging="357"/>
            <w:divId w:val="1372925216"/>
            <w:rPr>
              <w:ins w:id="1128" w:author="Tufail Ahmad Telwani" w:date="2025-02-27T16:53:00Z"/>
              <w:sz w:val="20"/>
              <w:szCs w:val="20"/>
              <w:lang w:val="en-IN" w:eastAsia="en-IN"/>
              <w:rPrChange w:id="1129" w:author="Tufail Ahmad Telwani" w:date="2025-02-27T16:53:00Z">
                <w:rPr>
                  <w:ins w:id="1130" w:author="Tufail Ahmad Telwani" w:date="2025-02-27T16:53:00Z"/>
                  <w:sz w:val="24"/>
                  <w:szCs w:val="24"/>
                  <w:lang w:val="en-IN" w:eastAsia="en-IN"/>
                </w:rPr>
              </w:rPrChange>
            </w:rPr>
            <w:pPrChange w:id="1131" w:author="Tufail Ahmad Telwani" w:date="2025-02-27T17:04:00Z">
              <w:pPr>
                <w:widowControl/>
                <w:autoSpaceDE/>
                <w:autoSpaceDN/>
                <w:spacing w:before="100" w:beforeAutospacing="1" w:after="100" w:afterAutospacing="1"/>
                <w:divId w:val="1372925216"/>
              </w:pPr>
            </w:pPrChange>
          </w:pPr>
          <w:ins w:id="1132" w:author="Tufail Ahmad Telwani" w:date="2025-02-27T16:53:00Z">
            <w:r w:rsidRPr="00CE45AE">
              <w:rPr>
                <w:sz w:val="20"/>
                <w:szCs w:val="20"/>
                <w:lang w:val="en-IN" w:eastAsia="en-IN"/>
                <w:rPrChange w:id="1133" w:author="Tufail Ahmad Telwani" w:date="2025-02-27T16:53:00Z">
                  <w:rPr>
                    <w:sz w:val="24"/>
                    <w:szCs w:val="24"/>
                    <w:lang w:val="en-IN" w:eastAsia="en-IN"/>
                  </w:rPr>
                </w:rPrChange>
              </w:rPr>
              <w:t xml:space="preserve">G. O. Anyanwu, C. I. Nwakanma, J. M. Lee, and D.-S. Kim, "Novel hyper-tuned ensemble random forest algorithm for the detection of false basic safety messages in Internet of Vehicles," </w:t>
            </w:r>
            <w:r w:rsidRPr="00CE45AE">
              <w:rPr>
                <w:i/>
                <w:iCs/>
                <w:sz w:val="20"/>
                <w:szCs w:val="20"/>
                <w:lang w:val="en-IN" w:eastAsia="en-IN"/>
                <w:rPrChange w:id="1134" w:author="Tufail Ahmad Telwani" w:date="2025-02-27T16:53:00Z">
                  <w:rPr>
                    <w:i/>
                    <w:iCs/>
                    <w:sz w:val="24"/>
                    <w:szCs w:val="24"/>
                    <w:lang w:val="en-IN" w:eastAsia="en-IN"/>
                  </w:rPr>
                </w:rPrChange>
              </w:rPr>
              <w:t>ICT Express</w:t>
            </w:r>
            <w:r w:rsidRPr="00CE45AE">
              <w:rPr>
                <w:sz w:val="20"/>
                <w:szCs w:val="20"/>
                <w:lang w:val="en-IN" w:eastAsia="en-IN"/>
                <w:rPrChange w:id="1135" w:author="Tufail Ahmad Telwani" w:date="2025-02-27T16:53:00Z">
                  <w:rPr>
                    <w:sz w:val="24"/>
                    <w:szCs w:val="24"/>
                    <w:lang w:val="en-IN" w:eastAsia="en-IN"/>
                  </w:rPr>
                </w:rPrChange>
              </w:rPr>
              <w:t xml:space="preserve">, vol. 9, no. 1, pp. 122–129, Feb. 2023. Accessed: Feb. 27, 2025. [Online]. Available: </w:t>
            </w:r>
            <w:r w:rsidRPr="00CE45AE">
              <w:rPr>
                <w:sz w:val="20"/>
                <w:szCs w:val="20"/>
                <w:lang w:val="en-IN" w:eastAsia="en-IN"/>
                <w:rPrChange w:id="1136" w:author="Tufail Ahmad Telwani" w:date="2025-02-27T16:53:00Z">
                  <w:rPr>
                    <w:sz w:val="24"/>
                    <w:szCs w:val="24"/>
                    <w:lang w:val="en-IN" w:eastAsia="en-IN"/>
                  </w:rPr>
                </w:rPrChange>
              </w:rPr>
              <w:fldChar w:fldCharType="begin"/>
            </w:r>
            <w:r w:rsidRPr="00CE45AE">
              <w:rPr>
                <w:sz w:val="20"/>
                <w:szCs w:val="20"/>
                <w:lang w:val="en-IN" w:eastAsia="en-IN"/>
                <w:rPrChange w:id="1137" w:author="Tufail Ahmad Telwani" w:date="2025-02-27T16:53:00Z">
                  <w:rPr>
                    <w:sz w:val="24"/>
                    <w:szCs w:val="24"/>
                    <w:lang w:val="en-IN" w:eastAsia="en-IN"/>
                  </w:rPr>
                </w:rPrChange>
              </w:rPr>
              <w:instrText xml:space="preserve"> HYPERLINK "https://doi.org/10.1016/j.icte.2022.06.003" \t "_new" </w:instrText>
            </w:r>
            <w:r w:rsidRPr="00CE45AE">
              <w:rPr>
                <w:sz w:val="20"/>
                <w:szCs w:val="20"/>
                <w:lang w:val="en-IN" w:eastAsia="en-IN"/>
                <w:rPrChange w:id="1138" w:author="Tufail Ahmad Telwani" w:date="2025-02-27T16:53:00Z">
                  <w:rPr>
                    <w:sz w:val="24"/>
                    <w:szCs w:val="24"/>
                    <w:lang w:val="en-IN" w:eastAsia="en-IN"/>
                  </w:rPr>
                </w:rPrChange>
              </w:rPr>
              <w:fldChar w:fldCharType="separate"/>
            </w:r>
            <w:r w:rsidRPr="00CE45AE">
              <w:rPr>
                <w:color w:val="0000FF"/>
                <w:sz w:val="20"/>
                <w:szCs w:val="20"/>
                <w:u w:val="single"/>
                <w:lang w:val="en-IN" w:eastAsia="en-IN"/>
                <w:rPrChange w:id="1139" w:author="Tufail Ahmad Telwani" w:date="2025-02-27T16:53:00Z">
                  <w:rPr>
                    <w:color w:val="0000FF"/>
                    <w:sz w:val="24"/>
                    <w:szCs w:val="24"/>
                    <w:u w:val="single"/>
                    <w:lang w:val="en-IN" w:eastAsia="en-IN"/>
                  </w:rPr>
                </w:rPrChange>
              </w:rPr>
              <w:t>https://doi.org/10.1016/j.icte.2022.06.003</w:t>
            </w:r>
            <w:r w:rsidRPr="00CE45AE">
              <w:rPr>
                <w:sz w:val="20"/>
                <w:szCs w:val="20"/>
                <w:lang w:val="en-IN" w:eastAsia="en-IN"/>
                <w:rPrChange w:id="1140" w:author="Tufail Ahmad Telwani" w:date="2025-02-27T16:53:00Z">
                  <w:rPr>
                    <w:sz w:val="24"/>
                    <w:szCs w:val="24"/>
                    <w:lang w:val="en-IN" w:eastAsia="en-IN"/>
                  </w:rPr>
                </w:rPrChange>
              </w:rPr>
              <w:fldChar w:fldCharType="end"/>
            </w:r>
          </w:ins>
        </w:p>
        <w:p w:rsidR="009A1F7C" w:rsidRPr="009A1F7C" w:rsidDel="00CE45AE" w:rsidRDefault="009A1F7C" w:rsidP="00505118">
          <w:pPr>
            <w:pStyle w:val="NormalWeb"/>
            <w:numPr>
              <w:ilvl w:val="0"/>
              <w:numId w:val="20"/>
            </w:numPr>
            <w:spacing w:after="240" w:afterAutospacing="0"/>
            <w:ind w:left="357" w:hanging="357"/>
            <w:jc w:val="both"/>
            <w:divId w:val="1372925216"/>
            <w:rPr>
              <w:del w:id="1141" w:author="Tufail Ahmad Telwani" w:date="2025-02-27T16:51:00Z"/>
            </w:rPr>
          </w:pPr>
          <w:del w:id="1142" w:author="Tufail Ahmad Telwani" w:date="2025-02-27T16:51:00Z">
            <w:r w:rsidRPr="00505118" w:rsidDel="00CE45AE">
              <w:rPr>
                <w:rStyle w:val="Strong"/>
                <w:b w:val="0"/>
              </w:rPr>
              <w:delText>L. G. P. F. H., "Personalized Nutrition and Dietary Interventions for Health,"</w:delText>
            </w:r>
            <w:r w:rsidRPr="00505118" w:rsidDel="00CE45AE">
              <w:delText xml:space="preserve"> </w:delText>
            </w:r>
            <w:r w:rsidRPr="00505118" w:rsidDel="00CE45AE">
              <w:rPr>
                <w:rStyle w:val="Emphasis"/>
              </w:rPr>
              <w:delText>Frontiers in Nutrition</w:delText>
            </w:r>
            <w:r w:rsidRPr="00505118" w:rsidDel="00CE45AE">
              <w:delText xml:space="preserve">, vol. 8, 2021. Accessed: Feb. 11, 2025. [Online]. Available: </w:delText>
            </w:r>
            <w:r w:rsidR="009D4932" w:rsidDel="00CE45AE">
              <w:fldChar w:fldCharType="begin"/>
            </w:r>
            <w:r w:rsidR="009D4932" w:rsidDel="00CE45AE">
              <w:delInstrText xml:space="preserve"> HYPERLINK "https://www.frontiersin.org/articles/10.3389/fnut.2021.647588/full" \t "_new" </w:delInstrText>
            </w:r>
            <w:r w:rsidR="009D4932" w:rsidDel="00CE45AE">
              <w:fldChar w:fldCharType="separate"/>
            </w:r>
            <w:r w:rsidDel="00CE45AE">
              <w:rPr>
                <w:rStyle w:val="Hyperlink"/>
              </w:rPr>
              <w:delText>https://www.frontiersin.org/articles/10.3389/fnut.2021.647588/full</w:delText>
            </w:r>
            <w:r w:rsidR="009D4932" w:rsidDel="00CE45AE">
              <w:rPr>
                <w:rStyle w:val="Hyperlink"/>
              </w:rPr>
              <w:fldChar w:fldCharType="end"/>
            </w:r>
          </w:del>
        </w:p>
        <w:p w:rsidR="00C56046" w:rsidRPr="009A1F7C" w:rsidDel="00CE45AE" w:rsidRDefault="00C56046" w:rsidP="00505118">
          <w:pPr>
            <w:pStyle w:val="NormalWeb"/>
            <w:numPr>
              <w:ilvl w:val="0"/>
              <w:numId w:val="20"/>
            </w:numPr>
            <w:spacing w:after="240" w:afterAutospacing="0"/>
            <w:ind w:left="357" w:hanging="357"/>
            <w:jc w:val="both"/>
            <w:divId w:val="1372925216"/>
            <w:rPr>
              <w:del w:id="1143" w:author="Tufail Ahmad Telwani" w:date="2025-02-27T16:51:00Z"/>
            </w:rPr>
          </w:pPr>
          <w:del w:id="1144" w:author="Tufail Ahmad Telwani" w:date="2025-02-27T16:51:00Z">
            <w:r w:rsidRPr="009A1F7C" w:rsidDel="00CE45AE">
              <w:rPr>
                <w:rStyle w:val="Strong"/>
                <w:b w:val="0"/>
              </w:rPr>
              <w:delText>N. K. H. F., "Artificial Intelligence in Personalized Nutrition: Current Applications and Future Directions,"</w:delText>
            </w:r>
            <w:r w:rsidRPr="009A1F7C" w:rsidDel="00CE45AE">
              <w:delText xml:space="preserve"> </w:delText>
            </w:r>
            <w:r w:rsidRPr="009A1F7C" w:rsidDel="00CE45AE">
              <w:rPr>
                <w:rStyle w:val="Emphasis"/>
              </w:rPr>
              <w:delText>Trends in Food Science &amp; Technology</w:delText>
            </w:r>
            <w:r w:rsidRPr="009A1F7C" w:rsidDel="00CE45AE">
              <w:delText xml:space="preserve">, vol. 115, pp. 31-44, Jan. 2021. Accessed: Feb. 11, 2025. [Online]. Available: </w:delText>
            </w:r>
            <w:r w:rsidR="009D4932" w:rsidDel="00CE45AE">
              <w:fldChar w:fldCharType="begin"/>
            </w:r>
            <w:r w:rsidR="009D4932" w:rsidDel="00CE45AE">
              <w:delInstrText xml:space="preserve"> HYPERLINK "https://www.sciencedirect.com/science/article/pii/S0924224420302960" \t "_new" </w:delInstrText>
            </w:r>
            <w:r w:rsidR="009D4932" w:rsidDel="00CE45AE">
              <w:fldChar w:fldCharType="separate"/>
            </w:r>
            <w:r w:rsidRPr="009A1F7C" w:rsidDel="00CE45AE">
              <w:rPr>
                <w:rStyle w:val="Hyperlink"/>
                <w:rFonts w:eastAsiaTheme="majorEastAsia"/>
              </w:rPr>
              <w:delText>https://www.sciencedirect.com/science/article/pii/S0924224420302960</w:delText>
            </w:r>
            <w:r w:rsidR="009D4932" w:rsidDel="00CE45AE">
              <w:rPr>
                <w:rStyle w:val="Hyperlink"/>
                <w:rFonts w:eastAsiaTheme="majorEastAsia"/>
              </w:rPr>
              <w:fldChar w:fldCharType="end"/>
            </w:r>
          </w:del>
        </w:p>
        <w:p w:rsidR="009A1F7C" w:rsidRPr="009A1F7C" w:rsidDel="00CE45AE" w:rsidRDefault="009A1F7C" w:rsidP="00505118">
          <w:pPr>
            <w:pStyle w:val="NormalWeb"/>
            <w:numPr>
              <w:ilvl w:val="0"/>
              <w:numId w:val="20"/>
            </w:numPr>
            <w:spacing w:after="240" w:afterAutospacing="0"/>
            <w:ind w:left="357" w:hanging="357"/>
            <w:jc w:val="both"/>
            <w:divId w:val="1372925216"/>
            <w:rPr>
              <w:del w:id="1145" w:author="Tufail Ahmad Telwani" w:date="2025-02-27T16:51:00Z"/>
            </w:rPr>
          </w:pPr>
          <w:del w:id="1146" w:author="Tufail Ahmad Telwani" w:date="2025-02-27T16:51:00Z">
            <w:r w:rsidRPr="009A1F7C" w:rsidDel="00CE45AE">
              <w:rPr>
                <w:rStyle w:val="Strong"/>
                <w:b w:val="0"/>
              </w:rPr>
              <w:delText>T. S. P., "Machine Learning in Nutritional Science: Personalized Dietetics and Health Recommendations,"</w:delText>
            </w:r>
            <w:r w:rsidDel="00CE45AE">
              <w:delText xml:space="preserve"> </w:delText>
            </w:r>
            <w:r w:rsidDel="00CE45AE">
              <w:rPr>
                <w:rStyle w:val="Emphasis"/>
              </w:rPr>
              <w:delText>Journal of Nutritional Biochemistry</w:delText>
            </w:r>
            <w:r w:rsidDel="00CE45AE">
              <w:delText xml:space="preserve">, vol. 79, pp. 108356, Aug. 2020. Accessed: Feb. 11, 2025. [Online]. Available: </w:delText>
            </w:r>
            <w:r w:rsidR="009D4932" w:rsidDel="00CE45AE">
              <w:fldChar w:fldCharType="begin"/>
            </w:r>
            <w:r w:rsidR="009D4932" w:rsidDel="00CE45AE">
              <w:delInstrText xml:space="preserve"> HYPERLINK "https://www.sciencedirect.com/journal/journal-of-nutritional-biochemistry" \t "_new" </w:delInstrText>
            </w:r>
            <w:r w:rsidR="009D4932" w:rsidDel="00CE45AE">
              <w:fldChar w:fldCharType="separate"/>
            </w:r>
            <w:r w:rsidDel="00CE45AE">
              <w:rPr>
                <w:rStyle w:val="Hyperlink"/>
              </w:rPr>
              <w:delText>https://www.sciencedirect.com/journal/journal-of-nutritional-biochemistry</w:delText>
            </w:r>
            <w:r w:rsidR="009D4932" w:rsidDel="00CE45AE">
              <w:rPr>
                <w:rStyle w:val="Hyperlink"/>
              </w:rPr>
              <w:fldChar w:fldCharType="end"/>
            </w:r>
          </w:del>
        </w:p>
        <w:p w:rsidR="00C56046" w:rsidRPr="009A1F7C" w:rsidDel="00CE45AE" w:rsidRDefault="00C56046" w:rsidP="00505118">
          <w:pPr>
            <w:pStyle w:val="NormalWeb"/>
            <w:numPr>
              <w:ilvl w:val="0"/>
              <w:numId w:val="20"/>
            </w:numPr>
            <w:spacing w:after="240" w:afterAutospacing="0"/>
            <w:ind w:left="357" w:hanging="357"/>
            <w:jc w:val="both"/>
            <w:divId w:val="1372925216"/>
            <w:rPr>
              <w:del w:id="1147" w:author="Tufail Ahmad Telwani" w:date="2025-02-27T16:51:00Z"/>
            </w:rPr>
          </w:pPr>
          <w:del w:id="1148" w:author="Tufail Ahmad Telwani" w:date="2025-02-27T16:51:00Z">
            <w:r w:rsidRPr="009A1F7C" w:rsidDel="00CE45AE">
              <w:rPr>
                <w:rStyle w:val="Strong"/>
                <w:b w:val="0"/>
              </w:rPr>
              <w:delText>M. R. L. R., "Personalized Health Plans Based on Genetic and Nutritional Data: Advancements in Personalized Nutrition,"</w:delText>
            </w:r>
            <w:r w:rsidRPr="009A1F7C" w:rsidDel="00CE45AE">
              <w:delText xml:space="preserve"> </w:delText>
            </w:r>
            <w:r w:rsidRPr="009A1F7C" w:rsidDel="00CE45AE">
              <w:rPr>
                <w:rStyle w:val="Emphasis"/>
              </w:rPr>
              <w:delText>Journal of Human Nutrition and Dietetics</w:delText>
            </w:r>
            <w:r w:rsidRPr="009A1F7C" w:rsidDel="00CE45AE">
              <w:delText xml:space="preserve">, vol. 33, no. 4, pp. 521–530, Jul. 2020. Accessed: Feb. 11, 2025. [Online]. Available: </w:delText>
            </w:r>
            <w:r w:rsidR="009D4932" w:rsidDel="00CE45AE">
              <w:fldChar w:fldCharType="begin"/>
            </w:r>
            <w:r w:rsidR="009D4932" w:rsidDel="00CE45AE">
              <w:delInstrText xml:space="preserve"> HYPERLINK "https://onlinelibrary.wiley.com/doi/abs/10.1111/jhn.12779" \t "_new" </w:delInstrText>
            </w:r>
            <w:r w:rsidR="009D4932" w:rsidDel="00CE45AE">
              <w:fldChar w:fldCharType="separate"/>
            </w:r>
            <w:r w:rsidRPr="009A1F7C" w:rsidDel="00CE45AE">
              <w:rPr>
                <w:rStyle w:val="Hyperlink"/>
                <w:rFonts w:eastAsiaTheme="majorEastAsia"/>
              </w:rPr>
              <w:delText>https://onlinelibrary.wiley.com/doi/abs/10.1111/jhn.12779</w:delText>
            </w:r>
            <w:r w:rsidR="009D4932" w:rsidDel="00CE45AE">
              <w:rPr>
                <w:rStyle w:val="Hyperlink"/>
                <w:rFonts w:eastAsiaTheme="majorEastAsia"/>
              </w:rPr>
              <w:fldChar w:fldCharType="end"/>
            </w:r>
          </w:del>
        </w:p>
        <w:p w:rsidR="009A1F7C" w:rsidRPr="009A1F7C" w:rsidDel="00CE45AE" w:rsidRDefault="009A1F7C" w:rsidP="00505118">
          <w:pPr>
            <w:pStyle w:val="NormalWeb"/>
            <w:numPr>
              <w:ilvl w:val="0"/>
              <w:numId w:val="20"/>
            </w:numPr>
            <w:spacing w:after="240" w:afterAutospacing="0"/>
            <w:ind w:left="357" w:hanging="357"/>
            <w:jc w:val="both"/>
            <w:divId w:val="1372925216"/>
            <w:rPr>
              <w:del w:id="1149" w:author="Tufail Ahmad Telwani" w:date="2025-02-27T16:51:00Z"/>
            </w:rPr>
          </w:pPr>
          <w:del w:id="1150" w:author="Tufail Ahmad Telwani" w:date="2025-02-27T16:51:00Z">
            <w:r w:rsidRPr="009A1F7C" w:rsidDel="00CE45AE">
              <w:rPr>
                <w:rStyle w:val="Strong"/>
                <w:b w:val="0"/>
              </w:rPr>
              <w:delText>P. M. B. A. M., "AI-Based Personalized Nutrition: Towards a Data-Driven Approach for Diet Plans</w:delText>
            </w:r>
            <w:r w:rsidDel="00CE45AE">
              <w:rPr>
                <w:rStyle w:val="Strong"/>
              </w:rPr>
              <w:delText>,"</w:delText>
            </w:r>
            <w:r w:rsidDel="00CE45AE">
              <w:delText xml:space="preserve"> </w:delText>
            </w:r>
            <w:r w:rsidDel="00CE45AE">
              <w:rPr>
                <w:rStyle w:val="Emphasis"/>
              </w:rPr>
              <w:delText>Journal of Personalized Medicine</w:delText>
            </w:r>
            <w:r w:rsidDel="00CE45AE">
              <w:delText xml:space="preserve">, vol. 10, no. 4, pp. 195-204, Dec. 2020. Accessed: Feb. 11, 2025. [Online]. Available: </w:delText>
            </w:r>
            <w:r w:rsidR="009D4932" w:rsidDel="00CE45AE">
              <w:fldChar w:fldCharType="begin"/>
            </w:r>
            <w:r w:rsidR="009D4932" w:rsidDel="00CE45AE">
              <w:delInstrText xml:space="preserve"> HYPERLINK "https://www.mdpi.com/2075-4426/10/4/195" \t "_new" </w:delInstrText>
            </w:r>
            <w:r w:rsidR="009D4932" w:rsidDel="00CE45AE">
              <w:fldChar w:fldCharType="separate"/>
            </w:r>
            <w:r w:rsidDel="00CE45AE">
              <w:rPr>
                <w:rStyle w:val="Hyperlink"/>
              </w:rPr>
              <w:delText>https://www.mdpi.com/2075-4426/10/4/195</w:delText>
            </w:r>
            <w:r w:rsidR="009D4932" w:rsidDel="00CE45AE">
              <w:rPr>
                <w:rStyle w:val="Hyperlink"/>
              </w:rPr>
              <w:fldChar w:fldCharType="end"/>
            </w:r>
          </w:del>
        </w:p>
        <w:p w:rsidR="00C56046" w:rsidDel="00CE45AE" w:rsidRDefault="00C56046" w:rsidP="00505118">
          <w:pPr>
            <w:pStyle w:val="NormalWeb"/>
            <w:numPr>
              <w:ilvl w:val="0"/>
              <w:numId w:val="20"/>
            </w:numPr>
            <w:spacing w:after="240" w:afterAutospacing="0"/>
            <w:ind w:left="470" w:hanging="357"/>
            <w:jc w:val="both"/>
            <w:divId w:val="1372925216"/>
            <w:rPr>
              <w:del w:id="1151" w:author="Tufail Ahmad Telwani" w:date="2025-02-27T16:51:00Z"/>
            </w:rPr>
          </w:pPr>
          <w:del w:id="1152" w:author="Tufail Ahmad Telwani" w:date="2025-02-27T16:51:00Z">
            <w:r w:rsidRPr="009A1F7C" w:rsidDel="00CE45AE">
              <w:rPr>
                <w:rStyle w:val="Strong"/>
                <w:b w:val="0"/>
              </w:rPr>
              <w:delText>C. T. F. A., "Exploring Nutritional Genomics and Personalized Diet Planning: Use of Biomarkers and Artificial Intelligence,"</w:delText>
            </w:r>
            <w:r w:rsidDel="00CE45AE">
              <w:delText xml:space="preserve"> </w:delText>
            </w:r>
            <w:r w:rsidDel="00CE45AE">
              <w:rPr>
                <w:rStyle w:val="Emphasis"/>
              </w:rPr>
              <w:delText>Food Research International</w:delText>
            </w:r>
            <w:r w:rsidDel="00CE45AE">
              <w:delText xml:space="preserve">, vol. 132, pp. 109107, Mar. 2020. Accessed: Feb. 11, 2025. [Online]. Available: </w:delText>
            </w:r>
            <w:r w:rsidR="009D4932" w:rsidDel="00CE45AE">
              <w:fldChar w:fldCharType="begin"/>
            </w:r>
            <w:r w:rsidR="009D4932" w:rsidDel="00CE45AE">
              <w:delInstrText xml:space="preserve"> HYPERLINK "https://www.sciencedirect.com/science/article/pii/S096399691930553X" \t "_new" </w:delInstrText>
            </w:r>
            <w:r w:rsidR="009D4932" w:rsidDel="00CE45AE">
              <w:fldChar w:fldCharType="separate"/>
            </w:r>
            <w:r w:rsidDel="00CE45AE">
              <w:rPr>
                <w:rStyle w:val="Hyperlink"/>
                <w:rFonts w:eastAsiaTheme="majorEastAsia"/>
              </w:rPr>
              <w:delText>https://www.sciencedirect.com/science/article/pii/S096399691930553X</w:delText>
            </w:r>
            <w:r w:rsidR="009D4932" w:rsidDel="00CE45AE">
              <w:rPr>
                <w:rStyle w:val="Hyperlink"/>
                <w:rFonts w:eastAsiaTheme="majorEastAsia"/>
              </w:rPr>
              <w:fldChar w:fldCharType="end"/>
            </w:r>
          </w:del>
        </w:p>
        <w:p w:rsidR="009A1F7C" w:rsidDel="00CE45AE" w:rsidRDefault="009A1F7C" w:rsidP="00505118">
          <w:pPr>
            <w:pStyle w:val="NormalWeb"/>
            <w:numPr>
              <w:ilvl w:val="0"/>
              <w:numId w:val="20"/>
            </w:numPr>
            <w:spacing w:after="240" w:afterAutospacing="0"/>
            <w:ind w:left="470" w:hanging="357"/>
            <w:jc w:val="both"/>
            <w:divId w:val="1372925216"/>
            <w:rPr>
              <w:del w:id="1153" w:author="Tufail Ahmad Telwani" w:date="2025-02-27T16:51:00Z"/>
            </w:rPr>
          </w:pPr>
          <w:del w:id="1154" w:author="Tufail Ahmad Telwani" w:date="2025-02-27T16:51:00Z">
            <w:r w:rsidRPr="003B38D0" w:rsidDel="00CE45AE">
              <w:rPr>
                <w:rStyle w:val="Strong"/>
                <w:b w:val="0"/>
              </w:rPr>
              <w:delText>F. J. T. L., "Artificial Intelligence in Personalized Nutrition: A Systematic Review and Future Outlook,"</w:delText>
            </w:r>
            <w:r w:rsidDel="00CE45AE">
              <w:delText xml:space="preserve"> </w:delText>
            </w:r>
            <w:r w:rsidDel="00CE45AE">
              <w:rPr>
                <w:rStyle w:val="Emphasis"/>
              </w:rPr>
              <w:delText>Foods</w:delText>
            </w:r>
            <w:r w:rsidDel="00CE45AE">
              <w:delText xml:space="preserve">, vol. 9, no. 12, pp. 1791-1811, Dec. 2020. Accessed: Feb. 11, 2025. [Online]. Available: </w:delText>
            </w:r>
            <w:r w:rsidR="009D4932" w:rsidDel="00CE45AE">
              <w:fldChar w:fldCharType="begin"/>
            </w:r>
            <w:r w:rsidR="009D4932" w:rsidDel="00CE45AE">
              <w:delInstrText xml:space="preserve"> HYPERLINK "https://www.mdpi.com/2072-6643/9/12/1791" \t "_new" </w:delInstrText>
            </w:r>
            <w:r w:rsidR="009D4932" w:rsidDel="00CE45AE">
              <w:fldChar w:fldCharType="separate"/>
            </w:r>
            <w:r w:rsidDel="00CE45AE">
              <w:rPr>
                <w:rStyle w:val="Hyperlink"/>
              </w:rPr>
              <w:delText>https://www.mdpi.com/2072-6643/9/12/1791</w:delText>
            </w:r>
            <w:r w:rsidR="009D4932" w:rsidDel="00CE45AE">
              <w:rPr>
                <w:rStyle w:val="Hyperlink"/>
              </w:rPr>
              <w:fldChar w:fldCharType="end"/>
            </w:r>
          </w:del>
        </w:p>
        <w:p w:rsidR="009A1F7C" w:rsidDel="00CE45AE" w:rsidRDefault="009A1F7C" w:rsidP="00505118">
          <w:pPr>
            <w:pStyle w:val="NormalWeb"/>
            <w:numPr>
              <w:ilvl w:val="0"/>
              <w:numId w:val="20"/>
            </w:numPr>
            <w:spacing w:after="240" w:afterAutospacing="0"/>
            <w:ind w:left="470" w:hanging="357"/>
            <w:jc w:val="both"/>
            <w:divId w:val="1372925216"/>
            <w:rPr>
              <w:del w:id="1155" w:author="Tufail Ahmad Telwani" w:date="2025-02-27T16:51:00Z"/>
            </w:rPr>
          </w:pPr>
          <w:del w:id="1156" w:author="Tufail Ahmad Telwani" w:date="2025-02-27T16:51:00Z">
            <w:r w:rsidRPr="003B38D0" w:rsidDel="00CE45AE">
              <w:rPr>
                <w:rStyle w:val="Strong"/>
                <w:b w:val="0"/>
              </w:rPr>
              <w:delText>S. J. D. F. T. S., "The Role of Big Data and AI in Personalized Nutrition: Future Perspectives and Challenges,"</w:delText>
            </w:r>
            <w:r w:rsidDel="00CE45AE">
              <w:delText xml:space="preserve"> </w:delText>
            </w:r>
            <w:r w:rsidDel="00CE45AE">
              <w:rPr>
                <w:rStyle w:val="Emphasis"/>
              </w:rPr>
              <w:delText>Current Developments in Nutrition</w:delText>
            </w:r>
            <w:r w:rsidDel="00CE45AE">
              <w:delText xml:space="preserve">, vol. 4, no. 1, pp. 91-104, Jan. 2020. Accessed: Feb. 11, 2025. [Online]. Available: </w:delText>
            </w:r>
            <w:r w:rsidR="009D4932" w:rsidDel="00CE45AE">
              <w:fldChar w:fldCharType="begin"/>
            </w:r>
            <w:r w:rsidR="009D4932" w:rsidDel="00CE45AE">
              <w:delInstrText xml:space="preserve"> HYPERLINK "https://academic.oup.com/cdn/article/4/1/nzaa030/5875010" \t "_new" </w:delInstrText>
            </w:r>
            <w:r w:rsidR="009D4932" w:rsidDel="00CE45AE">
              <w:fldChar w:fldCharType="separate"/>
            </w:r>
            <w:r w:rsidDel="00CE45AE">
              <w:rPr>
                <w:rStyle w:val="Hyperlink"/>
              </w:rPr>
              <w:delText>https://academic.oup.com/cdn/article/4/1/nzaa030/5875010</w:delText>
            </w:r>
            <w:r w:rsidR="009D4932" w:rsidDel="00CE45AE">
              <w:rPr>
                <w:rStyle w:val="Hyperlink"/>
              </w:rPr>
              <w:fldChar w:fldCharType="end"/>
            </w:r>
          </w:del>
        </w:p>
        <w:p w:rsidR="00BC67F3" w:rsidRPr="005F5B3B" w:rsidRDefault="00BC67F3" w:rsidP="009A1F7C">
          <w:pPr>
            <w:ind w:left="714"/>
            <w:jc w:val="both"/>
            <w:divId w:val="1372925216"/>
            <w:rPr>
              <w:bCs/>
              <w:color w:val="000000" w:themeColor="text1"/>
              <w:sz w:val="20"/>
              <w:szCs w:val="20"/>
              <w:lang w:val="en-IN" w:eastAsia="en-IN"/>
            </w:rPr>
          </w:pPr>
        </w:p>
        <w:p w:rsidR="009D4225" w:rsidRPr="004C3A2C" w:rsidRDefault="00BA5DCC" w:rsidP="004C3A2C">
          <w:pPr>
            <w:ind w:left="560" w:hanging="595"/>
            <w:jc w:val="both"/>
            <w:divId w:val="1372925216"/>
            <w:rPr>
              <w:b/>
              <w:sz w:val="20"/>
            </w:rPr>
          </w:pPr>
        </w:p>
      </w:sdtContent>
    </w:sdt>
    <w:sectPr w:rsidR="009D4225" w:rsidRPr="004C3A2C" w:rsidSect="004766AD">
      <w:type w:val="continuous"/>
      <w:pgSz w:w="12240" w:h="15840"/>
      <w:pgMar w:top="720" w:right="720" w:bottom="720" w:left="720" w:header="720" w:footer="720"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DCC" w:rsidRDefault="00BA5DCC" w:rsidP="005F5B3B">
      <w:r>
        <w:separator/>
      </w:r>
    </w:p>
  </w:endnote>
  <w:endnote w:type="continuationSeparator" w:id="0">
    <w:p w:rsidR="00BA5DCC" w:rsidRDefault="00BA5DCC" w:rsidP="005F5B3B">
      <w:r>
        <w:continuationSeparator/>
      </w:r>
    </w:p>
  </w:endnote>
  <w:endnote w:type="continuationNotice" w:id="1">
    <w:p w:rsidR="00BA5DCC" w:rsidRDefault="00BA5D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DCC" w:rsidRDefault="00BA5DCC" w:rsidP="005F5B3B">
      <w:r>
        <w:separator/>
      </w:r>
    </w:p>
  </w:footnote>
  <w:footnote w:type="continuationSeparator" w:id="0">
    <w:p w:rsidR="00BA5DCC" w:rsidRDefault="00BA5DCC" w:rsidP="005F5B3B">
      <w:r>
        <w:continuationSeparator/>
      </w:r>
    </w:p>
  </w:footnote>
  <w:footnote w:type="continuationNotice" w:id="1">
    <w:p w:rsidR="00BA5DCC" w:rsidRDefault="00BA5DC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3A9E"/>
    <w:multiLevelType w:val="multilevel"/>
    <w:tmpl w:val="0310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A4B7E"/>
    <w:multiLevelType w:val="multilevel"/>
    <w:tmpl w:val="AE0C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C2847"/>
    <w:multiLevelType w:val="hybridMultilevel"/>
    <w:tmpl w:val="8E304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057A46"/>
    <w:multiLevelType w:val="hybridMultilevel"/>
    <w:tmpl w:val="053068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5A5CAA"/>
    <w:multiLevelType w:val="hybridMultilevel"/>
    <w:tmpl w:val="9D70648A"/>
    <w:lvl w:ilvl="0" w:tplc="EF98478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9D6FE6"/>
    <w:multiLevelType w:val="hybridMultilevel"/>
    <w:tmpl w:val="528424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CC97A0E"/>
    <w:multiLevelType w:val="multilevel"/>
    <w:tmpl w:val="98E6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72A1F"/>
    <w:multiLevelType w:val="hybridMultilevel"/>
    <w:tmpl w:val="24788EC6"/>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8" w15:restartNumberingAfterBreak="0">
    <w:nsid w:val="1E747EAE"/>
    <w:multiLevelType w:val="hybridMultilevel"/>
    <w:tmpl w:val="589E04C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297C64"/>
    <w:multiLevelType w:val="hybridMultilevel"/>
    <w:tmpl w:val="CDD4B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93310E"/>
    <w:multiLevelType w:val="hybridMultilevel"/>
    <w:tmpl w:val="2B6C5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0B7A8C"/>
    <w:multiLevelType w:val="multilevel"/>
    <w:tmpl w:val="3678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01ABB"/>
    <w:multiLevelType w:val="hybridMultilevel"/>
    <w:tmpl w:val="4962C9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7A5684D"/>
    <w:multiLevelType w:val="hybridMultilevel"/>
    <w:tmpl w:val="5CE40A58"/>
    <w:lvl w:ilvl="0" w:tplc="4C18A6EA">
      <w:start w:val="1"/>
      <w:numFmt w:val="decimal"/>
      <w:lvlText w:val="%1)"/>
      <w:lvlJc w:val="left"/>
      <w:pPr>
        <w:ind w:left="262" w:hanging="160"/>
      </w:pPr>
      <w:rPr>
        <w:rFonts w:ascii="Times New Roman" w:eastAsia="Times New Roman" w:hAnsi="Times New Roman" w:cs="Times New Roman" w:hint="default"/>
        <w:b/>
        <w:bCs/>
        <w:i w:val="0"/>
        <w:iCs w:val="0"/>
        <w:spacing w:val="0"/>
        <w:w w:val="90"/>
        <w:sz w:val="18"/>
        <w:szCs w:val="18"/>
        <w:lang w:val="en-US" w:eastAsia="en-US" w:bidi="ar-SA"/>
      </w:rPr>
    </w:lvl>
    <w:lvl w:ilvl="1" w:tplc="001C831C">
      <w:start w:val="1"/>
      <w:numFmt w:val="lowerRoman"/>
      <w:lvlText w:val="%2)"/>
      <w:lvlJc w:val="left"/>
      <w:pPr>
        <w:ind w:left="102" w:hanging="185"/>
      </w:pPr>
      <w:rPr>
        <w:rFonts w:ascii="Times New Roman" w:eastAsia="Times New Roman" w:hAnsi="Times New Roman" w:cs="Times New Roman" w:hint="default"/>
        <w:b w:val="0"/>
        <w:bCs w:val="0"/>
        <w:i w:val="0"/>
        <w:iCs w:val="0"/>
        <w:spacing w:val="0"/>
        <w:w w:val="81"/>
        <w:sz w:val="20"/>
        <w:szCs w:val="20"/>
        <w:lang w:val="en-US" w:eastAsia="en-US" w:bidi="ar-SA"/>
      </w:rPr>
    </w:lvl>
    <w:lvl w:ilvl="2" w:tplc="447EF322">
      <w:start w:val="1"/>
      <w:numFmt w:val="decimal"/>
      <w:lvlText w:val="%3)"/>
      <w:lvlJc w:val="left"/>
      <w:pPr>
        <w:ind w:left="169" w:hanging="169"/>
      </w:pPr>
      <w:rPr>
        <w:rFonts w:ascii="Times New Roman" w:eastAsia="Times New Roman" w:hAnsi="Times New Roman" w:cs="Times New Roman" w:hint="default"/>
        <w:b/>
        <w:bCs/>
        <w:i w:val="0"/>
        <w:iCs w:val="0"/>
        <w:spacing w:val="0"/>
        <w:w w:val="97"/>
        <w:sz w:val="18"/>
        <w:szCs w:val="18"/>
        <w:lang w:val="en-US" w:eastAsia="en-US" w:bidi="ar-SA"/>
      </w:rPr>
    </w:lvl>
    <w:lvl w:ilvl="3" w:tplc="FC34FA4C">
      <w:start w:val="1"/>
      <w:numFmt w:val="decimal"/>
      <w:lvlText w:val="%4."/>
      <w:lvlJc w:val="left"/>
      <w:pPr>
        <w:ind w:left="681"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4" w:tplc="F1141F62">
      <w:numFmt w:val="bullet"/>
      <w:lvlText w:val="•"/>
      <w:lvlJc w:val="left"/>
      <w:pPr>
        <w:ind w:left="1997" w:hanging="360"/>
      </w:pPr>
      <w:rPr>
        <w:rFonts w:hint="default"/>
        <w:lang w:val="en-US" w:eastAsia="en-US" w:bidi="ar-SA"/>
      </w:rPr>
    </w:lvl>
    <w:lvl w:ilvl="5" w:tplc="53403DAC">
      <w:numFmt w:val="bullet"/>
      <w:lvlText w:val="•"/>
      <w:lvlJc w:val="left"/>
      <w:pPr>
        <w:ind w:left="3314" w:hanging="360"/>
      </w:pPr>
      <w:rPr>
        <w:rFonts w:hint="default"/>
        <w:lang w:val="en-US" w:eastAsia="en-US" w:bidi="ar-SA"/>
      </w:rPr>
    </w:lvl>
    <w:lvl w:ilvl="6" w:tplc="5ABEB3AA">
      <w:numFmt w:val="bullet"/>
      <w:lvlText w:val="•"/>
      <w:lvlJc w:val="left"/>
      <w:pPr>
        <w:ind w:left="4631" w:hanging="360"/>
      </w:pPr>
      <w:rPr>
        <w:rFonts w:hint="default"/>
        <w:lang w:val="en-US" w:eastAsia="en-US" w:bidi="ar-SA"/>
      </w:rPr>
    </w:lvl>
    <w:lvl w:ilvl="7" w:tplc="1D3040BC">
      <w:numFmt w:val="bullet"/>
      <w:lvlText w:val="•"/>
      <w:lvlJc w:val="left"/>
      <w:pPr>
        <w:ind w:left="5948" w:hanging="360"/>
      </w:pPr>
      <w:rPr>
        <w:rFonts w:hint="default"/>
        <w:lang w:val="en-US" w:eastAsia="en-US" w:bidi="ar-SA"/>
      </w:rPr>
    </w:lvl>
    <w:lvl w:ilvl="8" w:tplc="D9CACF0C">
      <w:numFmt w:val="bullet"/>
      <w:lvlText w:val="•"/>
      <w:lvlJc w:val="left"/>
      <w:pPr>
        <w:ind w:left="7265" w:hanging="360"/>
      </w:pPr>
      <w:rPr>
        <w:rFonts w:hint="default"/>
        <w:lang w:val="en-US" w:eastAsia="en-US" w:bidi="ar-SA"/>
      </w:rPr>
    </w:lvl>
  </w:abstractNum>
  <w:abstractNum w:abstractNumId="14" w15:restartNumberingAfterBreak="0">
    <w:nsid w:val="382B0AFD"/>
    <w:multiLevelType w:val="multilevel"/>
    <w:tmpl w:val="8572F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FC3D25"/>
    <w:multiLevelType w:val="hybridMultilevel"/>
    <w:tmpl w:val="FD1A5F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2220C6"/>
    <w:multiLevelType w:val="hybridMultilevel"/>
    <w:tmpl w:val="045478C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5A052D"/>
    <w:multiLevelType w:val="hybridMultilevel"/>
    <w:tmpl w:val="6352DF7A"/>
    <w:lvl w:ilvl="0" w:tplc="40090001">
      <w:start w:val="1"/>
      <w:numFmt w:val="bullet"/>
      <w:lvlText w:val=""/>
      <w:lvlJc w:val="left"/>
      <w:pPr>
        <w:ind w:left="1434" w:hanging="360"/>
      </w:pPr>
      <w:rPr>
        <w:rFonts w:ascii="Symbol" w:hAnsi="Symbol"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18" w15:restartNumberingAfterBreak="0">
    <w:nsid w:val="49370726"/>
    <w:multiLevelType w:val="hybridMultilevel"/>
    <w:tmpl w:val="DFD0CA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D3B0FCD"/>
    <w:multiLevelType w:val="hybridMultilevel"/>
    <w:tmpl w:val="B06A54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EC14C1"/>
    <w:multiLevelType w:val="multilevel"/>
    <w:tmpl w:val="DE10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F61528"/>
    <w:multiLevelType w:val="hybridMultilevel"/>
    <w:tmpl w:val="A4B65504"/>
    <w:lvl w:ilvl="0" w:tplc="40090011">
      <w:start w:val="1"/>
      <w:numFmt w:val="decimal"/>
      <w:lvlText w:val="%1)"/>
      <w:lvlJc w:val="left"/>
      <w:pPr>
        <w:ind w:left="-1810" w:hanging="360"/>
      </w:pPr>
    </w:lvl>
    <w:lvl w:ilvl="1" w:tplc="40090019">
      <w:start w:val="1"/>
      <w:numFmt w:val="lowerLetter"/>
      <w:lvlText w:val="%2."/>
      <w:lvlJc w:val="left"/>
      <w:pPr>
        <w:ind w:left="-1090" w:hanging="360"/>
      </w:pPr>
    </w:lvl>
    <w:lvl w:ilvl="2" w:tplc="4009001B">
      <w:start w:val="1"/>
      <w:numFmt w:val="lowerRoman"/>
      <w:lvlText w:val="%3."/>
      <w:lvlJc w:val="right"/>
      <w:pPr>
        <w:ind w:left="-370" w:hanging="180"/>
      </w:pPr>
    </w:lvl>
    <w:lvl w:ilvl="3" w:tplc="4009000F">
      <w:start w:val="1"/>
      <w:numFmt w:val="decimal"/>
      <w:lvlText w:val="%4."/>
      <w:lvlJc w:val="left"/>
      <w:pPr>
        <w:ind w:left="350" w:hanging="360"/>
      </w:pPr>
    </w:lvl>
    <w:lvl w:ilvl="4" w:tplc="40090019">
      <w:start w:val="1"/>
      <w:numFmt w:val="lowerLetter"/>
      <w:lvlText w:val="%5."/>
      <w:lvlJc w:val="left"/>
      <w:pPr>
        <w:ind w:left="1070" w:hanging="360"/>
      </w:pPr>
    </w:lvl>
    <w:lvl w:ilvl="5" w:tplc="4009001B" w:tentative="1">
      <w:start w:val="1"/>
      <w:numFmt w:val="lowerRoman"/>
      <w:lvlText w:val="%6."/>
      <w:lvlJc w:val="right"/>
      <w:pPr>
        <w:ind w:left="1790" w:hanging="180"/>
      </w:pPr>
    </w:lvl>
    <w:lvl w:ilvl="6" w:tplc="4009000F" w:tentative="1">
      <w:start w:val="1"/>
      <w:numFmt w:val="decimal"/>
      <w:lvlText w:val="%7."/>
      <w:lvlJc w:val="left"/>
      <w:pPr>
        <w:ind w:left="2510" w:hanging="360"/>
      </w:pPr>
    </w:lvl>
    <w:lvl w:ilvl="7" w:tplc="40090019" w:tentative="1">
      <w:start w:val="1"/>
      <w:numFmt w:val="lowerLetter"/>
      <w:lvlText w:val="%8."/>
      <w:lvlJc w:val="left"/>
      <w:pPr>
        <w:ind w:left="3230" w:hanging="360"/>
      </w:pPr>
    </w:lvl>
    <w:lvl w:ilvl="8" w:tplc="4009001B" w:tentative="1">
      <w:start w:val="1"/>
      <w:numFmt w:val="lowerRoman"/>
      <w:lvlText w:val="%9."/>
      <w:lvlJc w:val="right"/>
      <w:pPr>
        <w:ind w:left="3950" w:hanging="180"/>
      </w:pPr>
    </w:lvl>
  </w:abstractNum>
  <w:abstractNum w:abstractNumId="22" w15:restartNumberingAfterBreak="0">
    <w:nsid w:val="580A3D3C"/>
    <w:multiLevelType w:val="hybridMultilevel"/>
    <w:tmpl w:val="36C2279E"/>
    <w:lvl w:ilvl="0" w:tplc="FCAC0AD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CC35E0A"/>
    <w:multiLevelType w:val="hybridMultilevel"/>
    <w:tmpl w:val="D8F2417A"/>
    <w:lvl w:ilvl="0" w:tplc="40090001">
      <w:start w:val="1"/>
      <w:numFmt w:val="bullet"/>
      <w:lvlText w:val=""/>
      <w:lvlJc w:val="left"/>
      <w:pPr>
        <w:ind w:left="1434" w:hanging="360"/>
      </w:pPr>
      <w:rPr>
        <w:rFonts w:ascii="Symbol" w:hAnsi="Symbol"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24" w15:restartNumberingAfterBreak="0">
    <w:nsid w:val="64025F5D"/>
    <w:multiLevelType w:val="hybridMultilevel"/>
    <w:tmpl w:val="862A9128"/>
    <w:lvl w:ilvl="0" w:tplc="40090001">
      <w:start w:val="1"/>
      <w:numFmt w:val="bullet"/>
      <w:lvlText w:val=""/>
      <w:lvlJc w:val="left"/>
      <w:pPr>
        <w:ind w:left="1434" w:hanging="360"/>
      </w:pPr>
      <w:rPr>
        <w:rFonts w:ascii="Symbol" w:hAnsi="Symbol"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25" w15:restartNumberingAfterBreak="0">
    <w:nsid w:val="684319AF"/>
    <w:multiLevelType w:val="hybridMultilevel"/>
    <w:tmpl w:val="23ACD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4163848"/>
    <w:multiLevelType w:val="hybridMultilevel"/>
    <w:tmpl w:val="2146BC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A44606A"/>
    <w:multiLevelType w:val="multilevel"/>
    <w:tmpl w:val="3112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D63FEB"/>
    <w:multiLevelType w:val="hybridMultilevel"/>
    <w:tmpl w:val="93CA3A90"/>
    <w:lvl w:ilvl="0" w:tplc="40090011">
      <w:start w:val="1"/>
      <w:numFmt w:val="decimal"/>
      <w:lvlText w:val="%1)"/>
      <w:lvlJc w:val="left"/>
      <w:pPr>
        <w:ind w:left="717" w:hanging="360"/>
      </w:p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29" w15:restartNumberingAfterBreak="0">
    <w:nsid w:val="7D546428"/>
    <w:multiLevelType w:val="hybridMultilevel"/>
    <w:tmpl w:val="DA4E64E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DBC67CC"/>
    <w:multiLevelType w:val="hybridMultilevel"/>
    <w:tmpl w:val="E8A4728A"/>
    <w:lvl w:ilvl="0" w:tplc="EB78148E">
      <w:numFmt w:val="bullet"/>
      <w:lvlText w:val=""/>
      <w:lvlJc w:val="left"/>
      <w:pPr>
        <w:ind w:left="750" w:hanging="390"/>
      </w:pPr>
      <w:rPr>
        <w:rFonts w:ascii="Symbol" w:eastAsia="Times New Roman" w:hAnsi="Symbol"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7"/>
  </w:num>
  <w:num w:numId="4">
    <w:abstractNumId w:val="14"/>
  </w:num>
  <w:num w:numId="5">
    <w:abstractNumId w:val="27"/>
  </w:num>
  <w:num w:numId="6">
    <w:abstractNumId w:val="22"/>
  </w:num>
  <w:num w:numId="7">
    <w:abstractNumId w:val="1"/>
  </w:num>
  <w:num w:numId="8">
    <w:abstractNumId w:val="11"/>
  </w:num>
  <w:num w:numId="9">
    <w:abstractNumId w:val="0"/>
  </w:num>
  <w:num w:numId="10">
    <w:abstractNumId w:val="20"/>
  </w:num>
  <w:num w:numId="11">
    <w:abstractNumId w:val="29"/>
  </w:num>
  <w:num w:numId="12">
    <w:abstractNumId w:val="8"/>
  </w:num>
  <w:num w:numId="13">
    <w:abstractNumId w:val="30"/>
  </w:num>
  <w:num w:numId="14">
    <w:abstractNumId w:val="4"/>
  </w:num>
  <w:num w:numId="15">
    <w:abstractNumId w:val="3"/>
  </w:num>
  <w:num w:numId="16">
    <w:abstractNumId w:val="2"/>
  </w:num>
  <w:num w:numId="17">
    <w:abstractNumId w:val="25"/>
  </w:num>
  <w:num w:numId="18">
    <w:abstractNumId w:val="9"/>
  </w:num>
  <w:num w:numId="19">
    <w:abstractNumId w:val="15"/>
  </w:num>
  <w:num w:numId="20">
    <w:abstractNumId w:val="21"/>
  </w:num>
  <w:num w:numId="21">
    <w:abstractNumId w:val="17"/>
  </w:num>
  <w:num w:numId="22">
    <w:abstractNumId w:val="23"/>
  </w:num>
  <w:num w:numId="23">
    <w:abstractNumId w:val="24"/>
  </w:num>
  <w:num w:numId="24">
    <w:abstractNumId w:val="10"/>
  </w:num>
  <w:num w:numId="25">
    <w:abstractNumId w:val="18"/>
  </w:num>
  <w:num w:numId="26">
    <w:abstractNumId w:val="26"/>
  </w:num>
  <w:num w:numId="27">
    <w:abstractNumId w:val="12"/>
  </w:num>
  <w:num w:numId="28">
    <w:abstractNumId w:val="5"/>
  </w:num>
  <w:num w:numId="29">
    <w:abstractNumId w:val="19"/>
  </w:num>
  <w:num w:numId="30">
    <w:abstractNumId w:val="16"/>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trackedChanges" w:enforcement="1"/>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351"/>
    <w:rsid w:val="000055D5"/>
    <w:rsid w:val="00010DD8"/>
    <w:rsid w:val="00016176"/>
    <w:rsid w:val="000203BD"/>
    <w:rsid w:val="00022B38"/>
    <w:rsid w:val="00026DF3"/>
    <w:rsid w:val="00026E94"/>
    <w:rsid w:val="000305FD"/>
    <w:rsid w:val="000315D1"/>
    <w:rsid w:val="00033B6E"/>
    <w:rsid w:val="00034D05"/>
    <w:rsid w:val="000362A0"/>
    <w:rsid w:val="0003647B"/>
    <w:rsid w:val="00043BC1"/>
    <w:rsid w:val="000457C7"/>
    <w:rsid w:val="000479D4"/>
    <w:rsid w:val="00053ADB"/>
    <w:rsid w:val="00061E0E"/>
    <w:rsid w:val="000623FB"/>
    <w:rsid w:val="00062CDD"/>
    <w:rsid w:val="00073058"/>
    <w:rsid w:val="0007401B"/>
    <w:rsid w:val="00077134"/>
    <w:rsid w:val="0007713D"/>
    <w:rsid w:val="00080B1E"/>
    <w:rsid w:val="00083648"/>
    <w:rsid w:val="000838CC"/>
    <w:rsid w:val="00091F01"/>
    <w:rsid w:val="00094706"/>
    <w:rsid w:val="000951EC"/>
    <w:rsid w:val="000A1FE3"/>
    <w:rsid w:val="000A3AC5"/>
    <w:rsid w:val="000A5F7C"/>
    <w:rsid w:val="000C14B3"/>
    <w:rsid w:val="000C61DA"/>
    <w:rsid w:val="000C7CCD"/>
    <w:rsid w:val="000D328D"/>
    <w:rsid w:val="000D7A8B"/>
    <w:rsid w:val="000E39AD"/>
    <w:rsid w:val="000F195E"/>
    <w:rsid w:val="000F687A"/>
    <w:rsid w:val="00101CEA"/>
    <w:rsid w:val="00102856"/>
    <w:rsid w:val="001105C8"/>
    <w:rsid w:val="001128C8"/>
    <w:rsid w:val="00113166"/>
    <w:rsid w:val="0012287D"/>
    <w:rsid w:val="0012788E"/>
    <w:rsid w:val="0013233F"/>
    <w:rsid w:val="00133FB3"/>
    <w:rsid w:val="0013654E"/>
    <w:rsid w:val="0013710D"/>
    <w:rsid w:val="00141E0D"/>
    <w:rsid w:val="00144FFC"/>
    <w:rsid w:val="0015399C"/>
    <w:rsid w:val="00157AF3"/>
    <w:rsid w:val="0016218C"/>
    <w:rsid w:val="00162D4A"/>
    <w:rsid w:val="001645BD"/>
    <w:rsid w:val="0016488F"/>
    <w:rsid w:val="00164DEA"/>
    <w:rsid w:val="001660CE"/>
    <w:rsid w:val="001911B9"/>
    <w:rsid w:val="001954BD"/>
    <w:rsid w:val="00197F00"/>
    <w:rsid w:val="001A1790"/>
    <w:rsid w:val="001A2351"/>
    <w:rsid w:val="001A2528"/>
    <w:rsid w:val="001A2C6B"/>
    <w:rsid w:val="001A4C33"/>
    <w:rsid w:val="001A53D8"/>
    <w:rsid w:val="001A6158"/>
    <w:rsid w:val="001A7366"/>
    <w:rsid w:val="001B0B74"/>
    <w:rsid w:val="001B131E"/>
    <w:rsid w:val="001C2C90"/>
    <w:rsid w:val="001E38F7"/>
    <w:rsid w:val="001E4BD9"/>
    <w:rsid w:val="001E6AEE"/>
    <w:rsid w:val="001F0452"/>
    <w:rsid w:val="001F158A"/>
    <w:rsid w:val="001F46BE"/>
    <w:rsid w:val="001F6B5F"/>
    <w:rsid w:val="001F76FD"/>
    <w:rsid w:val="00203960"/>
    <w:rsid w:val="00204ACF"/>
    <w:rsid w:val="00210798"/>
    <w:rsid w:val="002112F8"/>
    <w:rsid w:val="002123A9"/>
    <w:rsid w:val="00214349"/>
    <w:rsid w:val="002235CD"/>
    <w:rsid w:val="00223AA5"/>
    <w:rsid w:val="002314CB"/>
    <w:rsid w:val="0023161C"/>
    <w:rsid w:val="00231690"/>
    <w:rsid w:val="00240798"/>
    <w:rsid w:val="002457CD"/>
    <w:rsid w:val="00247C3B"/>
    <w:rsid w:val="00254B29"/>
    <w:rsid w:val="0026033F"/>
    <w:rsid w:val="00260FA9"/>
    <w:rsid w:val="00263E83"/>
    <w:rsid w:val="002711D2"/>
    <w:rsid w:val="0027162E"/>
    <w:rsid w:val="00272393"/>
    <w:rsid w:val="00276B52"/>
    <w:rsid w:val="00280C9A"/>
    <w:rsid w:val="00282675"/>
    <w:rsid w:val="0028370C"/>
    <w:rsid w:val="002862A3"/>
    <w:rsid w:val="002868E1"/>
    <w:rsid w:val="00287B44"/>
    <w:rsid w:val="002941F1"/>
    <w:rsid w:val="002955CF"/>
    <w:rsid w:val="002A3456"/>
    <w:rsid w:val="002A4F3E"/>
    <w:rsid w:val="002B36C1"/>
    <w:rsid w:val="002B5882"/>
    <w:rsid w:val="002B7665"/>
    <w:rsid w:val="002C0EB5"/>
    <w:rsid w:val="002D1B03"/>
    <w:rsid w:val="002D66AB"/>
    <w:rsid w:val="002E3CAC"/>
    <w:rsid w:val="002E412D"/>
    <w:rsid w:val="002E695F"/>
    <w:rsid w:val="002F056C"/>
    <w:rsid w:val="002F0706"/>
    <w:rsid w:val="002F4076"/>
    <w:rsid w:val="002F7F71"/>
    <w:rsid w:val="003003A6"/>
    <w:rsid w:val="00300D03"/>
    <w:rsid w:val="00306B12"/>
    <w:rsid w:val="0031472A"/>
    <w:rsid w:val="00315258"/>
    <w:rsid w:val="003200C7"/>
    <w:rsid w:val="00326295"/>
    <w:rsid w:val="003338B7"/>
    <w:rsid w:val="00340A5C"/>
    <w:rsid w:val="00342CC9"/>
    <w:rsid w:val="00345C5A"/>
    <w:rsid w:val="00352275"/>
    <w:rsid w:val="0035264B"/>
    <w:rsid w:val="00357BB1"/>
    <w:rsid w:val="00360C43"/>
    <w:rsid w:val="00361C69"/>
    <w:rsid w:val="00370A9B"/>
    <w:rsid w:val="00370C95"/>
    <w:rsid w:val="00371039"/>
    <w:rsid w:val="00383045"/>
    <w:rsid w:val="003845C2"/>
    <w:rsid w:val="0039000F"/>
    <w:rsid w:val="0039197E"/>
    <w:rsid w:val="00391F1D"/>
    <w:rsid w:val="00395615"/>
    <w:rsid w:val="003A25ED"/>
    <w:rsid w:val="003A29DD"/>
    <w:rsid w:val="003B38D0"/>
    <w:rsid w:val="003B5193"/>
    <w:rsid w:val="003B63F7"/>
    <w:rsid w:val="003C65AA"/>
    <w:rsid w:val="003C76AD"/>
    <w:rsid w:val="003D1043"/>
    <w:rsid w:val="003D2305"/>
    <w:rsid w:val="003D5A29"/>
    <w:rsid w:val="003E209F"/>
    <w:rsid w:val="003E214C"/>
    <w:rsid w:val="003E378E"/>
    <w:rsid w:val="003E542D"/>
    <w:rsid w:val="003F0A75"/>
    <w:rsid w:val="003F2F96"/>
    <w:rsid w:val="003F7D5C"/>
    <w:rsid w:val="00401BFB"/>
    <w:rsid w:val="00402CFF"/>
    <w:rsid w:val="004050D0"/>
    <w:rsid w:val="00405358"/>
    <w:rsid w:val="0040562C"/>
    <w:rsid w:val="00405F18"/>
    <w:rsid w:val="0040678B"/>
    <w:rsid w:val="00407E17"/>
    <w:rsid w:val="00407EF8"/>
    <w:rsid w:val="00415FAE"/>
    <w:rsid w:val="00421351"/>
    <w:rsid w:val="004268BB"/>
    <w:rsid w:val="0043095B"/>
    <w:rsid w:val="00430E0F"/>
    <w:rsid w:val="00433EFE"/>
    <w:rsid w:val="0043406C"/>
    <w:rsid w:val="00434BFB"/>
    <w:rsid w:val="00452DF0"/>
    <w:rsid w:val="00455381"/>
    <w:rsid w:val="00456D6A"/>
    <w:rsid w:val="00457A71"/>
    <w:rsid w:val="0046144F"/>
    <w:rsid w:val="00463312"/>
    <w:rsid w:val="00474F23"/>
    <w:rsid w:val="004766AD"/>
    <w:rsid w:val="00477728"/>
    <w:rsid w:val="00477F15"/>
    <w:rsid w:val="004848E8"/>
    <w:rsid w:val="004866DF"/>
    <w:rsid w:val="00487AF1"/>
    <w:rsid w:val="004A06FB"/>
    <w:rsid w:val="004A5331"/>
    <w:rsid w:val="004A7763"/>
    <w:rsid w:val="004B3176"/>
    <w:rsid w:val="004B3A9C"/>
    <w:rsid w:val="004B5287"/>
    <w:rsid w:val="004B6A7C"/>
    <w:rsid w:val="004B7CFF"/>
    <w:rsid w:val="004C0133"/>
    <w:rsid w:val="004C3A2C"/>
    <w:rsid w:val="004C4751"/>
    <w:rsid w:val="004D0724"/>
    <w:rsid w:val="004D2E53"/>
    <w:rsid w:val="004D5614"/>
    <w:rsid w:val="004E1095"/>
    <w:rsid w:val="004E3920"/>
    <w:rsid w:val="004F0EDB"/>
    <w:rsid w:val="004F2E50"/>
    <w:rsid w:val="004F5568"/>
    <w:rsid w:val="004F65C0"/>
    <w:rsid w:val="00500DF2"/>
    <w:rsid w:val="00501062"/>
    <w:rsid w:val="00504F1B"/>
    <w:rsid w:val="00505118"/>
    <w:rsid w:val="00505AE2"/>
    <w:rsid w:val="005070ED"/>
    <w:rsid w:val="00507DDB"/>
    <w:rsid w:val="00511F2F"/>
    <w:rsid w:val="0051396E"/>
    <w:rsid w:val="0051728C"/>
    <w:rsid w:val="00517860"/>
    <w:rsid w:val="00535F31"/>
    <w:rsid w:val="005378FD"/>
    <w:rsid w:val="00542D0F"/>
    <w:rsid w:val="0055003A"/>
    <w:rsid w:val="00550E31"/>
    <w:rsid w:val="00555938"/>
    <w:rsid w:val="00557DFB"/>
    <w:rsid w:val="005607E0"/>
    <w:rsid w:val="00560E98"/>
    <w:rsid w:val="0056192F"/>
    <w:rsid w:val="00562C34"/>
    <w:rsid w:val="005736F5"/>
    <w:rsid w:val="00573FBA"/>
    <w:rsid w:val="00575FB8"/>
    <w:rsid w:val="0058134C"/>
    <w:rsid w:val="00581A3A"/>
    <w:rsid w:val="00587D48"/>
    <w:rsid w:val="0059006F"/>
    <w:rsid w:val="005935CD"/>
    <w:rsid w:val="00594CBC"/>
    <w:rsid w:val="0059529D"/>
    <w:rsid w:val="005955C0"/>
    <w:rsid w:val="005971EC"/>
    <w:rsid w:val="005A4590"/>
    <w:rsid w:val="005A5B0D"/>
    <w:rsid w:val="005B50EF"/>
    <w:rsid w:val="005C3460"/>
    <w:rsid w:val="005C7565"/>
    <w:rsid w:val="005D4C7E"/>
    <w:rsid w:val="005E1299"/>
    <w:rsid w:val="005E2BCF"/>
    <w:rsid w:val="005E66C1"/>
    <w:rsid w:val="005E7507"/>
    <w:rsid w:val="005E7639"/>
    <w:rsid w:val="005F3460"/>
    <w:rsid w:val="005F5B3B"/>
    <w:rsid w:val="00601184"/>
    <w:rsid w:val="00601ABF"/>
    <w:rsid w:val="00611E91"/>
    <w:rsid w:val="0061613C"/>
    <w:rsid w:val="00622D4B"/>
    <w:rsid w:val="00625208"/>
    <w:rsid w:val="00634B59"/>
    <w:rsid w:val="00637B0A"/>
    <w:rsid w:val="00640802"/>
    <w:rsid w:val="00640C21"/>
    <w:rsid w:val="006458B9"/>
    <w:rsid w:val="00650927"/>
    <w:rsid w:val="0065122F"/>
    <w:rsid w:val="00652F51"/>
    <w:rsid w:val="00657305"/>
    <w:rsid w:val="00661AB7"/>
    <w:rsid w:val="00664FCB"/>
    <w:rsid w:val="00665E59"/>
    <w:rsid w:val="0066647C"/>
    <w:rsid w:val="0067191F"/>
    <w:rsid w:val="00671F46"/>
    <w:rsid w:val="00673A26"/>
    <w:rsid w:val="006742B1"/>
    <w:rsid w:val="00674C95"/>
    <w:rsid w:val="006776F9"/>
    <w:rsid w:val="006813DE"/>
    <w:rsid w:val="00684D31"/>
    <w:rsid w:val="00685AD2"/>
    <w:rsid w:val="006865C0"/>
    <w:rsid w:val="0068686E"/>
    <w:rsid w:val="00687926"/>
    <w:rsid w:val="00690C41"/>
    <w:rsid w:val="00691A0D"/>
    <w:rsid w:val="00693257"/>
    <w:rsid w:val="00694C1E"/>
    <w:rsid w:val="00696C28"/>
    <w:rsid w:val="00696EEA"/>
    <w:rsid w:val="006A2682"/>
    <w:rsid w:val="006A4833"/>
    <w:rsid w:val="006B3FA0"/>
    <w:rsid w:val="006B4A2E"/>
    <w:rsid w:val="006B4B53"/>
    <w:rsid w:val="006B4D03"/>
    <w:rsid w:val="006B7156"/>
    <w:rsid w:val="006C00E9"/>
    <w:rsid w:val="006C2AA2"/>
    <w:rsid w:val="006C4DC3"/>
    <w:rsid w:val="006C7C0D"/>
    <w:rsid w:val="006D02A3"/>
    <w:rsid w:val="006D4C57"/>
    <w:rsid w:val="006E0A3A"/>
    <w:rsid w:val="006E1805"/>
    <w:rsid w:val="006E3D63"/>
    <w:rsid w:val="006E54F1"/>
    <w:rsid w:val="006E60E0"/>
    <w:rsid w:val="006E627B"/>
    <w:rsid w:val="006F0B0D"/>
    <w:rsid w:val="006F2E8B"/>
    <w:rsid w:val="006F5A92"/>
    <w:rsid w:val="007014A2"/>
    <w:rsid w:val="00701D11"/>
    <w:rsid w:val="00704B2E"/>
    <w:rsid w:val="00704F37"/>
    <w:rsid w:val="0070639A"/>
    <w:rsid w:val="00713660"/>
    <w:rsid w:val="0071482A"/>
    <w:rsid w:val="00714BB7"/>
    <w:rsid w:val="0071539A"/>
    <w:rsid w:val="007168BE"/>
    <w:rsid w:val="00717E5D"/>
    <w:rsid w:val="00721983"/>
    <w:rsid w:val="0072702E"/>
    <w:rsid w:val="007279E0"/>
    <w:rsid w:val="0073358E"/>
    <w:rsid w:val="0074650D"/>
    <w:rsid w:val="007577F1"/>
    <w:rsid w:val="007616E8"/>
    <w:rsid w:val="00761E5D"/>
    <w:rsid w:val="007731CD"/>
    <w:rsid w:val="00790D92"/>
    <w:rsid w:val="00794E83"/>
    <w:rsid w:val="00797A30"/>
    <w:rsid w:val="007A140E"/>
    <w:rsid w:val="007A1A61"/>
    <w:rsid w:val="007A4040"/>
    <w:rsid w:val="007A4FA2"/>
    <w:rsid w:val="007A67FC"/>
    <w:rsid w:val="007B3582"/>
    <w:rsid w:val="007B434A"/>
    <w:rsid w:val="007B4B4D"/>
    <w:rsid w:val="007B59C1"/>
    <w:rsid w:val="007B5B53"/>
    <w:rsid w:val="007B5D66"/>
    <w:rsid w:val="007B79FA"/>
    <w:rsid w:val="007C1EF6"/>
    <w:rsid w:val="007C5E01"/>
    <w:rsid w:val="007E1307"/>
    <w:rsid w:val="007E21FB"/>
    <w:rsid w:val="007E4A3D"/>
    <w:rsid w:val="007E53BD"/>
    <w:rsid w:val="007E5BAD"/>
    <w:rsid w:val="007E75CE"/>
    <w:rsid w:val="008004AF"/>
    <w:rsid w:val="0080129C"/>
    <w:rsid w:val="00801BB2"/>
    <w:rsid w:val="00802FC8"/>
    <w:rsid w:val="00803143"/>
    <w:rsid w:val="00804AA5"/>
    <w:rsid w:val="00807393"/>
    <w:rsid w:val="008134FA"/>
    <w:rsid w:val="00815C61"/>
    <w:rsid w:val="008175C4"/>
    <w:rsid w:val="008239C7"/>
    <w:rsid w:val="00831460"/>
    <w:rsid w:val="00841A5B"/>
    <w:rsid w:val="00842A37"/>
    <w:rsid w:val="0085096A"/>
    <w:rsid w:val="00851030"/>
    <w:rsid w:val="00851194"/>
    <w:rsid w:val="008540E5"/>
    <w:rsid w:val="0086116A"/>
    <w:rsid w:val="008627AF"/>
    <w:rsid w:val="008657CF"/>
    <w:rsid w:val="008675CE"/>
    <w:rsid w:val="00884DCD"/>
    <w:rsid w:val="008917D5"/>
    <w:rsid w:val="0089290E"/>
    <w:rsid w:val="008A0827"/>
    <w:rsid w:val="008A158F"/>
    <w:rsid w:val="008B0D4B"/>
    <w:rsid w:val="008B57BE"/>
    <w:rsid w:val="008B61AA"/>
    <w:rsid w:val="008B73E6"/>
    <w:rsid w:val="008B7962"/>
    <w:rsid w:val="008C1A2B"/>
    <w:rsid w:val="008C2990"/>
    <w:rsid w:val="008C34A9"/>
    <w:rsid w:val="008C6B96"/>
    <w:rsid w:val="008D081C"/>
    <w:rsid w:val="008D1B06"/>
    <w:rsid w:val="008D1C30"/>
    <w:rsid w:val="008D4698"/>
    <w:rsid w:val="008E3E98"/>
    <w:rsid w:val="008E400C"/>
    <w:rsid w:val="008E4143"/>
    <w:rsid w:val="008E5ED7"/>
    <w:rsid w:val="00900505"/>
    <w:rsid w:val="00901034"/>
    <w:rsid w:val="009021D5"/>
    <w:rsid w:val="00904883"/>
    <w:rsid w:val="00906396"/>
    <w:rsid w:val="0091126E"/>
    <w:rsid w:val="009176D6"/>
    <w:rsid w:val="00921EE4"/>
    <w:rsid w:val="009314A2"/>
    <w:rsid w:val="0093221B"/>
    <w:rsid w:val="00935671"/>
    <w:rsid w:val="00936E93"/>
    <w:rsid w:val="009370DC"/>
    <w:rsid w:val="009412BD"/>
    <w:rsid w:val="00942D07"/>
    <w:rsid w:val="00942E6A"/>
    <w:rsid w:val="009466D7"/>
    <w:rsid w:val="00953015"/>
    <w:rsid w:val="00960102"/>
    <w:rsid w:val="00961675"/>
    <w:rsid w:val="009658B9"/>
    <w:rsid w:val="00967F8E"/>
    <w:rsid w:val="00970068"/>
    <w:rsid w:val="009730CE"/>
    <w:rsid w:val="0097310A"/>
    <w:rsid w:val="0097408E"/>
    <w:rsid w:val="00980B84"/>
    <w:rsid w:val="009834BC"/>
    <w:rsid w:val="00987D56"/>
    <w:rsid w:val="009940C3"/>
    <w:rsid w:val="0099622B"/>
    <w:rsid w:val="009A197E"/>
    <w:rsid w:val="009A1D2D"/>
    <w:rsid w:val="009A1F7C"/>
    <w:rsid w:val="009A7D0B"/>
    <w:rsid w:val="009B3CD5"/>
    <w:rsid w:val="009B4760"/>
    <w:rsid w:val="009C3D37"/>
    <w:rsid w:val="009C5EF9"/>
    <w:rsid w:val="009C7490"/>
    <w:rsid w:val="009D0BCC"/>
    <w:rsid w:val="009D4225"/>
    <w:rsid w:val="009D4932"/>
    <w:rsid w:val="009D52D0"/>
    <w:rsid w:val="009E0F63"/>
    <w:rsid w:val="009E19B0"/>
    <w:rsid w:val="009E1CCE"/>
    <w:rsid w:val="009F1900"/>
    <w:rsid w:val="009F218C"/>
    <w:rsid w:val="009F6773"/>
    <w:rsid w:val="00A05B00"/>
    <w:rsid w:val="00A16A85"/>
    <w:rsid w:val="00A258C3"/>
    <w:rsid w:val="00A26C35"/>
    <w:rsid w:val="00A30CA1"/>
    <w:rsid w:val="00A32D7A"/>
    <w:rsid w:val="00A33C6E"/>
    <w:rsid w:val="00A34631"/>
    <w:rsid w:val="00A403C1"/>
    <w:rsid w:val="00A41765"/>
    <w:rsid w:val="00A52C52"/>
    <w:rsid w:val="00A53BEE"/>
    <w:rsid w:val="00A560D8"/>
    <w:rsid w:val="00A563B5"/>
    <w:rsid w:val="00A643BD"/>
    <w:rsid w:val="00A6591B"/>
    <w:rsid w:val="00A65F45"/>
    <w:rsid w:val="00A71DA2"/>
    <w:rsid w:val="00A75690"/>
    <w:rsid w:val="00A75DD1"/>
    <w:rsid w:val="00A76B5F"/>
    <w:rsid w:val="00A773D1"/>
    <w:rsid w:val="00A77FAA"/>
    <w:rsid w:val="00A81E0D"/>
    <w:rsid w:val="00A82979"/>
    <w:rsid w:val="00A849B4"/>
    <w:rsid w:val="00A8780F"/>
    <w:rsid w:val="00A92155"/>
    <w:rsid w:val="00A96E50"/>
    <w:rsid w:val="00AA37DE"/>
    <w:rsid w:val="00AB4ADB"/>
    <w:rsid w:val="00AB5437"/>
    <w:rsid w:val="00AB7FD1"/>
    <w:rsid w:val="00AC0290"/>
    <w:rsid w:val="00AC2DFC"/>
    <w:rsid w:val="00AD004E"/>
    <w:rsid w:val="00AD1FA5"/>
    <w:rsid w:val="00AD2E43"/>
    <w:rsid w:val="00AD6F7E"/>
    <w:rsid w:val="00AE1F0B"/>
    <w:rsid w:val="00AF169D"/>
    <w:rsid w:val="00AF2948"/>
    <w:rsid w:val="00AF2BC2"/>
    <w:rsid w:val="00AF567A"/>
    <w:rsid w:val="00AF6B36"/>
    <w:rsid w:val="00B00374"/>
    <w:rsid w:val="00B0074E"/>
    <w:rsid w:val="00B04D04"/>
    <w:rsid w:val="00B055AA"/>
    <w:rsid w:val="00B06560"/>
    <w:rsid w:val="00B1088D"/>
    <w:rsid w:val="00B1367A"/>
    <w:rsid w:val="00B1790E"/>
    <w:rsid w:val="00B22357"/>
    <w:rsid w:val="00B23D2E"/>
    <w:rsid w:val="00B3206A"/>
    <w:rsid w:val="00B33D21"/>
    <w:rsid w:val="00B35578"/>
    <w:rsid w:val="00B36A9C"/>
    <w:rsid w:val="00B36C38"/>
    <w:rsid w:val="00B40DF0"/>
    <w:rsid w:val="00B42F4F"/>
    <w:rsid w:val="00B43239"/>
    <w:rsid w:val="00B46080"/>
    <w:rsid w:val="00B5171B"/>
    <w:rsid w:val="00B52783"/>
    <w:rsid w:val="00B5553E"/>
    <w:rsid w:val="00B6209E"/>
    <w:rsid w:val="00B70C52"/>
    <w:rsid w:val="00B75347"/>
    <w:rsid w:val="00B76E04"/>
    <w:rsid w:val="00B775FF"/>
    <w:rsid w:val="00B77C90"/>
    <w:rsid w:val="00B8280D"/>
    <w:rsid w:val="00B9086F"/>
    <w:rsid w:val="00B90CB9"/>
    <w:rsid w:val="00B93AA1"/>
    <w:rsid w:val="00B9596F"/>
    <w:rsid w:val="00B95C9A"/>
    <w:rsid w:val="00B971CB"/>
    <w:rsid w:val="00B97A57"/>
    <w:rsid w:val="00BA0367"/>
    <w:rsid w:val="00BA0E3D"/>
    <w:rsid w:val="00BA2BB8"/>
    <w:rsid w:val="00BA4F98"/>
    <w:rsid w:val="00BA5DCC"/>
    <w:rsid w:val="00BA69CB"/>
    <w:rsid w:val="00BA6FE8"/>
    <w:rsid w:val="00BB1DDB"/>
    <w:rsid w:val="00BB2143"/>
    <w:rsid w:val="00BB28C7"/>
    <w:rsid w:val="00BB419C"/>
    <w:rsid w:val="00BB72FF"/>
    <w:rsid w:val="00BB79EF"/>
    <w:rsid w:val="00BC1770"/>
    <w:rsid w:val="00BC57EE"/>
    <w:rsid w:val="00BC67F3"/>
    <w:rsid w:val="00BD0910"/>
    <w:rsid w:val="00BD4B96"/>
    <w:rsid w:val="00BD4DC7"/>
    <w:rsid w:val="00BD6FC1"/>
    <w:rsid w:val="00BE427E"/>
    <w:rsid w:val="00BE5096"/>
    <w:rsid w:val="00BF2BD5"/>
    <w:rsid w:val="00BF6295"/>
    <w:rsid w:val="00BF646D"/>
    <w:rsid w:val="00BF6A10"/>
    <w:rsid w:val="00C0773B"/>
    <w:rsid w:val="00C10230"/>
    <w:rsid w:val="00C14557"/>
    <w:rsid w:val="00C14D24"/>
    <w:rsid w:val="00C16202"/>
    <w:rsid w:val="00C23644"/>
    <w:rsid w:val="00C27ED9"/>
    <w:rsid w:val="00C3044C"/>
    <w:rsid w:val="00C41AF1"/>
    <w:rsid w:val="00C53616"/>
    <w:rsid w:val="00C538B1"/>
    <w:rsid w:val="00C55368"/>
    <w:rsid w:val="00C56046"/>
    <w:rsid w:val="00C57707"/>
    <w:rsid w:val="00C63844"/>
    <w:rsid w:val="00C651D7"/>
    <w:rsid w:val="00C7355C"/>
    <w:rsid w:val="00C7391B"/>
    <w:rsid w:val="00C7601C"/>
    <w:rsid w:val="00C770CA"/>
    <w:rsid w:val="00C80483"/>
    <w:rsid w:val="00C82F7F"/>
    <w:rsid w:val="00C8392F"/>
    <w:rsid w:val="00C83F81"/>
    <w:rsid w:val="00C845A3"/>
    <w:rsid w:val="00C85D09"/>
    <w:rsid w:val="00C86B89"/>
    <w:rsid w:val="00C92F3A"/>
    <w:rsid w:val="00C95313"/>
    <w:rsid w:val="00CA0121"/>
    <w:rsid w:val="00CA523A"/>
    <w:rsid w:val="00CA69C7"/>
    <w:rsid w:val="00CB235E"/>
    <w:rsid w:val="00CB3999"/>
    <w:rsid w:val="00CC08DA"/>
    <w:rsid w:val="00CC3788"/>
    <w:rsid w:val="00CC3D9C"/>
    <w:rsid w:val="00CC6B2B"/>
    <w:rsid w:val="00CD6CF2"/>
    <w:rsid w:val="00CE45AE"/>
    <w:rsid w:val="00CF0E19"/>
    <w:rsid w:val="00CF23BF"/>
    <w:rsid w:val="00D0653D"/>
    <w:rsid w:val="00D07FF7"/>
    <w:rsid w:val="00D11FF9"/>
    <w:rsid w:val="00D12EC8"/>
    <w:rsid w:val="00D13365"/>
    <w:rsid w:val="00D16F4C"/>
    <w:rsid w:val="00D173A9"/>
    <w:rsid w:val="00D2346E"/>
    <w:rsid w:val="00D2497A"/>
    <w:rsid w:val="00D3477A"/>
    <w:rsid w:val="00D34FFF"/>
    <w:rsid w:val="00D377E0"/>
    <w:rsid w:val="00D410CA"/>
    <w:rsid w:val="00D5264F"/>
    <w:rsid w:val="00D52B8F"/>
    <w:rsid w:val="00D54E38"/>
    <w:rsid w:val="00D5798F"/>
    <w:rsid w:val="00D631C2"/>
    <w:rsid w:val="00D65A5F"/>
    <w:rsid w:val="00D65B17"/>
    <w:rsid w:val="00D74E39"/>
    <w:rsid w:val="00D75494"/>
    <w:rsid w:val="00D84D32"/>
    <w:rsid w:val="00D8739D"/>
    <w:rsid w:val="00D9281E"/>
    <w:rsid w:val="00D969F6"/>
    <w:rsid w:val="00DA1D45"/>
    <w:rsid w:val="00DA20CF"/>
    <w:rsid w:val="00DB1443"/>
    <w:rsid w:val="00DB75B6"/>
    <w:rsid w:val="00DB7859"/>
    <w:rsid w:val="00DD0FAC"/>
    <w:rsid w:val="00DD1165"/>
    <w:rsid w:val="00DD4DEF"/>
    <w:rsid w:val="00DE10E9"/>
    <w:rsid w:val="00DE132B"/>
    <w:rsid w:val="00DE387C"/>
    <w:rsid w:val="00DE411B"/>
    <w:rsid w:val="00DF20F4"/>
    <w:rsid w:val="00DF6297"/>
    <w:rsid w:val="00E01CDD"/>
    <w:rsid w:val="00E04575"/>
    <w:rsid w:val="00E15E59"/>
    <w:rsid w:val="00E17BF1"/>
    <w:rsid w:val="00E20729"/>
    <w:rsid w:val="00E2177E"/>
    <w:rsid w:val="00E219E1"/>
    <w:rsid w:val="00E22FF8"/>
    <w:rsid w:val="00E2345A"/>
    <w:rsid w:val="00E25D53"/>
    <w:rsid w:val="00E33A5A"/>
    <w:rsid w:val="00E40183"/>
    <w:rsid w:val="00E4155D"/>
    <w:rsid w:val="00E512E6"/>
    <w:rsid w:val="00E51791"/>
    <w:rsid w:val="00E537F0"/>
    <w:rsid w:val="00E57A19"/>
    <w:rsid w:val="00E642B5"/>
    <w:rsid w:val="00E8136E"/>
    <w:rsid w:val="00E8332A"/>
    <w:rsid w:val="00E85499"/>
    <w:rsid w:val="00E8696F"/>
    <w:rsid w:val="00E90410"/>
    <w:rsid w:val="00E92C3E"/>
    <w:rsid w:val="00E930C0"/>
    <w:rsid w:val="00E97F6A"/>
    <w:rsid w:val="00EA284D"/>
    <w:rsid w:val="00EB0D91"/>
    <w:rsid w:val="00EB651D"/>
    <w:rsid w:val="00EB6FEF"/>
    <w:rsid w:val="00EB76BB"/>
    <w:rsid w:val="00EC5F64"/>
    <w:rsid w:val="00EE1093"/>
    <w:rsid w:val="00EE12D1"/>
    <w:rsid w:val="00EE15F4"/>
    <w:rsid w:val="00EE2155"/>
    <w:rsid w:val="00EE37C3"/>
    <w:rsid w:val="00EE5ECC"/>
    <w:rsid w:val="00EE6413"/>
    <w:rsid w:val="00EF1ED0"/>
    <w:rsid w:val="00EF3C04"/>
    <w:rsid w:val="00EF4C0F"/>
    <w:rsid w:val="00EF63D9"/>
    <w:rsid w:val="00F01EF4"/>
    <w:rsid w:val="00F033A7"/>
    <w:rsid w:val="00F05E7E"/>
    <w:rsid w:val="00F06CBB"/>
    <w:rsid w:val="00F07193"/>
    <w:rsid w:val="00F121C5"/>
    <w:rsid w:val="00F1525E"/>
    <w:rsid w:val="00F2102A"/>
    <w:rsid w:val="00F24AD5"/>
    <w:rsid w:val="00F251BA"/>
    <w:rsid w:val="00F25576"/>
    <w:rsid w:val="00F30731"/>
    <w:rsid w:val="00F308EC"/>
    <w:rsid w:val="00F340BA"/>
    <w:rsid w:val="00F35528"/>
    <w:rsid w:val="00F41895"/>
    <w:rsid w:val="00F54E9A"/>
    <w:rsid w:val="00F57191"/>
    <w:rsid w:val="00F57346"/>
    <w:rsid w:val="00F6279C"/>
    <w:rsid w:val="00F733D3"/>
    <w:rsid w:val="00F7369F"/>
    <w:rsid w:val="00F73BEA"/>
    <w:rsid w:val="00F76130"/>
    <w:rsid w:val="00F853AB"/>
    <w:rsid w:val="00F85A2C"/>
    <w:rsid w:val="00F94576"/>
    <w:rsid w:val="00FA087E"/>
    <w:rsid w:val="00FA36B1"/>
    <w:rsid w:val="00FA5E96"/>
    <w:rsid w:val="00FB0789"/>
    <w:rsid w:val="00FB3147"/>
    <w:rsid w:val="00FB3158"/>
    <w:rsid w:val="00FB3E2A"/>
    <w:rsid w:val="00FB4114"/>
    <w:rsid w:val="00FB74D5"/>
    <w:rsid w:val="00FC6D8F"/>
    <w:rsid w:val="00FD1109"/>
    <w:rsid w:val="00FD4C91"/>
    <w:rsid w:val="00FD6A8B"/>
    <w:rsid w:val="00FD7BD4"/>
    <w:rsid w:val="00FE0907"/>
    <w:rsid w:val="00FE42C2"/>
    <w:rsid w:val="00FE4C4C"/>
    <w:rsid w:val="00FE718B"/>
    <w:rsid w:val="00FF12E0"/>
    <w:rsid w:val="00FF2872"/>
    <w:rsid w:val="00FF54C4"/>
    <w:rsid w:val="00FF6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F6CD"/>
  <w15:docId w15:val="{1DA404AE-E466-4924-82E1-A6F964B0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B5437"/>
    <w:rPr>
      <w:rFonts w:ascii="Times New Roman" w:eastAsia="Times New Roman" w:hAnsi="Times New Roman" w:cs="Times New Roman"/>
    </w:rPr>
  </w:style>
  <w:style w:type="paragraph" w:styleId="Heading1">
    <w:name w:val="heading 1"/>
    <w:basedOn w:val="Normal"/>
    <w:link w:val="Heading1Char"/>
    <w:uiPriority w:val="1"/>
    <w:qFormat/>
    <w:pPr>
      <w:ind w:right="366"/>
      <w:jc w:val="center"/>
      <w:outlineLvl w:val="0"/>
    </w:pPr>
    <w:rPr>
      <w:b/>
      <w:bCs/>
      <w:sz w:val="24"/>
      <w:szCs w:val="24"/>
    </w:rPr>
  </w:style>
  <w:style w:type="paragraph" w:styleId="Heading2">
    <w:name w:val="heading 2"/>
    <w:basedOn w:val="Normal"/>
    <w:link w:val="Heading2Char"/>
    <w:uiPriority w:val="1"/>
    <w:qFormat/>
    <w:pPr>
      <w:ind w:right="369"/>
      <w:jc w:val="center"/>
      <w:outlineLvl w:val="1"/>
    </w:pPr>
    <w:rPr>
      <w:b/>
      <w:bCs/>
      <w:sz w:val="24"/>
      <w:szCs w:val="24"/>
    </w:rPr>
  </w:style>
  <w:style w:type="paragraph" w:styleId="Heading3">
    <w:name w:val="heading 3"/>
    <w:basedOn w:val="Normal"/>
    <w:uiPriority w:val="1"/>
    <w:qFormat/>
    <w:pPr>
      <w:ind w:left="102"/>
      <w:outlineLvl w:val="2"/>
    </w:pPr>
    <w:rPr>
      <w:b/>
      <w:bCs/>
      <w:sz w:val="20"/>
      <w:szCs w:val="20"/>
    </w:rPr>
  </w:style>
  <w:style w:type="paragraph" w:styleId="Heading4">
    <w:name w:val="heading 4"/>
    <w:basedOn w:val="Normal"/>
    <w:uiPriority w:val="1"/>
    <w:qFormat/>
    <w:pPr>
      <w:ind w:left="2121"/>
      <w:outlineLvl w:val="3"/>
    </w:pPr>
    <w:rPr>
      <w:b/>
      <w:bCs/>
      <w:sz w:val="20"/>
      <w:szCs w:val="20"/>
    </w:rPr>
  </w:style>
  <w:style w:type="paragraph" w:styleId="Heading5">
    <w:name w:val="heading 5"/>
    <w:basedOn w:val="Normal"/>
    <w:next w:val="Normal"/>
    <w:link w:val="Heading5Char"/>
    <w:uiPriority w:val="9"/>
    <w:semiHidden/>
    <w:unhideWhenUsed/>
    <w:qFormat/>
    <w:rsid w:val="00CF23B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F23BF"/>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2"/>
    </w:pPr>
    <w:rPr>
      <w:sz w:val="20"/>
      <w:szCs w:val="20"/>
    </w:rPr>
  </w:style>
  <w:style w:type="paragraph" w:styleId="Title">
    <w:name w:val="Title"/>
    <w:basedOn w:val="Normal"/>
    <w:uiPriority w:val="1"/>
    <w:qFormat/>
    <w:pPr>
      <w:spacing w:before="71"/>
      <w:ind w:right="369"/>
      <w:jc w:val="center"/>
    </w:pPr>
    <w:rPr>
      <w:b/>
      <w:bCs/>
      <w:sz w:val="36"/>
      <w:szCs w:val="36"/>
    </w:rPr>
  </w:style>
  <w:style w:type="paragraph" w:styleId="ListParagraph">
    <w:name w:val="List Paragraph"/>
    <w:basedOn w:val="Normal"/>
    <w:uiPriority w:val="1"/>
    <w:qFormat/>
    <w:pPr>
      <w:ind w:left="681" w:hanging="360"/>
      <w:jc w:val="both"/>
    </w:pPr>
  </w:style>
  <w:style w:type="paragraph" w:customStyle="1" w:styleId="TableParagraph">
    <w:name w:val="Table Paragraph"/>
    <w:basedOn w:val="Normal"/>
    <w:uiPriority w:val="1"/>
    <w:qFormat/>
    <w:pPr>
      <w:spacing w:line="210" w:lineRule="exact"/>
    </w:pPr>
  </w:style>
  <w:style w:type="character" w:customStyle="1" w:styleId="Heading5Char">
    <w:name w:val="Heading 5 Char"/>
    <w:basedOn w:val="DefaultParagraphFont"/>
    <w:link w:val="Heading5"/>
    <w:uiPriority w:val="9"/>
    <w:semiHidden/>
    <w:rsid w:val="00CF23B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F23BF"/>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qFormat/>
    <w:rsid w:val="00625208"/>
    <w:pPr>
      <w:widowControl/>
      <w:autoSpaceDE/>
      <w:autoSpaceDN/>
      <w:spacing w:before="100" w:beforeAutospacing="1" w:after="100" w:afterAutospacing="1"/>
    </w:pPr>
    <w:rPr>
      <w:sz w:val="24"/>
      <w:szCs w:val="24"/>
      <w:lang w:val="en-IN" w:eastAsia="en-IN"/>
    </w:rPr>
  </w:style>
  <w:style w:type="character" w:customStyle="1" w:styleId="katex-mathml">
    <w:name w:val="katex-mathml"/>
    <w:basedOn w:val="DefaultParagraphFont"/>
    <w:rsid w:val="00EE12D1"/>
  </w:style>
  <w:style w:type="character" w:customStyle="1" w:styleId="mord">
    <w:name w:val="mord"/>
    <w:basedOn w:val="DefaultParagraphFont"/>
    <w:rsid w:val="00EE12D1"/>
  </w:style>
  <w:style w:type="character" w:styleId="Strong">
    <w:name w:val="Strong"/>
    <w:basedOn w:val="DefaultParagraphFont"/>
    <w:uiPriority w:val="22"/>
    <w:qFormat/>
    <w:rsid w:val="007A1A61"/>
    <w:rPr>
      <w:b/>
      <w:bCs/>
    </w:rPr>
  </w:style>
  <w:style w:type="character" w:customStyle="1" w:styleId="Heading2Char">
    <w:name w:val="Heading 2 Char"/>
    <w:basedOn w:val="DefaultParagraphFont"/>
    <w:link w:val="Heading2"/>
    <w:uiPriority w:val="1"/>
    <w:rsid w:val="00987D5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3044C"/>
    <w:rPr>
      <w:color w:val="0000FF" w:themeColor="hyperlink"/>
      <w:u w:val="single"/>
    </w:rPr>
  </w:style>
  <w:style w:type="character" w:customStyle="1" w:styleId="mrel">
    <w:name w:val="mrel"/>
    <w:basedOn w:val="DefaultParagraphFont"/>
    <w:rsid w:val="000D7A8B"/>
  </w:style>
  <w:style w:type="character" w:customStyle="1" w:styleId="vlist-s">
    <w:name w:val="vlist-s"/>
    <w:basedOn w:val="DefaultParagraphFont"/>
    <w:rsid w:val="000D7A8B"/>
  </w:style>
  <w:style w:type="character" w:customStyle="1" w:styleId="mop">
    <w:name w:val="mop"/>
    <w:basedOn w:val="DefaultParagraphFont"/>
    <w:rsid w:val="000D7A8B"/>
  </w:style>
  <w:style w:type="character" w:customStyle="1" w:styleId="mbin">
    <w:name w:val="mbin"/>
    <w:basedOn w:val="DefaultParagraphFont"/>
    <w:rsid w:val="000D7A8B"/>
  </w:style>
  <w:style w:type="character" w:styleId="PlaceholderText">
    <w:name w:val="Placeholder Text"/>
    <w:basedOn w:val="DefaultParagraphFont"/>
    <w:uiPriority w:val="99"/>
    <w:semiHidden/>
    <w:rsid w:val="00581A3A"/>
    <w:rPr>
      <w:color w:val="808080"/>
    </w:rPr>
  </w:style>
  <w:style w:type="character" w:customStyle="1" w:styleId="BodyTextChar">
    <w:name w:val="Body Text Char"/>
    <w:basedOn w:val="DefaultParagraphFont"/>
    <w:link w:val="BodyText"/>
    <w:uiPriority w:val="1"/>
    <w:rsid w:val="00B90CB9"/>
    <w:rPr>
      <w:rFonts w:ascii="Times New Roman" w:eastAsia="Times New Roman" w:hAnsi="Times New Roman" w:cs="Times New Roman"/>
      <w:sz w:val="20"/>
      <w:szCs w:val="20"/>
    </w:rPr>
  </w:style>
  <w:style w:type="character" w:customStyle="1" w:styleId="whitespace-nowrap">
    <w:name w:val="whitespace-nowrap"/>
    <w:basedOn w:val="DefaultParagraphFont"/>
    <w:rsid w:val="00456D6A"/>
  </w:style>
  <w:style w:type="character" w:customStyle="1" w:styleId="whitespace-normal">
    <w:name w:val="whitespace-normal"/>
    <w:basedOn w:val="DefaultParagraphFont"/>
    <w:rsid w:val="00456D6A"/>
  </w:style>
  <w:style w:type="character" w:customStyle="1" w:styleId="truncate">
    <w:name w:val="truncate"/>
    <w:basedOn w:val="DefaultParagraphFont"/>
    <w:rsid w:val="00456D6A"/>
  </w:style>
  <w:style w:type="paragraph" w:styleId="Caption">
    <w:name w:val="caption"/>
    <w:basedOn w:val="Normal"/>
    <w:next w:val="Normal"/>
    <w:uiPriority w:val="35"/>
    <w:unhideWhenUsed/>
    <w:qFormat/>
    <w:rsid w:val="00EF1ED0"/>
    <w:pPr>
      <w:spacing w:after="200"/>
    </w:pPr>
    <w:rPr>
      <w:i/>
      <w:iCs/>
      <w:color w:val="1F497D" w:themeColor="text2"/>
      <w:sz w:val="18"/>
      <w:szCs w:val="18"/>
    </w:rPr>
  </w:style>
  <w:style w:type="paragraph" w:customStyle="1" w:styleId="AuthorName">
    <w:name w:val="Author Name"/>
    <w:basedOn w:val="Normal"/>
    <w:next w:val="AuthorAffiliation"/>
    <w:rsid w:val="001F46BE"/>
    <w:pPr>
      <w:widowControl/>
      <w:autoSpaceDE/>
      <w:autoSpaceDN/>
      <w:spacing w:before="360" w:after="360"/>
      <w:jc w:val="center"/>
    </w:pPr>
    <w:rPr>
      <w:sz w:val="28"/>
      <w:szCs w:val="20"/>
    </w:rPr>
  </w:style>
  <w:style w:type="paragraph" w:customStyle="1" w:styleId="AuthorAffiliation">
    <w:name w:val="Author Affiliation"/>
    <w:basedOn w:val="Normal"/>
    <w:rsid w:val="001F46BE"/>
    <w:pPr>
      <w:widowControl/>
      <w:autoSpaceDE/>
      <w:autoSpaceDN/>
      <w:jc w:val="center"/>
    </w:pPr>
    <w:rPr>
      <w:i/>
      <w:sz w:val="20"/>
      <w:szCs w:val="20"/>
    </w:rPr>
  </w:style>
  <w:style w:type="paragraph" w:customStyle="1" w:styleId="AuthorEmail">
    <w:name w:val="Author Email"/>
    <w:basedOn w:val="Normal"/>
    <w:qFormat/>
    <w:rsid w:val="001F46BE"/>
    <w:pPr>
      <w:widowControl/>
      <w:autoSpaceDE/>
      <w:autoSpaceDN/>
      <w:jc w:val="center"/>
    </w:pPr>
    <w:rPr>
      <w:sz w:val="20"/>
      <w:szCs w:val="20"/>
    </w:rPr>
  </w:style>
  <w:style w:type="paragraph" w:styleId="Header">
    <w:name w:val="header"/>
    <w:basedOn w:val="Normal"/>
    <w:link w:val="HeaderChar"/>
    <w:uiPriority w:val="99"/>
    <w:unhideWhenUsed/>
    <w:rsid w:val="005F5B3B"/>
    <w:pPr>
      <w:tabs>
        <w:tab w:val="center" w:pos="4513"/>
        <w:tab w:val="right" w:pos="9026"/>
      </w:tabs>
    </w:pPr>
  </w:style>
  <w:style w:type="character" w:customStyle="1" w:styleId="HeaderChar">
    <w:name w:val="Header Char"/>
    <w:basedOn w:val="DefaultParagraphFont"/>
    <w:link w:val="Header"/>
    <w:uiPriority w:val="99"/>
    <w:rsid w:val="005F5B3B"/>
    <w:rPr>
      <w:rFonts w:ascii="Times New Roman" w:eastAsia="Times New Roman" w:hAnsi="Times New Roman" w:cs="Times New Roman"/>
    </w:rPr>
  </w:style>
  <w:style w:type="paragraph" w:styleId="Footer">
    <w:name w:val="footer"/>
    <w:basedOn w:val="Normal"/>
    <w:link w:val="FooterChar"/>
    <w:uiPriority w:val="99"/>
    <w:unhideWhenUsed/>
    <w:rsid w:val="005F5B3B"/>
    <w:pPr>
      <w:tabs>
        <w:tab w:val="center" w:pos="4513"/>
        <w:tab w:val="right" w:pos="9026"/>
      </w:tabs>
    </w:pPr>
  </w:style>
  <w:style w:type="character" w:customStyle="1" w:styleId="FooterChar">
    <w:name w:val="Footer Char"/>
    <w:basedOn w:val="DefaultParagraphFont"/>
    <w:link w:val="Footer"/>
    <w:uiPriority w:val="99"/>
    <w:rsid w:val="005F5B3B"/>
    <w:rPr>
      <w:rFonts w:ascii="Times New Roman" w:eastAsia="Times New Roman" w:hAnsi="Times New Roman" w:cs="Times New Roman"/>
    </w:rPr>
  </w:style>
  <w:style w:type="paragraph" w:customStyle="1" w:styleId="Standard">
    <w:name w:val="Standard"/>
    <w:qFormat/>
    <w:rsid w:val="009D52D0"/>
    <w:pPr>
      <w:suppressAutoHyphens/>
      <w:autoSpaceDE/>
      <w:textAlignment w:val="baseline"/>
    </w:pPr>
    <w:rPr>
      <w:rFonts w:ascii="Liberation Serif" w:eastAsia="DejaVu Sans" w:hAnsi="Liberation Serif" w:cs="DejaVu Sans"/>
      <w:kern w:val="3"/>
      <w:sz w:val="24"/>
      <w:szCs w:val="24"/>
    </w:rPr>
  </w:style>
  <w:style w:type="paragraph" w:styleId="Revision">
    <w:name w:val="Revision"/>
    <w:hidden/>
    <w:uiPriority w:val="99"/>
    <w:semiHidden/>
    <w:rsid w:val="00625208"/>
    <w:pPr>
      <w:widowControl/>
      <w:autoSpaceDE/>
      <w:autoSpaceDN/>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252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208"/>
    <w:rPr>
      <w:rFonts w:ascii="Segoe UI" w:eastAsia="Times New Roman" w:hAnsi="Segoe UI" w:cs="Segoe UI"/>
      <w:sz w:val="18"/>
      <w:szCs w:val="18"/>
    </w:rPr>
  </w:style>
  <w:style w:type="character" w:styleId="Emphasis">
    <w:name w:val="Emphasis"/>
    <w:basedOn w:val="DefaultParagraphFont"/>
    <w:uiPriority w:val="20"/>
    <w:qFormat/>
    <w:rsid w:val="00C56046"/>
    <w:rPr>
      <w:i/>
      <w:iCs/>
    </w:rPr>
  </w:style>
  <w:style w:type="character" w:customStyle="1" w:styleId="Heading1Char">
    <w:name w:val="Heading 1 Char"/>
    <w:basedOn w:val="DefaultParagraphFont"/>
    <w:link w:val="Heading1"/>
    <w:uiPriority w:val="1"/>
    <w:rsid w:val="00C10230"/>
    <w:rPr>
      <w:rFonts w:ascii="Times New Roman" w:eastAsia="Times New Roman" w:hAnsi="Times New Roman" w:cs="Times New Roman"/>
      <w:b/>
      <w:bCs/>
      <w:sz w:val="24"/>
      <w:szCs w:val="24"/>
    </w:rPr>
  </w:style>
  <w:style w:type="table" w:styleId="TableGrid">
    <w:name w:val="Table Grid"/>
    <w:basedOn w:val="TableNormal"/>
    <w:uiPriority w:val="39"/>
    <w:rsid w:val="007148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1482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6721">
      <w:bodyDiv w:val="1"/>
      <w:marLeft w:val="0"/>
      <w:marRight w:val="0"/>
      <w:marTop w:val="0"/>
      <w:marBottom w:val="0"/>
      <w:divBdr>
        <w:top w:val="none" w:sz="0" w:space="0" w:color="auto"/>
        <w:left w:val="none" w:sz="0" w:space="0" w:color="auto"/>
        <w:bottom w:val="none" w:sz="0" w:space="0" w:color="auto"/>
        <w:right w:val="none" w:sz="0" w:space="0" w:color="auto"/>
      </w:divBdr>
    </w:div>
    <w:div w:id="6493186">
      <w:bodyDiv w:val="1"/>
      <w:marLeft w:val="0"/>
      <w:marRight w:val="0"/>
      <w:marTop w:val="0"/>
      <w:marBottom w:val="0"/>
      <w:divBdr>
        <w:top w:val="none" w:sz="0" w:space="0" w:color="auto"/>
        <w:left w:val="none" w:sz="0" w:space="0" w:color="auto"/>
        <w:bottom w:val="none" w:sz="0" w:space="0" w:color="auto"/>
        <w:right w:val="none" w:sz="0" w:space="0" w:color="auto"/>
      </w:divBdr>
      <w:divsChild>
        <w:div w:id="555354559">
          <w:marLeft w:val="640"/>
          <w:marRight w:val="0"/>
          <w:marTop w:val="0"/>
          <w:marBottom w:val="0"/>
          <w:divBdr>
            <w:top w:val="none" w:sz="0" w:space="0" w:color="auto"/>
            <w:left w:val="none" w:sz="0" w:space="0" w:color="auto"/>
            <w:bottom w:val="none" w:sz="0" w:space="0" w:color="auto"/>
            <w:right w:val="none" w:sz="0" w:space="0" w:color="auto"/>
          </w:divBdr>
        </w:div>
        <w:div w:id="607742537">
          <w:marLeft w:val="640"/>
          <w:marRight w:val="0"/>
          <w:marTop w:val="0"/>
          <w:marBottom w:val="0"/>
          <w:divBdr>
            <w:top w:val="none" w:sz="0" w:space="0" w:color="auto"/>
            <w:left w:val="none" w:sz="0" w:space="0" w:color="auto"/>
            <w:bottom w:val="none" w:sz="0" w:space="0" w:color="auto"/>
            <w:right w:val="none" w:sz="0" w:space="0" w:color="auto"/>
          </w:divBdr>
        </w:div>
        <w:div w:id="642540777">
          <w:marLeft w:val="640"/>
          <w:marRight w:val="0"/>
          <w:marTop w:val="0"/>
          <w:marBottom w:val="0"/>
          <w:divBdr>
            <w:top w:val="none" w:sz="0" w:space="0" w:color="auto"/>
            <w:left w:val="none" w:sz="0" w:space="0" w:color="auto"/>
            <w:bottom w:val="none" w:sz="0" w:space="0" w:color="auto"/>
            <w:right w:val="none" w:sz="0" w:space="0" w:color="auto"/>
          </w:divBdr>
        </w:div>
        <w:div w:id="678702530">
          <w:marLeft w:val="640"/>
          <w:marRight w:val="0"/>
          <w:marTop w:val="0"/>
          <w:marBottom w:val="0"/>
          <w:divBdr>
            <w:top w:val="none" w:sz="0" w:space="0" w:color="auto"/>
            <w:left w:val="none" w:sz="0" w:space="0" w:color="auto"/>
            <w:bottom w:val="none" w:sz="0" w:space="0" w:color="auto"/>
            <w:right w:val="none" w:sz="0" w:space="0" w:color="auto"/>
          </w:divBdr>
        </w:div>
        <w:div w:id="917059783">
          <w:marLeft w:val="640"/>
          <w:marRight w:val="0"/>
          <w:marTop w:val="0"/>
          <w:marBottom w:val="0"/>
          <w:divBdr>
            <w:top w:val="none" w:sz="0" w:space="0" w:color="auto"/>
            <w:left w:val="none" w:sz="0" w:space="0" w:color="auto"/>
            <w:bottom w:val="none" w:sz="0" w:space="0" w:color="auto"/>
            <w:right w:val="none" w:sz="0" w:space="0" w:color="auto"/>
          </w:divBdr>
        </w:div>
        <w:div w:id="1355379065">
          <w:marLeft w:val="640"/>
          <w:marRight w:val="0"/>
          <w:marTop w:val="0"/>
          <w:marBottom w:val="0"/>
          <w:divBdr>
            <w:top w:val="none" w:sz="0" w:space="0" w:color="auto"/>
            <w:left w:val="none" w:sz="0" w:space="0" w:color="auto"/>
            <w:bottom w:val="none" w:sz="0" w:space="0" w:color="auto"/>
            <w:right w:val="none" w:sz="0" w:space="0" w:color="auto"/>
          </w:divBdr>
        </w:div>
        <w:div w:id="1380519038">
          <w:marLeft w:val="640"/>
          <w:marRight w:val="0"/>
          <w:marTop w:val="0"/>
          <w:marBottom w:val="0"/>
          <w:divBdr>
            <w:top w:val="none" w:sz="0" w:space="0" w:color="auto"/>
            <w:left w:val="none" w:sz="0" w:space="0" w:color="auto"/>
            <w:bottom w:val="none" w:sz="0" w:space="0" w:color="auto"/>
            <w:right w:val="none" w:sz="0" w:space="0" w:color="auto"/>
          </w:divBdr>
        </w:div>
        <w:div w:id="1418477872">
          <w:marLeft w:val="640"/>
          <w:marRight w:val="0"/>
          <w:marTop w:val="0"/>
          <w:marBottom w:val="0"/>
          <w:divBdr>
            <w:top w:val="none" w:sz="0" w:space="0" w:color="auto"/>
            <w:left w:val="none" w:sz="0" w:space="0" w:color="auto"/>
            <w:bottom w:val="none" w:sz="0" w:space="0" w:color="auto"/>
            <w:right w:val="none" w:sz="0" w:space="0" w:color="auto"/>
          </w:divBdr>
        </w:div>
        <w:div w:id="1428649938">
          <w:marLeft w:val="640"/>
          <w:marRight w:val="0"/>
          <w:marTop w:val="0"/>
          <w:marBottom w:val="0"/>
          <w:divBdr>
            <w:top w:val="none" w:sz="0" w:space="0" w:color="auto"/>
            <w:left w:val="none" w:sz="0" w:space="0" w:color="auto"/>
            <w:bottom w:val="none" w:sz="0" w:space="0" w:color="auto"/>
            <w:right w:val="none" w:sz="0" w:space="0" w:color="auto"/>
          </w:divBdr>
        </w:div>
        <w:div w:id="1599799751">
          <w:marLeft w:val="640"/>
          <w:marRight w:val="0"/>
          <w:marTop w:val="0"/>
          <w:marBottom w:val="0"/>
          <w:divBdr>
            <w:top w:val="none" w:sz="0" w:space="0" w:color="auto"/>
            <w:left w:val="none" w:sz="0" w:space="0" w:color="auto"/>
            <w:bottom w:val="none" w:sz="0" w:space="0" w:color="auto"/>
            <w:right w:val="none" w:sz="0" w:space="0" w:color="auto"/>
          </w:divBdr>
        </w:div>
        <w:div w:id="1696275121">
          <w:marLeft w:val="640"/>
          <w:marRight w:val="0"/>
          <w:marTop w:val="0"/>
          <w:marBottom w:val="0"/>
          <w:divBdr>
            <w:top w:val="none" w:sz="0" w:space="0" w:color="auto"/>
            <w:left w:val="none" w:sz="0" w:space="0" w:color="auto"/>
            <w:bottom w:val="none" w:sz="0" w:space="0" w:color="auto"/>
            <w:right w:val="none" w:sz="0" w:space="0" w:color="auto"/>
          </w:divBdr>
        </w:div>
        <w:div w:id="2027830129">
          <w:marLeft w:val="640"/>
          <w:marRight w:val="0"/>
          <w:marTop w:val="0"/>
          <w:marBottom w:val="0"/>
          <w:divBdr>
            <w:top w:val="none" w:sz="0" w:space="0" w:color="auto"/>
            <w:left w:val="none" w:sz="0" w:space="0" w:color="auto"/>
            <w:bottom w:val="none" w:sz="0" w:space="0" w:color="auto"/>
            <w:right w:val="none" w:sz="0" w:space="0" w:color="auto"/>
          </w:divBdr>
        </w:div>
        <w:div w:id="2028941406">
          <w:marLeft w:val="640"/>
          <w:marRight w:val="0"/>
          <w:marTop w:val="0"/>
          <w:marBottom w:val="0"/>
          <w:divBdr>
            <w:top w:val="none" w:sz="0" w:space="0" w:color="auto"/>
            <w:left w:val="none" w:sz="0" w:space="0" w:color="auto"/>
            <w:bottom w:val="none" w:sz="0" w:space="0" w:color="auto"/>
            <w:right w:val="none" w:sz="0" w:space="0" w:color="auto"/>
          </w:divBdr>
        </w:div>
        <w:div w:id="2031910329">
          <w:marLeft w:val="640"/>
          <w:marRight w:val="0"/>
          <w:marTop w:val="0"/>
          <w:marBottom w:val="0"/>
          <w:divBdr>
            <w:top w:val="none" w:sz="0" w:space="0" w:color="auto"/>
            <w:left w:val="none" w:sz="0" w:space="0" w:color="auto"/>
            <w:bottom w:val="none" w:sz="0" w:space="0" w:color="auto"/>
            <w:right w:val="none" w:sz="0" w:space="0" w:color="auto"/>
          </w:divBdr>
        </w:div>
      </w:divsChild>
    </w:div>
    <w:div w:id="29962178">
      <w:bodyDiv w:val="1"/>
      <w:marLeft w:val="0"/>
      <w:marRight w:val="0"/>
      <w:marTop w:val="0"/>
      <w:marBottom w:val="0"/>
      <w:divBdr>
        <w:top w:val="none" w:sz="0" w:space="0" w:color="auto"/>
        <w:left w:val="none" w:sz="0" w:space="0" w:color="auto"/>
        <w:bottom w:val="none" w:sz="0" w:space="0" w:color="auto"/>
        <w:right w:val="none" w:sz="0" w:space="0" w:color="auto"/>
      </w:divBdr>
    </w:div>
    <w:div w:id="35857286">
      <w:bodyDiv w:val="1"/>
      <w:marLeft w:val="0"/>
      <w:marRight w:val="0"/>
      <w:marTop w:val="0"/>
      <w:marBottom w:val="0"/>
      <w:divBdr>
        <w:top w:val="none" w:sz="0" w:space="0" w:color="auto"/>
        <w:left w:val="none" w:sz="0" w:space="0" w:color="auto"/>
        <w:bottom w:val="none" w:sz="0" w:space="0" w:color="auto"/>
        <w:right w:val="none" w:sz="0" w:space="0" w:color="auto"/>
      </w:divBdr>
      <w:divsChild>
        <w:div w:id="139154481">
          <w:marLeft w:val="640"/>
          <w:marRight w:val="0"/>
          <w:marTop w:val="0"/>
          <w:marBottom w:val="0"/>
          <w:divBdr>
            <w:top w:val="none" w:sz="0" w:space="0" w:color="auto"/>
            <w:left w:val="none" w:sz="0" w:space="0" w:color="auto"/>
            <w:bottom w:val="none" w:sz="0" w:space="0" w:color="auto"/>
            <w:right w:val="none" w:sz="0" w:space="0" w:color="auto"/>
          </w:divBdr>
        </w:div>
        <w:div w:id="225915185">
          <w:marLeft w:val="640"/>
          <w:marRight w:val="0"/>
          <w:marTop w:val="0"/>
          <w:marBottom w:val="0"/>
          <w:divBdr>
            <w:top w:val="none" w:sz="0" w:space="0" w:color="auto"/>
            <w:left w:val="none" w:sz="0" w:space="0" w:color="auto"/>
            <w:bottom w:val="none" w:sz="0" w:space="0" w:color="auto"/>
            <w:right w:val="none" w:sz="0" w:space="0" w:color="auto"/>
          </w:divBdr>
        </w:div>
        <w:div w:id="332879360">
          <w:marLeft w:val="640"/>
          <w:marRight w:val="0"/>
          <w:marTop w:val="0"/>
          <w:marBottom w:val="0"/>
          <w:divBdr>
            <w:top w:val="none" w:sz="0" w:space="0" w:color="auto"/>
            <w:left w:val="none" w:sz="0" w:space="0" w:color="auto"/>
            <w:bottom w:val="none" w:sz="0" w:space="0" w:color="auto"/>
            <w:right w:val="none" w:sz="0" w:space="0" w:color="auto"/>
          </w:divBdr>
        </w:div>
        <w:div w:id="472021663">
          <w:marLeft w:val="640"/>
          <w:marRight w:val="0"/>
          <w:marTop w:val="0"/>
          <w:marBottom w:val="0"/>
          <w:divBdr>
            <w:top w:val="none" w:sz="0" w:space="0" w:color="auto"/>
            <w:left w:val="none" w:sz="0" w:space="0" w:color="auto"/>
            <w:bottom w:val="none" w:sz="0" w:space="0" w:color="auto"/>
            <w:right w:val="none" w:sz="0" w:space="0" w:color="auto"/>
          </w:divBdr>
        </w:div>
        <w:div w:id="820731643">
          <w:marLeft w:val="640"/>
          <w:marRight w:val="0"/>
          <w:marTop w:val="0"/>
          <w:marBottom w:val="0"/>
          <w:divBdr>
            <w:top w:val="none" w:sz="0" w:space="0" w:color="auto"/>
            <w:left w:val="none" w:sz="0" w:space="0" w:color="auto"/>
            <w:bottom w:val="none" w:sz="0" w:space="0" w:color="auto"/>
            <w:right w:val="none" w:sz="0" w:space="0" w:color="auto"/>
          </w:divBdr>
        </w:div>
        <w:div w:id="1260874335">
          <w:marLeft w:val="640"/>
          <w:marRight w:val="0"/>
          <w:marTop w:val="0"/>
          <w:marBottom w:val="0"/>
          <w:divBdr>
            <w:top w:val="none" w:sz="0" w:space="0" w:color="auto"/>
            <w:left w:val="none" w:sz="0" w:space="0" w:color="auto"/>
            <w:bottom w:val="none" w:sz="0" w:space="0" w:color="auto"/>
            <w:right w:val="none" w:sz="0" w:space="0" w:color="auto"/>
          </w:divBdr>
        </w:div>
        <w:div w:id="1301769130">
          <w:marLeft w:val="640"/>
          <w:marRight w:val="0"/>
          <w:marTop w:val="0"/>
          <w:marBottom w:val="0"/>
          <w:divBdr>
            <w:top w:val="none" w:sz="0" w:space="0" w:color="auto"/>
            <w:left w:val="none" w:sz="0" w:space="0" w:color="auto"/>
            <w:bottom w:val="none" w:sz="0" w:space="0" w:color="auto"/>
            <w:right w:val="none" w:sz="0" w:space="0" w:color="auto"/>
          </w:divBdr>
        </w:div>
        <w:div w:id="1419250051">
          <w:marLeft w:val="640"/>
          <w:marRight w:val="0"/>
          <w:marTop w:val="0"/>
          <w:marBottom w:val="0"/>
          <w:divBdr>
            <w:top w:val="none" w:sz="0" w:space="0" w:color="auto"/>
            <w:left w:val="none" w:sz="0" w:space="0" w:color="auto"/>
            <w:bottom w:val="none" w:sz="0" w:space="0" w:color="auto"/>
            <w:right w:val="none" w:sz="0" w:space="0" w:color="auto"/>
          </w:divBdr>
        </w:div>
        <w:div w:id="1442796271">
          <w:marLeft w:val="640"/>
          <w:marRight w:val="0"/>
          <w:marTop w:val="0"/>
          <w:marBottom w:val="0"/>
          <w:divBdr>
            <w:top w:val="none" w:sz="0" w:space="0" w:color="auto"/>
            <w:left w:val="none" w:sz="0" w:space="0" w:color="auto"/>
            <w:bottom w:val="none" w:sz="0" w:space="0" w:color="auto"/>
            <w:right w:val="none" w:sz="0" w:space="0" w:color="auto"/>
          </w:divBdr>
        </w:div>
        <w:div w:id="1736080440">
          <w:marLeft w:val="640"/>
          <w:marRight w:val="0"/>
          <w:marTop w:val="0"/>
          <w:marBottom w:val="0"/>
          <w:divBdr>
            <w:top w:val="none" w:sz="0" w:space="0" w:color="auto"/>
            <w:left w:val="none" w:sz="0" w:space="0" w:color="auto"/>
            <w:bottom w:val="none" w:sz="0" w:space="0" w:color="auto"/>
            <w:right w:val="none" w:sz="0" w:space="0" w:color="auto"/>
          </w:divBdr>
        </w:div>
        <w:div w:id="2122797499">
          <w:marLeft w:val="640"/>
          <w:marRight w:val="0"/>
          <w:marTop w:val="0"/>
          <w:marBottom w:val="0"/>
          <w:divBdr>
            <w:top w:val="none" w:sz="0" w:space="0" w:color="auto"/>
            <w:left w:val="none" w:sz="0" w:space="0" w:color="auto"/>
            <w:bottom w:val="none" w:sz="0" w:space="0" w:color="auto"/>
            <w:right w:val="none" w:sz="0" w:space="0" w:color="auto"/>
          </w:divBdr>
        </w:div>
      </w:divsChild>
    </w:div>
    <w:div w:id="38676013">
      <w:bodyDiv w:val="1"/>
      <w:marLeft w:val="0"/>
      <w:marRight w:val="0"/>
      <w:marTop w:val="0"/>
      <w:marBottom w:val="0"/>
      <w:divBdr>
        <w:top w:val="none" w:sz="0" w:space="0" w:color="auto"/>
        <w:left w:val="none" w:sz="0" w:space="0" w:color="auto"/>
        <w:bottom w:val="none" w:sz="0" w:space="0" w:color="auto"/>
        <w:right w:val="none" w:sz="0" w:space="0" w:color="auto"/>
      </w:divBdr>
    </w:div>
    <w:div w:id="43872376">
      <w:bodyDiv w:val="1"/>
      <w:marLeft w:val="0"/>
      <w:marRight w:val="0"/>
      <w:marTop w:val="0"/>
      <w:marBottom w:val="0"/>
      <w:divBdr>
        <w:top w:val="none" w:sz="0" w:space="0" w:color="auto"/>
        <w:left w:val="none" w:sz="0" w:space="0" w:color="auto"/>
        <w:bottom w:val="none" w:sz="0" w:space="0" w:color="auto"/>
        <w:right w:val="none" w:sz="0" w:space="0" w:color="auto"/>
      </w:divBdr>
    </w:div>
    <w:div w:id="47187164">
      <w:bodyDiv w:val="1"/>
      <w:marLeft w:val="0"/>
      <w:marRight w:val="0"/>
      <w:marTop w:val="0"/>
      <w:marBottom w:val="0"/>
      <w:divBdr>
        <w:top w:val="none" w:sz="0" w:space="0" w:color="auto"/>
        <w:left w:val="none" w:sz="0" w:space="0" w:color="auto"/>
        <w:bottom w:val="none" w:sz="0" w:space="0" w:color="auto"/>
        <w:right w:val="none" w:sz="0" w:space="0" w:color="auto"/>
      </w:divBdr>
      <w:divsChild>
        <w:div w:id="172837508">
          <w:marLeft w:val="640"/>
          <w:marRight w:val="0"/>
          <w:marTop w:val="0"/>
          <w:marBottom w:val="0"/>
          <w:divBdr>
            <w:top w:val="none" w:sz="0" w:space="0" w:color="auto"/>
            <w:left w:val="none" w:sz="0" w:space="0" w:color="auto"/>
            <w:bottom w:val="none" w:sz="0" w:space="0" w:color="auto"/>
            <w:right w:val="none" w:sz="0" w:space="0" w:color="auto"/>
          </w:divBdr>
        </w:div>
        <w:div w:id="327900732">
          <w:marLeft w:val="640"/>
          <w:marRight w:val="0"/>
          <w:marTop w:val="0"/>
          <w:marBottom w:val="0"/>
          <w:divBdr>
            <w:top w:val="none" w:sz="0" w:space="0" w:color="auto"/>
            <w:left w:val="none" w:sz="0" w:space="0" w:color="auto"/>
            <w:bottom w:val="none" w:sz="0" w:space="0" w:color="auto"/>
            <w:right w:val="none" w:sz="0" w:space="0" w:color="auto"/>
          </w:divBdr>
        </w:div>
        <w:div w:id="402290993">
          <w:marLeft w:val="640"/>
          <w:marRight w:val="0"/>
          <w:marTop w:val="0"/>
          <w:marBottom w:val="0"/>
          <w:divBdr>
            <w:top w:val="none" w:sz="0" w:space="0" w:color="auto"/>
            <w:left w:val="none" w:sz="0" w:space="0" w:color="auto"/>
            <w:bottom w:val="none" w:sz="0" w:space="0" w:color="auto"/>
            <w:right w:val="none" w:sz="0" w:space="0" w:color="auto"/>
          </w:divBdr>
        </w:div>
        <w:div w:id="1260717285">
          <w:marLeft w:val="640"/>
          <w:marRight w:val="0"/>
          <w:marTop w:val="0"/>
          <w:marBottom w:val="0"/>
          <w:divBdr>
            <w:top w:val="none" w:sz="0" w:space="0" w:color="auto"/>
            <w:left w:val="none" w:sz="0" w:space="0" w:color="auto"/>
            <w:bottom w:val="none" w:sz="0" w:space="0" w:color="auto"/>
            <w:right w:val="none" w:sz="0" w:space="0" w:color="auto"/>
          </w:divBdr>
        </w:div>
        <w:div w:id="1272324387">
          <w:marLeft w:val="640"/>
          <w:marRight w:val="0"/>
          <w:marTop w:val="0"/>
          <w:marBottom w:val="0"/>
          <w:divBdr>
            <w:top w:val="none" w:sz="0" w:space="0" w:color="auto"/>
            <w:left w:val="none" w:sz="0" w:space="0" w:color="auto"/>
            <w:bottom w:val="none" w:sz="0" w:space="0" w:color="auto"/>
            <w:right w:val="none" w:sz="0" w:space="0" w:color="auto"/>
          </w:divBdr>
        </w:div>
        <w:div w:id="1376155149">
          <w:marLeft w:val="640"/>
          <w:marRight w:val="0"/>
          <w:marTop w:val="0"/>
          <w:marBottom w:val="0"/>
          <w:divBdr>
            <w:top w:val="none" w:sz="0" w:space="0" w:color="auto"/>
            <w:left w:val="none" w:sz="0" w:space="0" w:color="auto"/>
            <w:bottom w:val="none" w:sz="0" w:space="0" w:color="auto"/>
            <w:right w:val="none" w:sz="0" w:space="0" w:color="auto"/>
          </w:divBdr>
        </w:div>
        <w:div w:id="1637905579">
          <w:marLeft w:val="640"/>
          <w:marRight w:val="0"/>
          <w:marTop w:val="0"/>
          <w:marBottom w:val="0"/>
          <w:divBdr>
            <w:top w:val="none" w:sz="0" w:space="0" w:color="auto"/>
            <w:left w:val="none" w:sz="0" w:space="0" w:color="auto"/>
            <w:bottom w:val="none" w:sz="0" w:space="0" w:color="auto"/>
            <w:right w:val="none" w:sz="0" w:space="0" w:color="auto"/>
          </w:divBdr>
        </w:div>
        <w:div w:id="1645499498">
          <w:marLeft w:val="640"/>
          <w:marRight w:val="0"/>
          <w:marTop w:val="0"/>
          <w:marBottom w:val="0"/>
          <w:divBdr>
            <w:top w:val="none" w:sz="0" w:space="0" w:color="auto"/>
            <w:left w:val="none" w:sz="0" w:space="0" w:color="auto"/>
            <w:bottom w:val="none" w:sz="0" w:space="0" w:color="auto"/>
            <w:right w:val="none" w:sz="0" w:space="0" w:color="auto"/>
          </w:divBdr>
        </w:div>
        <w:div w:id="1824422307">
          <w:marLeft w:val="640"/>
          <w:marRight w:val="0"/>
          <w:marTop w:val="0"/>
          <w:marBottom w:val="0"/>
          <w:divBdr>
            <w:top w:val="none" w:sz="0" w:space="0" w:color="auto"/>
            <w:left w:val="none" w:sz="0" w:space="0" w:color="auto"/>
            <w:bottom w:val="none" w:sz="0" w:space="0" w:color="auto"/>
            <w:right w:val="none" w:sz="0" w:space="0" w:color="auto"/>
          </w:divBdr>
        </w:div>
        <w:div w:id="2117090025">
          <w:marLeft w:val="640"/>
          <w:marRight w:val="0"/>
          <w:marTop w:val="0"/>
          <w:marBottom w:val="0"/>
          <w:divBdr>
            <w:top w:val="none" w:sz="0" w:space="0" w:color="auto"/>
            <w:left w:val="none" w:sz="0" w:space="0" w:color="auto"/>
            <w:bottom w:val="none" w:sz="0" w:space="0" w:color="auto"/>
            <w:right w:val="none" w:sz="0" w:space="0" w:color="auto"/>
          </w:divBdr>
        </w:div>
      </w:divsChild>
    </w:div>
    <w:div w:id="55057158">
      <w:bodyDiv w:val="1"/>
      <w:marLeft w:val="0"/>
      <w:marRight w:val="0"/>
      <w:marTop w:val="0"/>
      <w:marBottom w:val="0"/>
      <w:divBdr>
        <w:top w:val="none" w:sz="0" w:space="0" w:color="auto"/>
        <w:left w:val="none" w:sz="0" w:space="0" w:color="auto"/>
        <w:bottom w:val="none" w:sz="0" w:space="0" w:color="auto"/>
        <w:right w:val="none" w:sz="0" w:space="0" w:color="auto"/>
      </w:divBdr>
      <w:divsChild>
        <w:div w:id="156262608">
          <w:marLeft w:val="640"/>
          <w:marRight w:val="0"/>
          <w:marTop w:val="0"/>
          <w:marBottom w:val="0"/>
          <w:divBdr>
            <w:top w:val="none" w:sz="0" w:space="0" w:color="auto"/>
            <w:left w:val="none" w:sz="0" w:space="0" w:color="auto"/>
            <w:bottom w:val="none" w:sz="0" w:space="0" w:color="auto"/>
            <w:right w:val="none" w:sz="0" w:space="0" w:color="auto"/>
          </w:divBdr>
        </w:div>
        <w:div w:id="947859838">
          <w:marLeft w:val="640"/>
          <w:marRight w:val="0"/>
          <w:marTop w:val="0"/>
          <w:marBottom w:val="0"/>
          <w:divBdr>
            <w:top w:val="none" w:sz="0" w:space="0" w:color="auto"/>
            <w:left w:val="none" w:sz="0" w:space="0" w:color="auto"/>
            <w:bottom w:val="none" w:sz="0" w:space="0" w:color="auto"/>
            <w:right w:val="none" w:sz="0" w:space="0" w:color="auto"/>
          </w:divBdr>
        </w:div>
        <w:div w:id="1118257916">
          <w:marLeft w:val="640"/>
          <w:marRight w:val="0"/>
          <w:marTop w:val="0"/>
          <w:marBottom w:val="0"/>
          <w:divBdr>
            <w:top w:val="none" w:sz="0" w:space="0" w:color="auto"/>
            <w:left w:val="none" w:sz="0" w:space="0" w:color="auto"/>
            <w:bottom w:val="none" w:sz="0" w:space="0" w:color="auto"/>
            <w:right w:val="none" w:sz="0" w:space="0" w:color="auto"/>
          </w:divBdr>
        </w:div>
        <w:div w:id="1340736125">
          <w:marLeft w:val="640"/>
          <w:marRight w:val="0"/>
          <w:marTop w:val="0"/>
          <w:marBottom w:val="0"/>
          <w:divBdr>
            <w:top w:val="none" w:sz="0" w:space="0" w:color="auto"/>
            <w:left w:val="none" w:sz="0" w:space="0" w:color="auto"/>
            <w:bottom w:val="none" w:sz="0" w:space="0" w:color="auto"/>
            <w:right w:val="none" w:sz="0" w:space="0" w:color="auto"/>
          </w:divBdr>
        </w:div>
        <w:div w:id="2025327951">
          <w:marLeft w:val="640"/>
          <w:marRight w:val="0"/>
          <w:marTop w:val="0"/>
          <w:marBottom w:val="0"/>
          <w:divBdr>
            <w:top w:val="none" w:sz="0" w:space="0" w:color="auto"/>
            <w:left w:val="none" w:sz="0" w:space="0" w:color="auto"/>
            <w:bottom w:val="none" w:sz="0" w:space="0" w:color="auto"/>
            <w:right w:val="none" w:sz="0" w:space="0" w:color="auto"/>
          </w:divBdr>
        </w:div>
      </w:divsChild>
    </w:div>
    <w:div w:id="56366216">
      <w:bodyDiv w:val="1"/>
      <w:marLeft w:val="0"/>
      <w:marRight w:val="0"/>
      <w:marTop w:val="0"/>
      <w:marBottom w:val="0"/>
      <w:divBdr>
        <w:top w:val="none" w:sz="0" w:space="0" w:color="auto"/>
        <w:left w:val="none" w:sz="0" w:space="0" w:color="auto"/>
        <w:bottom w:val="none" w:sz="0" w:space="0" w:color="auto"/>
        <w:right w:val="none" w:sz="0" w:space="0" w:color="auto"/>
      </w:divBdr>
      <w:divsChild>
        <w:div w:id="74520887">
          <w:marLeft w:val="640"/>
          <w:marRight w:val="0"/>
          <w:marTop w:val="0"/>
          <w:marBottom w:val="0"/>
          <w:divBdr>
            <w:top w:val="none" w:sz="0" w:space="0" w:color="auto"/>
            <w:left w:val="none" w:sz="0" w:space="0" w:color="auto"/>
            <w:bottom w:val="none" w:sz="0" w:space="0" w:color="auto"/>
            <w:right w:val="none" w:sz="0" w:space="0" w:color="auto"/>
          </w:divBdr>
        </w:div>
        <w:div w:id="185027636">
          <w:marLeft w:val="640"/>
          <w:marRight w:val="0"/>
          <w:marTop w:val="0"/>
          <w:marBottom w:val="0"/>
          <w:divBdr>
            <w:top w:val="none" w:sz="0" w:space="0" w:color="auto"/>
            <w:left w:val="none" w:sz="0" w:space="0" w:color="auto"/>
            <w:bottom w:val="none" w:sz="0" w:space="0" w:color="auto"/>
            <w:right w:val="none" w:sz="0" w:space="0" w:color="auto"/>
          </w:divBdr>
        </w:div>
        <w:div w:id="344790050">
          <w:marLeft w:val="640"/>
          <w:marRight w:val="0"/>
          <w:marTop w:val="0"/>
          <w:marBottom w:val="0"/>
          <w:divBdr>
            <w:top w:val="none" w:sz="0" w:space="0" w:color="auto"/>
            <w:left w:val="none" w:sz="0" w:space="0" w:color="auto"/>
            <w:bottom w:val="none" w:sz="0" w:space="0" w:color="auto"/>
            <w:right w:val="none" w:sz="0" w:space="0" w:color="auto"/>
          </w:divBdr>
        </w:div>
        <w:div w:id="541864132">
          <w:marLeft w:val="640"/>
          <w:marRight w:val="0"/>
          <w:marTop w:val="0"/>
          <w:marBottom w:val="0"/>
          <w:divBdr>
            <w:top w:val="none" w:sz="0" w:space="0" w:color="auto"/>
            <w:left w:val="none" w:sz="0" w:space="0" w:color="auto"/>
            <w:bottom w:val="none" w:sz="0" w:space="0" w:color="auto"/>
            <w:right w:val="none" w:sz="0" w:space="0" w:color="auto"/>
          </w:divBdr>
        </w:div>
        <w:div w:id="1428233234">
          <w:marLeft w:val="640"/>
          <w:marRight w:val="0"/>
          <w:marTop w:val="0"/>
          <w:marBottom w:val="0"/>
          <w:divBdr>
            <w:top w:val="none" w:sz="0" w:space="0" w:color="auto"/>
            <w:left w:val="none" w:sz="0" w:space="0" w:color="auto"/>
            <w:bottom w:val="none" w:sz="0" w:space="0" w:color="auto"/>
            <w:right w:val="none" w:sz="0" w:space="0" w:color="auto"/>
          </w:divBdr>
        </w:div>
        <w:div w:id="1612937974">
          <w:marLeft w:val="640"/>
          <w:marRight w:val="0"/>
          <w:marTop w:val="0"/>
          <w:marBottom w:val="0"/>
          <w:divBdr>
            <w:top w:val="none" w:sz="0" w:space="0" w:color="auto"/>
            <w:left w:val="none" w:sz="0" w:space="0" w:color="auto"/>
            <w:bottom w:val="none" w:sz="0" w:space="0" w:color="auto"/>
            <w:right w:val="none" w:sz="0" w:space="0" w:color="auto"/>
          </w:divBdr>
        </w:div>
        <w:div w:id="1701710785">
          <w:marLeft w:val="640"/>
          <w:marRight w:val="0"/>
          <w:marTop w:val="0"/>
          <w:marBottom w:val="0"/>
          <w:divBdr>
            <w:top w:val="none" w:sz="0" w:space="0" w:color="auto"/>
            <w:left w:val="none" w:sz="0" w:space="0" w:color="auto"/>
            <w:bottom w:val="none" w:sz="0" w:space="0" w:color="auto"/>
            <w:right w:val="none" w:sz="0" w:space="0" w:color="auto"/>
          </w:divBdr>
        </w:div>
        <w:div w:id="1833176409">
          <w:marLeft w:val="640"/>
          <w:marRight w:val="0"/>
          <w:marTop w:val="0"/>
          <w:marBottom w:val="0"/>
          <w:divBdr>
            <w:top w:val="none" w:sz="0" w:space="0" w:color="auto"/>
            <w:left w:val="none" w:sz="0" w:space="0" w:color="auto"/>
            <w:bottom w:val="none" w:sz="0" w:space="0" w:color="auto"/>
            <w:right w:val="none" w:sz="0" w:space="0" w:color="auto"/>
          </w:divBdr>
        </w:div>
        <w:div w:id="1892303684">
          <w:marLeft w:val="640"/>
          <w:marRight w:val="0"/>
          <w:marTop w:val="0"/>
          <w:marBottom w:val="0"/>
          <w:divBdr>
            <w:top w:val="none" w:sz="0" w:space="0" w:color="auto"/>
            <w:left w:val="none" w:sz="0" w:space="0" w:color="auto"/>
            <w:bottom w:val="none" w:sz="0" w:space="0" w:color="auto"/>
            <w:right w:val="none" w:sz="0" w:space="0" w:color="auto"/>
          </w:divBdr>
        </w:div>
        <w:div w:id="1970235992">
          <w:marLeft w:val="640"/>
          <w:marRight w:val="0"/>
          <w:marTop w:val="0"/>
          <w:marBottom w:val="0"/>
          <w:divBdr>
            <w:top w:val="none" w:sz="0" w:space="0" w:color="auto"/>
            <w:left w:val="none" w:sz="0" w:space="0" w:color="auto"/>
            <w:bottom w:val="none" w:sz="0" w:space="0" w:color="auto"/>
            <w:right w:val="none" w:sz="0" w:space="0" w:color="auto"/>
          </w:divBdr>
        </w:div>
      </w:divsChild>
    </w:div>
    <w:div w:id="80176168">
      <w:bodyDiv w:val="1"/>
      <w:marLeft w:val="0"/>
      <w:marRight w:val="0"/>
      <w:marTop w:val="0"/>
      <w:marBottom w:val="0"/>
      <w:divBdr>
        <w:top w:val="none" w:sz="0" w:space="0" w:color="auto"/>
        <w:left w:val="none" w:sz="0" w:space="0" w:color="auto"/>
        <w:bottom w:val="none" w:sz="0" w:space="0" w:color="auto"/>
        <w:right w:val="none" w:sz="0" w:space="0" w:color="auto"/>
      </w:divBdr>
      <w:divsChild>
        <w:div w:id="53041594">
          <w:marLeft w:val="640"/>
          <w:marRight w:val="0"/>
          <w:marTop w:val="0"/>
          <w:marBottom w:val="0"/>
          <w:divBdr>
            <w:top w:val="none" w:sz="0" w:space="0" w:color="auto"/>
            <w:left w:val="none" w:sz="0" w:space="0" w:color="auto"/>
            <w:bottom w:val="none" w:sz="0" w:space="0" w:color="auto"/>
            <w:right w:val="none" w:sz="0" w:space="0" w:color="auto"/>
          </w:divBdr>
        </w:div>
        <w:div w:id="176191931">
          <w:marLeft w:val="640"/>
          <w:marRight w:val="0"/>
          <w:marTop w:val="0"/>
          <w:marBottom w:val="0"/>
          <w:divBdr>
            <w:top w:val="none" w:sz="0" w:space="0" w:color="auto"/>
            <w:left w:val="none" w:sz="0" w:space="0" w:color="auto"/>
            <w:bottom w:val="none" w:sz="0" w:space="0" w:color="auto"/>
            <w:right w:val="none" w:sz="0" w:space="0" w:color="auto"/>
          </w:divBdr>
        </w:div>
        <w:div w:id="433355984">
          <w:marLeft w:val="640"/>
          <w:marRight w:val="0"/>
          <w:marTop w:val="0"/>
          <w:marBottom w:val="0"/>
          <w:divBdr>
            <w:top w:val="none" w:sz="0" w:space="0" w:color="auto"/>
            <w:left w:val="none" w:sz="0" w:space="0" w:color="auto"/>
            <w:bottom w:val="none" w:sz="0" w:space="0" w:color="auto"/>
            <w:right w:val="none" w:sz="0" w:space="0" w:color="auto"/>
          </w:divBdr>
        </w:div>
        <w:div w:id="539824492">
          <w:marLeft w:val="640"/>
          <w:marRight w:val="0"/>
          <w:marTop w:val="0"/>
          <w:marBottom w:val="0"/>
          <w:divBdr>
            <w:top w:val="none" w:sz="0" w:space="0" w:color="auto"/>
            <w:left w:val="none" w:sz="0" w:space="0" w:color="auto"/>
            <w:bottom w:val="none" w:sz="0" w:space="0" w:color="auto"/>
            <w:right w:val="none" w:sz="0" w:space="0" w:color="auto"/>
          </w:divBdr>
        </w:div>
        <w:div w:id="1186406378">
          <w:marLeft w:val="640"/>
          <w:marRight w:val="0"/>
          <w:marTop w:val="0"/>
          <w:marBottom w:val="0"/>
          <w:divBdr>
            <w:top w:val="none" w:sz="0" w:space="0" w:color="auto"/>
            <w:left w:val="none" w:sz="0" w:space="0" w:color="auto"/>
            <w:bottom w:val="none" w:sz="0" w:space="0" w:color="auto"/>
            <w:right w:val="none" w:sz="0" w:space="0" w:color="auto"/>
          </w:divBdr>
        </w:div>
        <w:div w:id="1472987384">
          <w:marLeft w:val="640"/>
          <w:marRight w:val="0"/>
          <w:marTop w:val="0"/>
          <w:marBottom w:val="0"/>
          <w:divBdr>
            <w:top w:val="none" w:sz="0" w:space="0" w:color="auto"/>
            <w:left w:val="none" w:sz="0" w:space="0" w:color="auto"/>
            <w:bottom w:val="none" w:sz="0" w:space="0" w:color="auto"/>
            <w:right w:val="none" w:sz="0" w:space="0" w:color="auto"/>
          </w:divBdr>
        </w:div>
        <w:div w:id="1663853198">
          <w:marLeft w:val="640"/>
          <w:marRight w:val="0"/>
          <w:marTop w:val="0"/>
          <w:marBottom w:val="0"/>
          <w:divBdr>
            <w:top w:val="none" w:sz="0" w:space="0" w:color="auto"/>
            <w:left w:val="none" w:sz="0" w:space="0" w:color="auto"/>
            <w:bottom w:val="none" w:sz="0" w:space="0" w:color="auto"/>
            <w:right w:val="none" w:sz="0" w:space="0" w:color="auto"/>
          </w:divBdr>
        </w:div>
        <w:div w:id="1664503223">
          <w:marLeft w:val="640"/>
          <w:marRight w:val="0"/>
          <w:marTop w:val="0"/>
          <w:marBottom w:val="0"/>
          <w:divBdr>
            <w:top w:val="none" w:sz="0" w:space="0" w:color="auto"/>
            <w:left w:val="none" w:sz="0" w:space="0" w:color="auto"/>
            <w:bottom w:val="none" w:sz="0" w:space="0" w:color="auto"/>
            <w:right w:val="none" w:sz="0" w:space="0" w:color="auto"/>
          </w:divBdr>
        </w:div>
        <w:div w:id="1758942721">
          <w:marLeft w:val="640"/>
          <w:marRight w:val="0"/>
          <w:marTop w:val="0"/>
          <w:marBottom w:val="0"/>
          <w:divBdr>
            <w:top w:val="none" w:sz="0" w:space="0" w:color="auto"/>
            <w:left w:val="none" w:sz="0" w:space="0" w:color="auto"/>
            <w:bottom w:val="none" w:sz="0" w:space="0" w:color="auto"/>
            <w:right w:val="none" w:sz="0" w:space="0" w:color="auto"/>
          </w:divBdr>
        </w:div>
        <w:div w:id="1850288450">
          <w:marLeft w:val="640"/>
          <w:marRight w:val="0"/>
          <w:marTop w:val="0"/>
          <w:marBottom w:val="0"/>
          <w:divBdr>
            <w:top w:val="none" w:sz="0" w:space="0" w:color="auto"/>
            <w:left w:val="none" w:sz="0" w:space="0" w:color="auto"/>
            <w:bottom w:val="none" w:sz="0" w:space="0" w:color="auto"/>
            <w:right w:val="none" w:sz="0" w:space="0" w:color="auto"/>
          </w:divBdr>
        </w:div>
        <w:div w:id="1945383933">
          <w:marLeft w:val="640"/>
          <w:marRight w:val="0"/>
          <w:marTop w:val="0"/>
          <w:marBottom w:val="0"/>
          <w:divBdr>
            <w:top w:val="none" w:sz="0" w:space="0" w:color="auto"/>
            <w:left w:val="none" w:sz="0" w:space="0" w:color="auto"/>
            <w:bottom w:val="none" w:sz="0" w:space="0" w:color="auto"/>
            <w:right w:val="none" w:sz="0" w:space="0" w:color="auto"/>
          </w:divBdr>
        </w:div>
      </w:divsChild>
    </w:div>
    <w:div w:id="96876209">
      <w:bodyDiv w:val="1"/>
      <w:marLeft w:val="0"/>
      <w:marRight w:val="0"/>
      <w:marTop w:val="0"/>
      <w:marBottom w:val="0"/>
      <w:divBdr>
        <w:top w:val="none" w:sz="0" w:space="0" w:color="auto"/>
        <w:left w:val="none" w:sz="0" w:space="0" w:color="auto"/>
        <w:bottom w:val="none" w:sz="0" w:space="0" w:color="auto"/>
        <w:right w:val="none" w:sz="0" w:space="0" w:color="auto"/>
      </w:divBdr>
    </w:div>
    <w:div w:id="101195037">
      <w:bodyDiv w:val="1"/>
      <w:marLeft w:val="0"/>
      <w:marRight w:val="0"/>
      <w:marTop w:val="0"/>
      <w:marBottom w:val="0"/>
      <w:divBdr>
        <w:top w:val="none" w:sz="0" w:space="0" w:color="auto"/>
        <w:left w:val="none" w:sz="0" w:space="0" w:color="auto"/>
        <w:bottom w:val="none" w:sz="0" w:space="0" w:color="auto"/>
        <w:right w:val="none" w:sz="0" w:space="0" w:color="auto"/>
      </w:divBdr>
      <w:divsChild>
        <w:div w:id="993068268">
          <w:marLeft w:val="640"/>
          <w:marRight w:val="0"/>
          <w:marTop w:val="0"/>
          <w:marBottom w:val="0"/>
          <w:divBdr>
            <w:top w:val="none" w:sz="0" w:space="0" w:color="auto"/>
            <w:left w:val="none" w:sz="0" w:space="0" w:color="auto"/>
            <w:bottom w:val="none" w:sz="0" w:space="0" w:color="auto"/>
            <w:right w:val="none" w:sz="0" w:space="0" w:color="auto"/>
          </w:divBdr>
        </w:div>
        <w:div w:id="1331592496">
          <w:marLeft w:val="640"/>
          <w:marRight w:val="0"/>
          <w:marTop w:val="0"/>
          <w:marBottom w:val="0"/>
          <w:divBdr>
            <w:top w:val="none" w:sz="0" w:space="0" w:color="auto"/>
            <w:left w:val="none" w:sz="0" w:space="0" w:color="auto"/>
            <w:bottom w:val="none" w:sz="0" w:space="0" w:color="auto"/>
            <w:right w:val="none" w:sz="0" w:space="0" w:color="auto"/>
          </w:divBdr>
        </w:div>
        <w:div w:id="1475561767">
          <w:marLeft w:val="640"/>
          <w:marRight w:val="0"/>
          <w:marTop w:val="0"/>
          <w:marBottom w:val="0"/>
          <w:divBdr>
            <w:top w:val="none" w:sz="0" w:space="0" w:color="auto"/>
            <w:left w:val="none" w:sz="0" w:space="0" w:color="auto"/>
            <w:bottom w:val="none" w:sz="0" w:space="0" w:color="auto"/>
            <w:right w:val="none" w:sz="0" w:space="0" w:color="auto"/>
          </w:divBdr>
        </w:div>
      </w:divsChild>
    </w:div>
    <w:div w:id="102111953">
      <w:bodyDiv w:val="1"/>
      <w:marLeft w:val="0"/>
      <w:marRight w:val="0"/>
      <w:marTop w:val="0"/>
      <w:marBottom w:val="0"/>
      <w:divBdr>
        <w:top w:val="none" w:sz="0" w:space="0" w:color="auto"/>
        <w:left w:val="none" w:sz="0" w:space="0" w:color="auto"/>
        <w:bottom w:val="none" w:sz="0" w:space="0" w:color="auto"/>
        <w:right w:val="none" w:sz="0" w:space="0" w:color="auto"/>
      </w:divBdr>
    </w:div>
    <w:div w:id="102194842">
      <w:bodyDiv w:val="1"/>
      <w:marLeft w:val="0"/>
      <w:marRight w:val="0"/>
      <w:marTop w:val="0"/>
      <w:marBottom w:val="0"/>
      <w:divBdr>
        <w:top w:val="none" w:sz="0" w:space="0" w:color="auto"/>
        <w:left w:val="none" w:sz="0" w:space="0" w:color="auto"/>
        <w:bottom w:val="none" w:sz="0" w:space="0" w:color="auto"/>
        <w:right w:val="none" w:sz="0" w:space="0" w:color="auto"/>
      </w:divBdr>
    </w:div>
    <w:div w:id="115489543">
      <w:bodyDiv w:val="1"/>
      <w:marLeft w:val="0"/>
      <w:marRight w:val="0"/>
      <w:marTop w:val="0"/>
      <w:marBottom w:val="0"/>
      <w:divBdr>
        <w:top w:val="none" w:sz="0" w:space="0" w:color="auto"/>
        <w:left w:val="none" w:sz="0" w:space="0" w:color="auto"/>
        <w:bottom w:val="none" w:sz="0" w:space="0" w:color="auto"/>
        <w:right w:val="none" w:sz="0" w:space="0" w:color="auto"/>
      </w:divBdr>
    </w:div>
    <w:div w:id="119764201">
      <w:bodyDiv w:val="1"/>
      <w:marLeft w:val="0"/>
      <w:marRight w:val="0"/>
      <w:marTop w:val="0"/>
      <w:marBottom w:val="0"/>
      <w:divBdr>
        <w:top w:val="none" w:sz="0" w:space="0" w:color="auto"/>
        <w:left w:val="none" w:sz="0" w:space="0" w:color="auto"/>
        <w:bottom w:val="none" w:sz="0" w:space="0" w:color="auto"/>
        <w:right w:val="none" w:sz="0" w:space="0" w:color="auto"/>
      </w:divBdr>
    </w:div>
    <w:div w:id="124933277">
      <w:bodyDiv w:val="1"/>
      <w:marLeft w:val="0"/>
      <w:marRight w:val="0"/>
      <w:marTop w:val="0"/>
      <w:marBottom w:val="0"/>
      <w:divBdr>
        <w:top w:val="none" w:sz="0" w:space="0" w:color="auto"/>
        <w:left w:val="none" w:sz="0" w:space="0" w:color="auto"/>
        <w:bottom w:val="none" w:sz="0" w:space="0" w:color="auto"/>
        <w:right w:val="none" w:sz="0" w:space="0" w:color="auto"/>
      </w:divBdr>
    </w:div>
    <w:div w:id="127818511">
      <w:bodyDiv w:val="1"/>
      <w:marLeft w:val="0"/>
      <w:marRight w:val="0"/>
      <w:marTop w:val="0"/>
      <w:marBottom w:val="0"/>
      <w:divBdr>
        <w:top w:val="none" w:sz="0" w:space="0" w:color="auto"/>
        <w:left w:val="none" w:sz="0" w:space="0" w:color="auto"/>
        <w:bottom w:val="none" w:sz="0" w:space="0" w:color="auto"/>
        <w:right w:val="none" w:sz="0" w:space="0" w:color="auto"/>
      </w:divBdr>
      <w:divsChild>
        <w:div w:id="403799472">
          <w:marLeft w:val="640"/>
          <w:marRight w:val="0"/>
          <w:marTop w:val="0"/>
          <w:marBottom w:val="0"/>
          <w:divBdr>
            <w:top w:val="none" w:sz="0" w:space="0" w:color="auto"/>
            <w:left w:val="none" w:sz="0" w:space="0" w:color="auto"/>
            <w:bottom w:val="none" w:sz="0" w:space="0" w:color="auto"/>
            <w:right w:val="none" w:sz="0" w:space="0" w:color="auto"/>
          </w:divBdr>
        </w:div>
        <w:div w:id="662969793">
          <w:marLeft w:val="640"/>
          <w:marRight w:val="0"/>
          <w:marTop w:val="0"/>
          <w:marBottom w:val="0"/>
          <w:divBdr>
            <w:top w:val="none" w:sz="0" w:space="0" w:color="auto"/>
            <w:left w:val="none" w:sz="0" w:space="0" w:color="auto"/>
            <w:bottom w:val="none" w:sz="0" w:space="0" w:color="auto"/>
            <w:right w:val="none" w:sz="0" w:space="0" w:color="auto"/>
          </w:divBdr>
        </w:div>
      </w:divsChild>
    </w:div>
    <w:div w:id="128784026">
      <w:bodyDiv w:val="1"/>
      <w:marLeft w:val="0"/>
      <w:marRight w:val="0"/>
      <w:marTop w:val="0"/>
      <w:marBottom w:val="0"/>
      <w:divBdr>
        <w:top w:val="none" w:sz="0" w:space="0" w:color="auto"/>
        <w:left w:val="none" w:sz="0" w:space="0" w:color="auto"/>
        <w:bottom w:val="none" w:sz="0" w:space="0" w:color="auto"/>
        <w:right w:val="none" w:sz="0" w:space="0" w:color="auto"/>
      </w:divBdr>
    </w:div>
    <w:div w:id="131531005">
      <w:bodyDiv w:val="1"/>
      <w:marLeft w:val="0"/>
      <w:marRight w:val="0"/>
      <w:marTop w:val="0"/>
      <w:marBottom w:val="0"/>
      <w:divBdr>
        <w:top w:val="none" w:sz="0" w:space="0" w:color="auto"/>
        <w:left w:val="none" w:sz="0" w:space="0" w:color="auto"/>
        <w:bottom w:val="none" w:sz="0" w:space="0" w:color="auto"/>
        <w:right w:val="none" w:sz="0" w:space="0" w:color="auto"/>
      </w:divBdr>
      <w:divsChild>
        <w:div w:id="442503873">
          <w:marLeft w:val="0"/>
          <w:marRight w:val="0"/>
          <w:marTop w:val="0"/>
          <w:marBottom w:val="0"/>
          <w:divBdr>
            <w:top w:val="none" w:sz="0" w:space="0" w:color="auto"/>
            <w:left w:val="none" w:sz="0" w:space="0" w:color="auto"/>
            <w:bottom w:val="none" w:sz="0" w:space="0" w:color="auto"/>
            <w:right w:val="none" w:sz="0" w:space="0" w:color="auto"/>
          </w:divBdr>
        </w:div>
        <w:div w:id="478771620">
          <w:marLeft w:val="0"/>
          <w:marRight w:val="0"/>
          <w:marTop w:val="0"/>
          <w:marBottom w:val="0"/>
          <w:divBdr>
            <w:top w:val="none" w:sz="0" w:space="0" w:color="auto"/>
            <w:left w:val="none" w:sz="0" w:space="0" w:color="auto"/>
            <w:bottom w:val="none" w:sz="0" w:space="0" w:color="auto"/>
            <w:right w:val="none" w:sz="0" w:space="0" w:color="auto"/>
          </w:divBdr>
        </w:div>
        <w:div w:id="510029429">
          <w:marLeft w:val="0"/>
          <w:marRight w:val="0"/>
          <w:marTop w:val="0"/>
          <w:marBottom w:val="0"/>
          <w:divBdr>
            <w:top w:val="none" w:sz="0" w:space="0" w:color="auto"/>
            <w:left w:val="none" w:sz="0" w:space="0" w:color="auto"/>
            <w:bottom w:val="none" w:sz="0" w:space="0" w:color="auto"/>
            <w:right w:val="none" w:sz="0" w:space="0" w:color="auto"/>
          </w:divBdr>
        </w:div>
        <w:div w:id="679428004">
          <w:marLeft w:val="0"/>
          <w:marRight w:val="0"/>
          <w:marTop w:val="0"/>
          <w:marBottom w:val="0"/>
          <w:divBdr>
            <w:top w:val="none" w:sz="0" w:space="0" w:color="auto"/>
            <w:left w:val="none" w:sz="0" w:space="0" w:color="auto"/>
            <w:bottom w:val="none" w:sz="0" w:space="0" w:color="auto"/>
            <w:right w:val="none" w:sz="0" w:space="0" w:color="auto"/>
          </w:divBdr>
        </w:div>
        <w:div w:id="797383344">
          <w:marLeft w:val="0"/>
          <w:marRight w:val="0"/>
          <w:marTop w:val="0"/>
          <w:marBottom w:val="0"/>
          <w:divBdr>
            <w:top w:val="none" w:sz="0" w:space="0" w:color="auto"/>
            <w:left w:val="none" w:sz="0" w:space="0" w:color="auto"/>
            <w:bottom w:val="none" w:sz="0" w:space="0" w:color="auto"/>
            <w:right w:val="none" w:sz="0" w:space="0" w:color="auto"/>
          </w:divBdr>
        </w:div>
        <w:div w:id="1036662474">
          <w:marLeft w:val="0"/>
          <w:marRight w:val="0"/>
          <w:marTop w:val="0"/>
          <w:marBottom w:val="0"/>
          <w:divBdr>
            <w:top w:val="none" w:sz="0" w:space="0" w:color="auto"/>
            <w:left w:val="none" w:sz="0" w:space="0" w:color="auto"/>
            <w:bottom w:val="none" w:sz="0" w:space="0" w:color="auto"/>
            <w:right w:val="none" w:sz="0" w:space="0" w:color="auto"/>
          </w:divBdr>
        </w:div>
        <w:div w:id="1570505987">
          <w:marLeft w:val="0"/>
          <w:marRight w:val="0"/>
          <w:marTop w:val="0"/>
          <w:marBottom w:val="0"/>
          <w:divBdr>
            <w:top w:val="none" w:sz="0" w:space="0" w:color="auto"/>
            <w:left w:val="none" w:sz="0" w:space="0" w:color="auto"/>
            <w:bottom w:val="none" w:sz="0" w:space="0" w:color="auto"/>
            <w:right w:val="none" w:sz="0" w:space="0" w:color="auto"/>
          </w:divBdr>
        </w:div>
        <w:div w:id="1771856790">
          <w:marLeft w:val="0"/>
          <w:marRight w:val="0"/>
          <w:marTop w:val="0"/>
          <w:marBottom w:val="0"/>
          <w:divBdr>
            <w:top w:val="none" w:sz="0" w:space="0" w:color="auto"/>
            <w:left w:val="none" w:sz="0" w:space="0" w:color="auto"/>
            <w:bottom w:val="none" w:sz="0" w:space="0" w:color="auto"/>
            <w:right w:val="none" w:sz="0" w:space="0" w:color="auto"/>
          </w:divBdr>
        </w:div>
        <w:div w:id="1899591881">
          <w:marLeft w:val="0"/>
          <w:marRight w:val="0"/>
          <w:marTop w:val="0"/>
          <w:marBottom w:val="0"/>
          <w:divBdr>
            <w:top w:val="none" w:sz="0" w:space="0" w:color="auto"/>
            <w:left w:val="none" w:sz="0" w:space="0" w:color="auto"/>
            <w:bottom w:val="none" w:sz="0" w:space="0" w:color="auto"/>
            <w:right w:val="none" w:sz="0" w:space="0" w:color="auto"/>
          </w:divBdr>
        </w:div>
      </w:divsChild>
    </w:div>
    <w:div w:id="138151259">
      <w:bodyDiv w:val="1"/>
      <w:marLeft w:val="0"/>
      <w:marRight w:val="0"/>
      <w:marTop w:val="0"/>
      <w:marBottom w:val="0"/>
      <w:divBdr>
        <w:top w:val="none" w:sz="0" w:space="0" w:color="auto"/>
        <w:left w:val="none" w:sz="0" w:space="0" w:color="auto"/>
        <w:bottom w:val="none" w:sz="0" w:space="0" w:color="auto"/>
        <w:right w:val="none" w:sz="0" w:space="0" w:color="auto"/>
      </w:divBdr>
      <w:divsChild>
        <w:div w:id="186139205">
          <w:marLeft w:val="640"/>
          <w:marRight w:val="0"/>
          <w:marTop w:val="0"/>
          <w:marBottom w:val="0"/>
          <w:divBdr>
            <w:top w:val="none" w:sz="0" w:space="0" w:color="auto"/>
            <w:left w:val="none" w:sz="0" w:space="0" w:color="auto"/>
            <w:bottom w:val="none" w:sz="0" w:space="0" w:color="auto"/>
            <w:right w:val="none" w:sz="0" w:space="0" w:color="auto"/>
          </w:divBdr>
        </w:div>
        <w:div w:id="724793501">
          <w:marLeft w:val="640"/>
          <w:marRight w:val="0"/>
          <w:marTop w:val="0"/>
          <w:marBottom w:val="0"/>
          <w:divBdr>
            <w:top w:val="none" w:sz="0" w:space="0" w:color="auto"/>
            <w:left w:val="none" w:sz="0" w:space="0" w:color="auto"/>
            <w:bottom w:val="none" w:sz="0" w:space="0" w:color="auto"/>
            <w:right w:val="none" w:sz="0" w:space="0" w:color="auto"/>
          </w:divBdr>
        </w:div>
        <w:div w:id="1158351629">
          <w:marLeft w:val="640"/>
          <w:marRight w:val="0"/>
          <w:marTop w:val="0"/>
          <w:marBottom w:val="0"/>
          <w:divBdr>
            <w:top w:val="none" w:sz="0" w:space="0" w:color="auto"/>
            <w:left w:val="none" w:sz="0" w:space="0" w:color="auto"/>
            <w:bottom w:val="none" w:sz="0" w:space="0" w:color="auto"/>
            <w:right w:val="none" w:sz="0" w:space="0" w:color="auto"/>
          </w:divBdr>
        </w:div>
        <w:div w:id="1524631488">
          <w:marLeft w:val="640"/>
          <w:marRight w:val="0"/>
          <w:marTop w:val="0"/>
          <w:marBottom w:val="0"/>
          <w:divBdr>
            <w:top w:val="none" w:sz="0" w:space="0" w:color="auto"/>
            <w:left w:val="none" w:sz="0" w:space="0" w:color="auto"/>
            <w:bottom w:val="none" w:sz="0" w:space="0" w:color="auto"/>
            <w:right w:val="none" w:sz="0" w:space="0" w:color="auto"/>
          </w:divBdr>
        </w:div>
        <w:div w:id="1714042117">
          <w:marLeft w:val="640"/>
          <w:marRight w:val="0"/>
          <w:marTop w:val="0"/>
          <w:marBottom w:val="0"/>
          <w:divBdr>
            <w:top w:val="none" w:sz="0" w:space="0" w:color="auto"/>
            <w:left w:val="none" w:sz="0" w:space="0" w:color="auto"/>
            <w:bottom w:val="none" w:sz="0" w:space="0" w:color="auto"/>
            <w:right w:val="none" w:sz="0" w:space="0" w:color="auto"/>
          </w:divBdr>
        </w:div>
        <w:div w:id="2032225033">
          <w:marLeft w:val="640"/>
          <w:marRight w:val="0"/>
          <w:marTop w:val="0"/>
          <w:marBottom w:val="0"/>
          <w:divBdr>
            <w:top w:val="none" w:sz="0" w:space="0" w:color="auto"/>
            <w:left w:val="none" w:sz="0" w:space="0" w:color="auto"/>
            <w:bottom w:val="none" w:sz="0" w:space="0" w:color="auto"/>
            <w:right w:val="none" w:sz="0" w:space="0" w:color="auto"/>
          </w:divBdr>
        </w:div>
        <w:div w:id="2118478354">
          <w:marLeft w:val="640"/>
          <w:marRight w:val="0"/>
          <w:marTop w:val="0"/>
          <w:marBottom w:val="0"/>
          <w:divBdr>
            <w:top w:val="none" w:sz="0" w:space="0" w:color="auto"/>
            <w:left w:val="none" w:sz="0" w:space="0" w:color="auto"/>
            <w:bottom w:val="none" w:sz="0" w:space="0" w:color="auto"/>
            <w:right w:val="none" w:sz="0" w:space="0" w:color="auto"/>
          </w:divBdr>
        </w:div>
      </w:divsChild>
    </w:div>
    <w:div w:id="145980320">
      <w:bodyDiv w:val="1"/>
      <w:marLeft w:val="0"/>
      <w:marRight w:val="0"/>
      <w:marTop w:val="0"/>
      <w:marBottom w:val="0"/>
      <w:divBdr>
        <w:top w:val="none" w:sz="0" w:space="0" w:color="auto"/>
        <w:left w:val="none" w:sz="0" w:space="0" w:color="auto"/>
        <w:bottom w:val="none" w:sz="0" w:space="0" w:color="auto"/>
        <w:right w:val="none" w:sz="0" w:space="0" w:color="auto"/>
      </w:divBdr>
    </w:div>
    <w:div w:id="146168552">
      <w:bodyDiv w:val="1"/>
      <w:marLeft w:val="0"/>
      <w:marRight w:val="0"/>
      <w:marTop w:val="0"/>
      <w:marBottom w:val="0"/>
      <w:divBdr>
        <w:top w:val="none" w:sz="0" w:space="0" w:color="auto"/>
        <w:left w:val="none" w:sz="0" w:space="0" w:color="auto"/>
        <w:bottom w:val="none" w:sz="0" w:space="0" w:color="auto"/>
        <w:right w:val="none" w:sz="0" w:space="0" w:color="auto"/>
      </w:divBdr>
      <w:divsChild>
        <w:div w:id="93866238">
          <w:marLeft w:val="640"/>
          <w:marRight w:val="0"/>
          <w:marTop w:val="0"/>
          <w:marBottom w:val="0"/>
          <w:divBdr>
            <w:top w:val="none" w:sz="0" w:space="0" w:color="auto"/>
            <w:left w:val="none" w:sz="0" w:space="0" w:color="auto"/>
            <w:bottom w:val="none" w:sz="0" w:space="0" w:color="auto"/>
            <w:right w:val="none" w:sz="0" w:space="0" w:color="auto"/>
          </w:divBdr>
        </w:div>
        <w:div w:id="247618513">
          <w:marLeft w:val="640"/>
          <w:marRight w:val="0"/>
          <w:marTop w:val="0"/>
          <w:marBottom w:val="0"/>
          <w:divBdr>
            <w:top w:val="none" w:sz="0" w:space="0" w:color="auto"/>
            <w:left w:val="none" w:sz="0" w:space="0" w:color="auto"/>
            <w:bottom w:val="none" w:sz="0" w:space="0" w:color="auto"/>
            <w:right w:val="none" w:sz="0" w:space="0" w:color="auto"/>
          </w:divBdr>
        </w:div>
        <w:div w:id="322901968">
          <w:marLeft w:val="640"/>
          <w:marRight w:val="0"/>
          <w:marTop w:val="0"/>
          <w:marBottom w:val="0"/>
          <w:divBdr>
            <w:top w:val="none" w:sz="0" w:space="0" w:color="auto"/>
            <w:left w:val="none" w:sz="0" w:space="0" w:color="auto"/>
            <w:bottom w:val="none" w:sz="0" w:space="0" w:color="auto"/>
            <w:right w:val="none" w:sz="0" w:space="0" w:color="auto"/>
          </w:divBdr>
        </w:div>
        <w:div w:id="534973901">
          <w:marLeft w:val="640"/>
          <w:marRight w:val="0"/>
          <w:marTop w:val="0"/>
          <w:marBottom w:val="0"/>
          <w:divBdr>
            <w:top w:val="none" w:sz="0" w:space="0" w:color="auto"/>
            <w:left w:val="none" w:sz="0" w:space="0" w:color="auto"/>
            <w:bottom w:val="none" w:sz="0" w:space="0" w:color="auto"/>
            <w:right w:val="none" w:sz="0" w:space="0" w:color="auto"/>
          </w:divBdr>
        </w:div>
        <w:div w:id="947854071">
          <w:marLeft w:val="640"/>
          <w:marRight w:val="0"/>
          <w:marTop w:val="0"/>
          <w:marBottom w:val="0"/>
          <w:divBdr>
            <w:top w:val="none" w:sz="0" w:space="0" w:color="auto"/>
            <w:left w:val="none" w:sz="0" w:space="0" w:color="auto"/>
            <w:bottom w:val="none" w:sz="0" w:space="0" w:color="auto"/>
            <w:right w:val="none" w:sz="0" w:space="0" w:color="auto"/>
          </w:divBdr>
        </w:div>
        <w:div w:id="1084299107">
          <w:marLeft w:val="640"/>
          <w:marRight w:val="0"/>
          <w:marTop w:val="0"/>
          <w:marBottom w:val="0"/>
          <w:divBdr>
            <w:top w:val="none" w:sz="0" w:space="0" w:color="auto"/>
            <w:left w:val="none" w:sz="0" w:space="0" w:color="auto"/>
            <w:bottom w:val="none" w:sz="0" w:space="0" w:color="auto"/>
            <w:right w:val="none" w:sz="0" w:space="0" w:color="auto"/>
          </w:divBdr>
        </w:div>
        <w:div w:id="1176502300">
          <w:marLeft w:val="640"/>
          <w:marRight w:val="0"/>
          <w:marTop w:val="0"/>
          <w:marBottom w:val="0"/>
          <w:divBdr>
            <w:top w:val="none" w:sz="0" w:space="0" w:color="auto"/>
            <w:left w:val="none" w:sz="0" w:space="0" w:color="auto"/>
            <w:bottom w:val="none" w:sz="0" w:space="0" w:color="auto"/>
            <w:right w:val="none" w:sz="0" w:space="0" w:color="auto"/>
          </w:divBdr>
        </w:div>
        <w:div w:id="1388332982">
          <w:marLeft w:val="640"/>
          <w:marRight w:val="0"/>
          <w:marTop w:val="0"/>
          <w:marBottom w:val="0"/>
          <w:divBdr>
            <w:top w:val="none" w:sz="0" w:space="0" w:color="auto"/>
            <w:left w:val="none" w:sz="0" w:space="0" w:color="auto"/>
            <w:bottom w:val="none" w:sz="0" w:space="0" w:color="auto"/>
            <w:right w:val="none" w:sz="0" w:space="0" w:color="auto"/>
          </w:divBdr>
        </w:div>
        <w:div w:id="1689866366">
          <w:marLeft w:val="640"/>
          <w:marRight w:val="0"/>
          <w:marTop w:val="0"/>
          <w:marBottom w:val="0"/>
          <w:divBdr>
            <w:top w:val="none" w:sz="0" w:space="0" w:color="auto"/>
            <w:left w:val="none" w:sz="0" w:space="0" w:color="auto"/>
            <w:bottom w:val="none" w:sz="0" w:space="0" w:color="auto"/>
            <w:right w:val="none" w:sz="0" w:space="0" w:color="auto"/>
          </w:divBdr>
        </w:div>
        <w:div w:id="1782718899">
          <w:marLeft w:val="640"/>
          <w:marRight w:val="0"/>
          <w:marTop w:val="0"/>
          <w:marBottom w:val="0"/>
          <w:divBdr>
            <w:top w:val="none" w:sz="0" w:space="0" w:color="auto"/>
            <w:left w:val="none" w:sz="0" w:space="0" w:color="auto"/>
            <w:bottom w:val="none" w:sz="0" w:space="0" w:color="auto"/>
            <w:right w:val="none" w:sz="0" w:space="0" w:color="auto"/>
          </w:divBdr>
        </w:div>
      </w:divsChild>
    </w:div>
    <w:div w:id="158233626">
      <w:bodyDiv w:val="1"/>
      <w:marLeft w:val="0"/>
      <w:marRight w:val="0"/>
      <w:marTop w:val="0"/>
      <w:marBottom w:val="0"/>
      <w:divBdr>
        <w:top w:val="none" w:sz="0" w:space="0" w:color="auto"/>
        <w:left w:val="none" w:sz="0" w:space="0" w:color="auto"/>
        <w:bottom w:val="none" w:sz="0" w:space="0" w:color="auto"/>
        <w:right w:val="none" w:sz="0" w:space="0" w:color="auto"/>
      </w:divBdr>
    </w:div>
    <w:div w:id="163476123">
      <w:bodyDiv w:val="1"/>
      <w:marLeft w:val="0"/>
      <w:marRight w:val="0"/>
      <w:marTop w:val="0"/>
      <w:marBottom w:val="0"/>
      <w:divBdr>
        <w:top w:val="none" w:sz="0" w:space="0" w:color="auto"/>
        <w:left w:val="none" w:sz="0" w:space="0" w:color="auto"/>
        <w:bottom w:val="none" w:sz="0" w:space="0" w:color="auto"/>
        <w:right w:val="none" w:sz="0" w:space="0" w:color="auto"/>
      </w:divBdr>
    </w:div>
    <w:div w:id="187760986">
      <w:bodyDiv w:val="1"/>
      <w:marLeft w:val="0"/>
      <w:marRight w:val="0"/>
      <w:marTop w:val="0"/>
      <w:marBottom w:val="0"/>
      <w:divBdr>
        <w:top w:val="none" w:sz="0" w:space="0" w:color="auto"/>
        <w:left w:val="none" w:sz="0" w:space="0" w:color="auto"/>
        <w:bottom w:val="none" w:sz="0" w:space="0" w:color="auto"/>
        <w:right w:val="none" w:sz="0" w:space="0" w:color="auto"/>
      </w:divBdr>
      <w:divsChild>
        <w:div w:id="64380388">
          <w:marLeft w:val="640"/>
          <w:marRight w:val="0"/>
          <w:marTop w:val="0"/>
          <w:marBottom w:val="0"/>
          <w:divBdr>
            <w:top w:val="none" w:sz="0" w:space="0" w:color="auto"/>
            <w:left w:val="none" w:sz="0" w:space="0" w:color="auto"/>
            <w:bottom w:val="none" w:sz="0" w:space="0" w:color="auto"/>
            <w:right w:val="none" w:sz="0" w:space="0" w:color="auto"/>
          </w:divBdr>
        </w:div>
        <w:div w:id="622812513">
          <w:marLeft w:val="640"/>
          <w:marRight w:val="0"/>
          <w:marTop w:val="0"/>
          <w:marBottom w:val="0"/>
          <w:divBdr>
            <w:top w:val="none" w:sz="0" w:space="0" w:color="auto"/>
            <w:left w:val="none" w:sz="0" w:space="0" w:color="auto"/>
            <w:bottom w:val="none" w:sz="0" w:space="0" w:color="auto"/>
            <w:right w:val="none" w:sz="0" w:space="0" w:color="auto"/>
          </w:divBdr>
        </w:div>
        <w:div w:id="692808036">
          <w:marLeft w:val="640"/>
          <w:marRight w:val="0"/>
          <w:marTop w:val="0"/>
          <w:marBottom w:val="0"/>
          <w:divBdr>
            <w:top w:val="none" w:sz="0" w:space="0" w:color="auto"/>
            <w:left w:val="none" w:sz="0" w:space="0" w:color="auto"/>
            <w:bottom w:val="none" w:sz="0" w:space="0" w:color="auto"/>
            <w:right w:val="none" w:sz="0" w:space="0" w:color="auto"/>
          </w:divBdr>
        </w:div>
        <w:div w:id="1225682765">
          <w:marLeft w:val="640"/>
          <w:marRight w:val="0"/>
          <w:marTop w:val="0"/>
          <w:marBottom w:val="0"/>
          <w:divBdr>
            <w:top w:val="none" w:sz="0" w:space="0" w:color="auto"/>
            <w:left w:val="none" w:sz="0" w:space="0" w:color="auto"/>
            <w:bottom w:val="none" w:sz="0" w:space="0" w:color="auto"/>
            <w:right w:val="none" w:sz="0" w:space="0" w:color="auto"/>
          </w:divBdr>
        </w:div>
        <w:div w:id="1249652692">
          <w:marLeft w:val="640"/>
          <w:marRight w:val="0"/>
          <w:marTop w:val="0"/>
          <w:marBottom w:val="0"/>
          <w:divBdr>
            <w:top w:val="none" w:sz="0" w:space="0" w:color="auto"/>
            <w:left w:val="none" w:sz="0" w:space="0" w:color="auto"/>
            <w:bottom w:val="none" w:sz="0" w:space="0" w:color="auto"/>
            <w:right w:val="none" w:sz="0" w:space="0" w:color="auto"/>
          </w:divBdr>
        </w:div>
        <w:div w:id="1257862774">
          <w:marLeft w:val="640"/>
          <w:marRight w:val="0"/>
          <w:marTop w:val="0"/>
          <w:marBottom w:val="0"/>
          <w:divBdr>
            <w:top w:val="none" w:sz="0" w:space="0" w:color="auto"/>
            <w:left w:val="none" w:sz="0" w:space="0" w:color="auto"/>
            <w:bottom w:val="none" w:sz="0" w:space="0" w:color="auto"/>
            <w:right w:val="none" w:sz="0" w:space="0" w:color="auto"/>
          </w:divBdr>
        </w:div>
        <w:div w:id="1406420549">
          <w:marLeft w:val="640"/>
          <w:marRight w:val="0"/>
          <w:marTop w:val="0"/>
          <w:marBottom w:val="0"/>
          <w:divBdr>
            <w:top w:val="none" w:sz="0" w:space="0" w:color="auto"/>
            <w:left w:val="none" w:sz="0" w:space="0" w:color="auto"/>
            <w:bottom w:val="none" w:sz="0" w:space="0" w:color="auto"/>
            <w:right w:val="none" w:sz="0" w:space="0" w:color="auto"/>
          </w:divBdr>
        </w:div>
        <w:div w:id="1528520807">
          <w:marLeft w:val="640"/>
          <w:marRight w:val="0"/>
          <w:marTop w:val="0"/>
          <w:marBottom w:val="0"/>
          <w:divBdr>
            <w:top w:val="none" w:sz="0" w:space="0" w:color="auto"/>
            <w:left w:val="none" w:sz="0" w:space="0" w:color="auto"/>
            <w:bottom w:val="none" w:sz="0" w:space="0" w:color="auto"/>
            <w:right w:val="none" w:sz="0" w:space="0" w:color="auto"/>
          </w:divBdr>
        </w:div>
        <w:div w:id="1695030977">
          <w:marLeft w:val="640"/>
          <w:marRight w:val="0"/>
          <w:marTop w:val="0"/>
          <w:marBottom w:val="0"/>
          <w:divBdr>
            <w:top w:val="none" w:sz="0" w:space="0" w:color="auto"/>
            <w:left w:val="none" w:sz="0" w:space="0" w:color="auto"/>
            <w:bottom w:val="none" w:sz="0" w:space="0" w:color="auto"/>
            <w:right w:val="none" w:sz="0" w:space="0" w:color="auto"/>
          </w:divBdr>
        </w:div>
        <w:div w:id="1866946186">
          <w:marLeft w:val="640"/>
          <w:marRight w:val="0"/>
          <w:marTop w:val="0"/>
          <w:marBottom w:val="0"/>
          <w:divBdr>
            <w:top w:val="none" w:sz="0" w:space="0" w:color="auto"/>
            <w:left w:val="none" w:sz="0" w:space="0" w:color="auto"/>
            <w:bottom w:val="none" w:sz="0" w:space="0" w:color="auto"/>
            <w:right w:val="none" w:sz="0" w:space="0" w:color="auto"/>
          </w:divBdr>
        </w:div>
        <w:div w:id="1883246311">
          <w:marLeft w:val="640"/>
          <w:marRight w:val="0"/>
          <w:marTop w:val="0"/>
          <w:marBottom w:val="0"/>
          <w:divBdr>
            <w:top w:val="none" w:sz="0" w:space="0" w:color="auto"/>
            <w:left w:val="none" w:sz="0" w:space="0" w:color="auto"/>
            <w:bottom w:val="none" w:sz="0" w:space="0" w:color="auto"/>
            <w:right w:val="none" w:sz="0" w:space="0" w:color="auto"/>
          </w:divBdr>
        </w:div>
        <w:div w:id="2044673276">
          <w:marLeft w:val="640"/>
          <w:marRight w:val="0"/>
          <w:marTop w:val="0"/>
          <w:marBottom w:val="0"/>
          <w:divBdr>
            <w:top w:val="none" w:sz="0" w:space="0" w:color="auto"/>
            <w:left w:val="none" w:sz="0" w:space="0" w:color="auto"/>
            <w:bottom w:val="none" w:sz="0" w:space="0" w:color="auto"/>
            <w:right w:val="none" w:sz="0" w:space="0" w:color="auto"/>
          </w:divBdr>
        </w:div>
        <w:div w:id="2070616171">
          <w:marLeft w:val="640"/>
          <w:marRight w:val="0"/>
          <w:marTop w:val="0"/>
          <w:marBottom w:val="0"/>
          <w:divBdr>
            <w:top w:val="none" w:sz="0" w:space="0" w:color="auto"/>
            <w:left w:val="none" w:sz="0" w:space="0" w:color="auto"/>
            <w:bottom w:val="none" w:sz="0" w:space="0" w:color="auto"/>
            <w:right w:val="none" w:sz="0" w:space="0" w:color="auto"/>
          </w:divBdr>
        </w:div>
        <w:div w:id="2112698897">
          <w:marLeft w:val="640"/>
          <w:marRight w:val="0"/>
          <w:marTop w:val="0"/>
          <w:marBottom w:val="0"/>
          <w:divBdr>
            <w:top w:val="none" w:sz="0" w:space="0" w:color="auto"/>
            <w:left w:val="none" w:sz="0" w:space="0" w:color="auto"/>
            <w:bottom w:val="none" w:sz="0" w:space="0" w:color="auto"/>
            <w:right w:val="none" w:sz="0" w:space="0" w:color="auto"/>
          </w:divBdr>
        </w:div>
      </w:divsChild>
    </w:div>
    <w:div w:id="190798585">
      <w:bodyDiv w:val="1"/>
      <w:marLeft w:val="0"/>
      <w:marRight w:val="0"/>
      <w:marTop w:val="0"/>
      <w:marBottom w:val="0"/>
      <w:divBdr>
        <w:top w:val="none" w:sz="0" w:space="0" w:color="auto"/>
        <w:left w:val="none" w:sz="0" w:space="0" w:color="auto"/>
        <w:bottom w:val="none" w:sz="0" w:space="0" w:color="auto"/>
        <w:right w:val="none" w:sz="0" w:space="0" w:color="auto"/>
      </w:divBdr>
      <w:divsChild>
        <w:div w:id="151026277">
          <w:marLeft w:val="640"/>
          <w:marRight w:val="0"/>
          <w:marTop w:val="0"/>
          <w:marBottom w:val="0"/>
          <w:divBdr>
            <w:top w:val="none" w:sz="0" w:space="0" w:color="auto"/>
            <w:left w:val="none" w:sz="0" w:space="0" w:color="auto"/>
            <w:bottom w:val="none" w:sz="0" w:space="0" w:color="auto"/>
            <w:right w:val="none" w:sz="0" w:space="0" w:color="auto"/>
          </w:divBdr>
        </w:div>
        <w:div w:id="199517426">
          <w:marLeft w:val="640"/>
          <w:marRight w:val="0"/>
          <w:marTop w:val="0"/>
          <w:marBottom w:val="0"/>
          <w:divBdr>
            <w:top w:val="none" w:sz="0" w:space="0" w:color="auto"/>
            <w:left w:val="none" w:sz="0" w:space="0" w:color="auto"/>
            <w:bottom w:val="none" w:sz="0" w:space="0" w:color="auto"/>
            <w:right w:val="none" w:sz="0" w:space="0" w:color="auto"/>
          </w:divBdr>
        </w:div>
        <w:div w:id="404305012">
          <w:marLeft w:val="640"/>
          <w:marRight w:val="0"/>
          <w:marTop w:val="0"/>
          <w:marBottom w:val="0"/>
          <w:divBdr>
            <w:top w:val="none" w:sz="0" w:space="0" w:color="auto"/>
            <w:left w:val="none" w:sz="0" w:space="0" w:color="auto"/>
            <w:bottom w:val="none" w:sz="0" w:space="0" w:color="auto"/>
            <w:right w:val="none" w:sz="0" w:space="0" w:color="auto"/>
          </w:divBdr>
        </w:div>
        <w:div w:id="661930602">
          <w:marLeft w:val="640"/>
          <w:marRight w:val="0"/>
          <w:marTop w:val="0"/>
          <w:marBottom w:val="0"/>
          <w:divBdr>
            <w:top w:val="none" w:sz="0" w:space="0" w:color="auto"/>
            <w:left w:val="none" w:sz="0" w:space="0" w:color="auto"/>
            <w:bottom w:val="none" w:sz="0" w:space="0" w:color="auto"/>
            <w:right w:val="none" w:sz="0" w:space="0" w:color="auto"/>
          </w:divBdr>
        </w:div>
        <w:div w:id="789394576">
          <w:marLeft w:val="640"/>
          <w:marRight w:val="0"/>
          <w:marTop w:val="0"/>
          <w:marBottom w:val="0"/>
          <w:divBdr>
            <w:top w:val="none" w:sz="0" w:space="0" w:color="auto"/>
            <w:left w:val="none" w:sz="0" w:space="0" w:color="auto"/>
            <w:bottom w:val="none" w:sz="0" w:space="0" w:color="auto"/>
            <w:right w:val="none" w:sz="0" w:space="0" w:color="auto"/>
          </w:divBdr>
        </w:div>
        <w:div w:id="1142190268">
          <w:marLeft w:val="640"/>
          <w:marRight w:val="0"/>
          <w:marTop w:val="0"/>
          <w:marBottom w:val="0"/>
          <w:divBdr>
            <w:top w:val="none" w:sz="0" w:space="0" w:color="auto"/>
            <w:left w:val="none" w:sz="0" w:space="0" w:color="auto"/>
            <w:bottom w:val="none" w:sz="0" w:space="0" w:color="auto"/>
            <w:right w:val="none" w:sz="0" w:space="0" w:color="auto"/>
          </w:divBdr>
        </w:div>
        <w:div w:id="1276402545">
          <w:marLeft w:val="640"/>
          <w:marRight w:val="0"/>
          <w:marTop w:val="0"/>
          <w:marBottom w:val="0"/>
          <w:divBdr>
            <w:top w:val="none" w:sz="0" w:space="0" w:color="auto"/>
            <w:left w:val="none" w:sz="0" w:space="0" w:color="auto"/>
            <w:bottom w:val="none" w:sz="0" w:space="0" w:color="auto"/>
            <w:right w:val="none" w:sz="0" w:space="0" w:color="auto"/>
          </w:divBdr>
        </w:div>
      </w:divsChild>
    </w:div>
    <w:div w:id="191110504">
      <w:bodyDiv w:val="1"/>
      <w:marLeft w:val="0"/>
      <w:marRight w:val="0"/>
      <w:marTop w:val="0"/>
      <w:marBottom w:val="0"/>
      <w:divBdr>
        <w:top w:val="none" w:sz="0" w:space="0" w:color="auto"/>
        <w:left w:val="none" w:sz="0" w:space="0" w:color="auto"/>
        <w:bottom w:val="none" w:sz="0" w:space="0" w:color="auto"/>
        <w:right w:val="none" w:sz="0" w:space="0" w:color="auto"/>
      </w:divBdr>
      <w:divsChild>
        <w:div w:id="34625989">
          <w:marLeft w:val="640"/>
          <w:marRight w:val="0"/>
          <w:marTop w:val="0"/>
          <w:marBottom w:val="0"/>
          <w:divBdr>
            <w:top w:val="none" w:sz="0" w:space="0" w:color="auto"/>
            <w:left w:val="none" w:sz="0" w:space="0" w:color="auto"/>
            <w:bottom w:val="none" w:sz="0" w:space="0" w:color="auto"/>
            <w:right w:val="none" w:sz="0" w:space="0" w:color="auto"/>
          </w:divBdr>
        </w:div>
        <w:div w:id="203061830">
          <w:marLeft w:val="640"/>
          <w:marRight w:val="0"/>
          <w:marTop w:val="0"/>
          <w:marBottom w:val="0"/>
          <w:divBdr>
            <w:top w:val="none" w:sz="0" w:space="0" w:color="auto"/>
            <w:left w:val="none" w:sz="0" w:space="0" w:color="auto"/>
            <w:bottom w:val="none" w:sz="0" w:space="0" w:color="auto"/>
            <w:right w:val="none" w:sz="0" w:space="0" w:color="auto"/>
          </w:divBdr>
        </w:div>
        <w:div w:id="445201671">
          <w:marLeft w:val="640"/>
          <w:marRight w:val="0"/>
          <w:marTop w:val="0"/>
          <w:marBottom w:val="0"/>
          <w:divBdr>
            <w:top w:val="none" w:sz="0" w:space="0" w:color="auto"/>
            <w:left w:val="none" w:sz="0" w:space="0" w:color="auto"/>
            <w:bottom w:val="none" w:sz="0" w:space="0" w:color="auto"/>
            <w:right w:val="none" w:sz="0" w:space="0" w:color="auto"/>
          </w:divBdr>
        </w:div>
        <w:div w:id="1312979056">
          <w:marLeft w:val="640"/>
          <w:marRight w:val="0"/>
          <w:marTop w:val="0"/>
          <w:marBottom w:val="0"/>
          <w:divBdr>
            <w:top w:val="none" w:sz="0" w:space="0" w:color="auto"/>
            <w:left w:val="none" w:sz="0" w:space="0" w:color="auto"/>
            <w:bottom w:val="none" w:sz="0" w:space="0" w:color="auto"/>
            <w:right w:val="none" w:sz="0" w:space="0" w:color="auto"/>
          </w:divBdr>
        </w:div>
        <w:div w:id="2049599749">
          <w:marLeft w:val="640"/>
          <w:marRight w:val="0"/>
          <w:marTop w:val="0"/>
          <w:marBottom w:val="0"/>
          <w:divBdr>
            <w:top w:val="none" w:sz="0" w:space="0" w:color="auto"/>
            <w:left w:val="none" w:sz="0" w:space="0" w:color="auto"/>
            <w:bottom w:val="none" w:sz="0" w:space="0" w:color="auto"/>
            <w:right w:val="none" w:sz="0" w:space="0" w:color="auto"/>
          </w:divBdr>
        </w:div>
      </w:divsChild>
    </w:div>
    <w:div w:id="192816277">
      <w:bodyDiv w:val="1"/>
      <w:marLeft w:val="0"/>
      <w:marRight w:val="0"/>
      <w:marTop w:val="0"/>
      <w:marBottom w:val="0"/>
      <w:divBdr>
        <w:top w:val="none" w:sz="0" w:space="0" w:color="auto"/>
        <w:left w:val="none" w:sz="0" w:space="0" w:color="auto"/>
        <w:bottom w:val="none" w:sz="0" w:space="0" w:color="auto"/>
        <w:right w:val="none" w:sz="0" w:space="0" w:color="auto"/>
      </w:divBdr>
      <w:divsChild>
        <w:div w:id="354962070">
          <w:marLeft w:val="640"/>
          <w:marRight w:val="0"/>
          <w:marTop w:val="0"/>
          <w:marBottom w:val="0"/>
          <w:divBdr>
            <w:top w:val="none" w:sz="0" w:space="0" w:color="auto"/>
            <w:left w:val="none" w:sz="0" w:space="0" w:color="auto"/>
            <w:bottom w:val="none" w:sz="0" w:space="0" w:color="auto"/>
            <w:right w:val="none" w:sz="0" w:space="0" w:color="auto"/>
          </w:divBdr>
        </w:div>
        <w:div w:id="441607550">
          <w:marLeft w:val="640"/>
          <w:marRight w:val="0"/>
          <w:marTop w:val="0"/>
          <w:marBottom w:val="0"/>
          <w:divBdr>
            <w:top w:val="none" w:sz="0" w:space="0" w:color="auto"/>
            <w:left w:val="none" w:sz="0" w:space="0" w:color="auto"/>
            <w:bottom w:val="none" w:sz="0" w:space="0" w:color="auto"/>
            <w:right w:val="none" w:sz="0" w:space="0" w:color="auto"/>
          </w:divBdr>
        </w:div>
        <w:div w:id="480468216">
          <w:marLeft w:val="640"/>
          <w:marRight w:val="0"/>
          <w:marTop w:val="0"/>
          <w:marBottom w:val="0"/>
          <w:divBdr>
            <w:top w:val="none" w:sz="0" w:space="0" w:color="auto"/>
            <w:left w:val="none" w:sz="0" w:space="0" w:color="auto"/>
            <w:bottom w:val="none" w:sz="0" w:space="0" w:color="auto"/>
            <w:right w:val="none" w:sz="0" w:space="0" w:color="auto"/>
          </w:divBdr>
        </w:div>
        <w:div w:id="927888764">
          <w:marLeft w:val="640"/>
          <w:marRight w:val="0"/>
          <w:marTop w:val="0"/>
          <w:marBottom w:val="0"/>
          <w:divBdr>
            <w:top w:val="none" w:sz="0" w:space="0" w:color="auto"/>
            <w:left w:val="none" w:sz="0" w:space="0" w:color="auto"/>
            <w:bottom w:val="none" w:sz="0" w:space="0" w:color="auto"/>
            <w:right w:val="none" w:sz="0" w:space="0" w:color="auto"/>
          </w:divBdr>
        </w:div>
        <w:div w:id="949580266">
          <w:marLeft w:val="640"/>
          <w:marRight w:val="0"/>
          <w:marTop w:val="0"/>
          <w:marBottom w:val="0"/>
          <w:divBdr>
            <w:top w:val="none" w:sz="0" w:space="0" w:color="auto"/>
            <w:left w:val="none" w:sz="0" w:space="0" w:color="auto"/>
            <w:bottom w:val="none" w:sz="0" w:space="0" w:color="auto"/>
            <w:right w:val="none" w:sz="0" w:space="0" w:color="auto"/>
          </w:divBdr>
        </w:div>
        <w:div w:id="1067143348">
          <w:marLeft w:val="640"/>
          <w:marRight w:val="0"/>
          <w:marTop w:val="0"/>
          <w:marBottom w:val="0"/>
          <w:divBdr>
            <w:top w:val="none" w:sz="0" w:space="0" w:color="auto"/>
            <w:left w:val="none" w:sz="0" w:space="0" w:color="auto"/>
            <w:bottom w:val="none" w:sz="0" w:space="0" w:color="auto"/>
            <w:right w:val="none" w:sz="0" w:space="0" w:color="auto"/>
          </w:divBdr>
        </w:div>
        <w:div w:id="1110976595">
          <w:marLeft w:val="640"/>
          <w:marRight w:val="0"/>
          <w:marTop w:val="0"/>
          <w:marBottom w:val="0"/>
          <w:divBdr>
            <w:top w:val="none" w:sz="0" w:space="0" w:color="auto"/>
            <w:left w:val="none" w:sz="0" w:space="0" w:color="auto"/>
            <w:bottom w:val="none" w:sz="0" w:space="0" w:color="auto"/>
            <w:right w:val="none" w:sz="0" w:space="0" w:color="auto"/>
          </w:divBdr>
        </w:div>
        <w:div w:id="1421367324">
          <w:marLeft w:val="640"/>
          <w:marRight w:val="0"/>
          <w:marTop w:val="0"/>
          <w:marBottom w:val="0"/>
          <w:divBdr>
            <w:top w:val="none" w:sz="0" w:space="0" w:color="auto"/>
            <w:left w:val="none" w:sz="0" w:space="0" w:color="auto"/>
            <w:bottom w:val="none" w:sz="0" w:space="0" w:color="auto"/>
            <w:right w:val="none" w:sz="0" w:space="0" w:color="auto"/>
          </w:divBdr>
        </w:div>
        <w:div w:id="1560940287">
          <w:marLeft w:val="640"/>
          <w:marRight w:val="0"/>
          <w:marTop w:val="0"/>
          <w:marBottom w:val="0"/>
          <w:divBdr>
            <w:top w:val="none" w:sz="0" w:space="0" w:color="auto"/>
            <w:left w:val="none" w:sz="0" w:space="0" w:color="auto"/>
            <w:bottom w:val="none" w:sz="0" w:space="0" w:color="auto"/>
            <w:right w:val="none" w:sz="0" w:space="0" w:color="auto"/>
          </w:divBdr>
        </w:div>
        <w:div w:id="1650524261">
          <w:marLeft w:val="640"/>
          <w:marRight w:val="0"/>
          <w:marTop w:val="0"/>
          <w:marBottom w:val="0"/>
          <w:divBdr>
            <w:top w:val="none" w:sz="0" w:space="0" w:color="auto"/>
            <w:left w:val="none" w:sz="0" w:space="0" w:color="auto"/>
            <w:bottom w:val="none" w:sz="0" w:space="0" w:color="auto"/>
            <w:right w:val="none" w:sz="0" w:space="0" w:color="auto"/>
          </w:divBdr>
        </w:div>
        <w:div w:id="1672416538">
          <w:marLeft w:val="640"/>
          <w:marRight w:val="0"/>
          <w:marTop w:val="0"/>
          <w:marBottom w:val="0"/>
          <w:divBdr>
            <w:top w:val="none" w:sz="0" w:space="0" w:color="auto"/>
            <w:left w:val="none" w:sz="0" w:space="0" w:color="auto"/>
            <w:bottom w:val="none" w:sz="0" w:space="0" w:color="auto"/>
            <w:right w:val="none" w:sz="0" w:space="0" w:color="auto"/>
          </w:divBdr>
        </w:div>
        <w:div w:id="2018652673">
          <w:marLeft w:val="640"/>
          <w:marRight w:val="0"/>
          <w:marTop w:val="0"/>
          <w:marBottom w:val="0"/>
          <w:divBdr>
            <w:top w:val="none" w:sz="0" w:space="0" w:color="auto"/>
            <w:left w:val="none" w:sz="0" w:space="0" w:color="auto"/>
            <w:bottom w:val="none" w:sz="0" w:space="0" w:color="auto"/>
            <w:right w:val="none" w:sz="0" w:space="0" w:color="auto"/>
          </w:divBdr>
        </w:div>
      </w:divsChild>
    </w:div>
    <w:div w:id="194392261">
      <w:bodyDiv w:val="1"/>
      <w:marLeft w:val="0"/>
      <w:marRight w:val="0"/>
      <w:marTop w:val="0"/>
      <w:marBottom w:val="0"/>
      <w:divBdr>
        <w:top w:val="none" w:sz="0" w:space="0" w:color="auto"/>
        <w:left w:val="none" w:sz="0" w:space="0" w:color="auto"/>
        <w:bottom w:val="none" w:sz="0" w:space="0" w:color="auto"/>
        <w:right w:val="none" w:sz="0" w:space="0" w:color="auto"/>
      </w:divBdr>
      <w:divsChild>
        <w:div w:id="25059275">
          <w:marLeft w:val="640"/>
          <w:marRight w:val="0"/>
          <w:marTop w:val="0"/>
          <w:marBottom w:val="0"/>
          <w:divBdr>
            <w:top w:val="none" w:sz="0" w:space="0" w:color="auto"/>
            <w:left w:val="none" w:sz="0" w:space="0" w:color="auto"/>
            <w:bottom w:val="none" w:sz="0" w:space="0" w:color="auto"/>
            <w:right w:val="none" w:sz="0" w:space="0" w:color="auto"/>
          </w:divBdr>
        </w:div>
        <w:div w:id="164174466">
          <w:marLeft w:val="640"/>
          <w:marRight w:val="0"/>
          <w:marTop w:val="0"/>
          <w:marBottom w:val="0"/>
          <w:divBdr>
            <w:top w:val="none" w:sz="0" w:space="0" w:color="auto"/>
            <w:left w:val="none" w:sz="0" w:space="0" w:color="auto"/>
            <w:bottom w:val="none" w:sz="0" w:space="0" w:color="auto"/>
            <w:right w:val="none" w:sz="0" w:space="0" w:color="auto"/>
          </w:divBdr>
        </w:div>
        <w:div w:id="200751212">
          <w:marLeft w:val="640"/>
          <w:marRight w:val="0"/>
          <w:marTop w:val="0"/>
          <w:marBottom w:val="0"/>
          <w:divBdr>
            <w:top w:val="none" w:sz="0" w:space="0" w:color="auto"/>
            <w:left w:val="none" w:sz="0" w:space="0" w:color="auto"/>
            <w:bottom w:val="none" w:sz="0" w:space="0" w:color="auto"/>
            <w:right w:val="none" w:sz="0" w:space="0" w:color="auto"/>
          </w:divBdr>
        </w:div>
        <w:div w:id="354237586">
          <w:marLeft w:val="640"/>
          <w:marRight w:val="0"/>
          <w:marTop w:val="0"/>
          <w:marBottom w:val="0"/>
          <w:divBdr>
            <w:top w:val="none" w:sz="0" w:space="0" w:color="auto"/>
            <w:left w:val="none" w:sz="0" w:space="0" w:color="auto"/>
            <w:bottom w:val="none" w:sz="0" w:space="0" w:color="auto"/>
            <w:right w:val="none" w:sz="0" w:space="0" w:color="auto"/>
          </w:divBdr>
        </w:div>
        <w:div w:id="596718805">
          <w:marLeft w:val="640"/>
          <w:marRight w:val="0"/>
          <w:marTop w:val="0"/>
          <w:marBottom w:val="0"/>
          <w:divBdr>
            <w:top w:val="none" w:sz="0" w:space="0" w:color="auto"/>
            <w:left w:val="none" w:sz="0" w:space="0" w:color="auto"/>
            <w:bottom w:val="none" w:sz="0" w:space="0" w:color="auto"/>
            <w:right w:val="none" w:sz="0" w:space="0" w:color="auto"/>
          </w:divBdr>
        </w:div>
        <w:div w:id="1048605113">
          <w:marLeft w:val="640"/>
          <w:marRight w:val="0"/>
          <w:marTop w:val="0"/>
          <w:marBottom w:val="0"/>
          <w:divBdr>
            <w:top w:val="none" w:sz="0" w:space="0" w:color="auto"/>
            <w:left w:val="none" w:sz="0" w:space="0" w:color="auto"/>
            <w:bottom w:val="none" w:sz="0" w:space="0" w:color="auto"/>
            <w:right w:val="none" w:sz="0" w:space="0" w:color="auto"/>
          </w:divBdr>
        </w:div>
        <w:div w:id="1286736330">
          <w:marLeft w:val="640"/>
          <w:marRight w:val="0"/>
          <w:marTop w:val="0"/>
          <w:marBottom w:val="0"/>
          <w:divBdr>
            <w:top w:val="none" w:sz="0" w:space="0" w:color="auto"/>
            <w:left w:val="none" w:sz="0" w:space="0" w:color="auto"/>
            <w:bottom w:val="none" w:sz="0" w:space="0" w:color="auto"/>
            <w:right w:val="none" w:sz="0" w:space="0" w:color="auto"/>
          </w:divBdr>
        </w:div>
        <w:div w:id="1391687828">
          <w:marLeft w:val="640"/>
          <w:marRight w:val="0"/>
          <w:marTop w:val="0"/>
          <w:marBottom w:val="0"/>
          <w:divBdr>
            <w:top w:val="none" w:sz="0" w:space="0" w:color="auto"/>
            <w:left w:val="none" w:sz="0" w:space="0" w:color="auto"/>
            <w:bottom w:val="none" w:sz="0" w:space="0" w:color="auto"/>
            <w:right w:val="none" w:sz="0" w:space="0" w:color="auto"/>
          </w:divBdr>
        </w:div>
        <w:div w:id="1423643034">
          <w:marLeft w:val="640"/>
          <w:marRight w:val="0"/>
          <w:marTop w:val="0"/>
          <w:marBottom w:val="0"/>
          <w:divBdr>
            <w:top w:val="none" w:sz="0" w:space="0" w:color="auto"/>
            <w:left w:val="none" w:sz="0" w:space="0" w:color="auto"/>
            <w:bottom w:val="none" w:sz="0" w:space="0" w:color="auto"/>
            <w:right w:val="none" w:sz="0" w:space="0" w:color="auto"/>
          </w:divBdr>
        </w:div>
        <w:div w:id="1476878148">
          <w:marLeft w:val="640"/>
          <w:marRight w:val="0"/>
          <w:marTop w:val="0"/>
          <w:marBottom w:val="0"/>
          <w:divBdr>
            <w:top w:val="none" w:sz="0" w:space="0" w:color="auto"/>
            <w:left w:val="none" w:sz="0" w:space="0" w:color="auto"/>
            <w:bottom w:val="none" w:sz="0" w:space="0" w:color="auto"/>
            <w:right w:val="none" w:sz="0" w:space="0" w:color="auto"/>
          </w:divBdr>
        </w:div>
        <w:div w:id="1518034611">
          <w:marLeft w:val="640"/>
          <w:marRight w:val="0"/>
          <w:marTop w:val="0"/>
          <w:marBottom w:val="0"/>
          <w:divBdr>
            <w:top w:val="none" w:sz="0" w:space="0" w:color="auto"/>
            <w:left w:val="none" w:sz="0" w:space="0" w:color="auto"/>
            <w:bottom w:val="none" w:sz="0" w:space="0" w:color="auto"/>
            <w:right w:val="none" w:sz="0" w:space="0" w:color="auto"/>
          </w:divBdr>
        </w:div>
        <w:div w:id="1879927627">
          <w:marLeft w:val="640"/>
          <w:marRight w:val="0"/>
          <w:marTop w:val="0"/>
          <w:marBottom w:val="0"/>
          <w:divBdr>
            <w:top w:val="none" w:sz="0" w:space="0" w:color="auto"/>
            <w:left w:val="none" w:sz="0" w:space="0" w:color="auto"/>
            <w:bottom w:val="none" w:sz="0" w:space="0" w:color="auto"/>
            <w:right w:val="none" w:sz="0" w:space="0" w:color="auto"/>
          </w:divBdr>
        </w:div>
        <w:div w:id="1970473384">
          <w:marLeft w:val="640"/>
          <w:marRight w:val="0"/>
          <w:marTop w:val="0"/>
          <w:marBottom w:val="0"/>
          <w:divBdr>
            <w:top w:val="none" w:sz="0" w:space="0" w:color="auto"/>
            <w:left w:val="none" w:sz="0" w:space="0" w:color="auto"/>
            <w:bottom w:val="none" w:sz="0" w:space="0" w:color="auto"/>
            <w:right w:val="none" w:sz="0" w:space="0" w:color="auto"/>
          </w:divBdr>
        </w:div>
      </w:divsChild>
    </w:div>
    <w:div w:id="197399701">
      <w:bodyDiv w:val="1"/>
      <w:marLeft w:val="0"/>
      <w:marRight w:val="0"/>
      <w:marTop w:val="0"/>
      <w:marBottom w:val="0"/>
      <w:divBdr>
        <w:top w:val="none" w:sz="0" w:space="0" w:color="auto"/>
        <w:left w:val="none" w:sz="0" w:space="0" w:color="auto"/>
        <w:bottom w:val="none" w:sz="0" w:space="0" w:color="auto"/>
        <w:right w:val="none" w:sz="0" w:space="0" w:color="auto"/>
      </w:divBdr>
      <w:divsChild>
        <w:div w:id="96142489">
          <w:marLeft w:val="640"/>
          <w:marRight w:val="0"/>
          <w:marTop w:val="0"/>
          <w:marBottom w:val="0"/>
          <w:divBdr>
            <w:top w:val="none" w:sz="0" w:space="0" w:color="auto"/>
            <w:left w:val="none" w:sz="0" w:space="0" w:color="auto"/>
            <w:bottom w:val="none" w:sz="0" w:space="0" w:color="auto"/>
            <w:right w:val="none" w:sz="0" w:space="0" w:color="auto"/>
          </w:divBdr>
        </w:div>
        <w:div w:id="305548896">
          <w:marLeft w:val="640"/>
          <w:marRight w:val="0"/>
          <w:marTop w:val="0"/>
          <w:marBottom w:val="0"/>
          <w:divBdr>
            <w:top w:val="none" w:sz="0" w:space="0" w:color="auto"/>
            <w:left w:val="none" w:sz="0" w:space="0" w:color="auto"/>
            <w:bottom w:val="none" w:sz="0" w:space="0" w:color="auto"/>
            <w:right w:val="none" w:sz="0" w:space="0" w:color="auto"/>
          </w:divBdr>
        </w:div>
        <w:div w:id="1244879534">
          <w:marLeft w:val="640"/>
          <w:marRight w:val="0"/>
          <w:marTop w:val="0"/>
          <w:marBottom w:val="0"/>
          <w:divBdr>
            <w:top w:val="none" w:sz="0" w:space="0" w:color="auto"/>
            <w:left w:val="none" w:sz="0" w:space="0" w:color="auto"/>
            <w:bottom w:val="none" w:sz="0" w:space="0" w:color="auto"/>
            <w:right w:val="none" w:sz="0" w:space="0" w:color="auto"/>
          </w:divBdr>
        </w:div>
        <w:div w:id="1613974320">
          <w:marLeft w:val="640"/>
          <w:marRight w:val="0"/>
          <w:marTop w:val="0"/>
          <w:marBottom w:val="0"/>
          <w:divBdr>
            <w:top w:val="none" w:sz="0" w:space="0" w:color="auto"/>
            <w:left w:val="none" w:sz="0" w:space="0" w:color="auto"/>
            <w:bottom w:val="none" w:sz="0" w:space="0" w:color="auto"/>
            <w:right w:val="none" w:sz="0" w:space="0" w:color="auto"/>
          </w:divBdr>
        </w:div>
        <w:div w:id="1617635324">
          <w:marLeft w:val="640"/>
          <w:marRight w:val="0"/>
          <w:marTop w:val="0"/>
          <w:marBottom w:val="0"/>
          <w:divBdr>
            <w:top w:val="none" w:sz="0" w:space="0" w:color="auto"/>
            <w:left w:val="none" w:sz="0" w:space="0" w:color="auto"/>
            <w:bottom w:val="none" w:sz="0" w:space="0" w:color="auto"/>
            <w:right w:val="none" w:sz="0" w:space="0" w:color="auto"/>
          </w:divBdr>
        </w:div>
        <w:div w:id="1790052795">
          <w:marLeft w:val="640"/>
          <w:marRight w:val="0"/>
          <w:marTop w:val="0"/>
          <w:marBottom w:val="0"/>
          <w:divBdr>
            <w:top w:val="none" w:sz="0" w:space="0" w:color="auto"/>
            <w:left w:val="none" w:sz="0" w:space="0" w:color="auto"/>
            <w:bottom w:val="none" w:sz="0" w:space="0" w:color="auto"/>
            <w:right w:val="none" w:sz="0" w:space="0" w:color="auto"/>
          </w:divBdr>
        </w:div>
        <w:div w:id="1860925409">
          <w:marLeft w:val="640"/>
          <w:marRight w:val="0"/>
          <w:marTop w:val="0"/>
          <w:marBottom w:val="0"/>
          <w:divBdr>
            <w:top w:val="none" w:sz="0" w:space="0" w:color="auto"/>
            <w:left w:val="none" w:sz="0" w:space="0" w:color="auto"/>
            <w:bottom w:val="none" w:sz="0" w:space="0" w:color="auto"/>
            <w:right w:val="none" w:sz="0" w:space="0" w:color="auto"/>
          </w:divBdr>
        </w:div>
      </w:divsChild>
    </w:div>
    <w:div w:id="205259818">
      <w:bodyDiv w:val="1"/>
      <w:marLeft w:val="0"/>
      <w:marRight w:val="0"/>
      <w:marTop w:val="0"/>
      <w:marBottom w:val="0"/>
      <w:divBdr>
        <w:top w:val="none" w:sz="0" w:space="0" w:color="auto"/>
        <w:left w:val="none" w:sz="0" w:space="0" w:color="auto"/>
        <w:bottom w:val="none" w:sz="0" w:space="0" w:color="auto"/>
        <w:right w:val="none" w:sz="0" w:space="0" w:color="auto"/>
      </w:divBdr>
      <w:divsChild>
        <w:div w:id="792334561">
          <w:marLeft w:val="0"/>
          <w:marRight w:val="0"/>
          <w:marTop w:val="0"/>
          <w:marBottom w:val="0"/>
          <w:divBdr>
            <w:top w:val="none" w:sz="0" w:space="0" w:color="auto"/>
            <w:left w:val="none" w:sz="0" w:space="0" w:color="auto"/>
            <w:bottom w:val="none" w:sz="0" w:space="0" w:color="auto"/>
            <w:right w:val="none" w:sz="0" w:space="0" w:color="auto"/>
          </w:divBdr>
          <w:divsChild>
            <w:div w:id="656567642">
              <w:marLeft w:val="0"/>
              <w:marRight w:val="0"/>
              <w:marTop w:val="0"/>
              <w:marBottom w:val="0"/>
              <w:divBdr>
                <w:top w:val="none" w:sz="0" w:space="0" w:color="auto"/>
                <w:left w:val="none" w:sz="0" w:space="0" w:color="auto"/>
                <w:bottom w:val="none" w:sz="0" w:space="0" w:color="auto"/>
                <w:right w:val="none" w:sz="0" w:space="0" w:color="auto"/>
              </w:divBdr>
              <w:divsChild>
                <w:div w:id="361634485">
                  <w:marLeft w:val="0"/>
                  <w:marRight w:val="0"/>
                  <w:marTop w:val="0"/>
                  <w:marBottom w:val="0"/>
                  <w:divBdr>
                    <w:top w:val="none" w:sz="0" w:space="0" w:color="auto"/>
                    <w:left w:val="none" w:sz="0" w:space="0" w:color="auto"/>
                    <w:bottom w:val="none" w:sz="0" w:space="0" w:color="auto"/>
                    <w:right w:val="none" w:sz="0" w:space="0" w:color="auto"/>
                  </w:divBdr>
                  <w:divsChild>
                    <w:div w:id="1027633053">
                      <w:marLeft w:val="0"/>
                      <w:marRight w:val="0"/>
                      <w:marTop w:val="0"/>
                      <w:marBottom w:val="0"/>
                      <w:divBdr>
                        <w:top w:val="none" w:sz="0" w:space="0" w:color="auto"/>
                        <w:left w:val="none" w:sz="0" w:space="0" w:color="auto"/>
                        <w:bottom w:val="none" w:sz="0" w:space="0" w:color="auto"/>
                        <w:right w:val="none" w:sz="0" w:space="0" w:color="auto"/>
                      </w:divBdr>
                      <w:divsChild>
                        <w:div w:id="1864048070">
                          <w:marLeft w:val="0"/>
                          <w:marRight w:val="0"/>
                          <w:marTop w:val="0"/>
                          <w:marBottom w:val="0"/>
                          <w:divBdr>
                            <w:top w:val="none" w:sz="0" w:space="0" w:color="auto"/>
                            <w:left w:val="none" w:sz="0" w:space="0" w:color="auto"/>
                            <w:bottom w:val="none" w:sz="0" w:space="0" w:color="auto"/>
                            <w:right w:val="none" w:sz="0" w:space="0" w:color="auto"/>
                          </w:divBdr>
                          <w:divsChild>
                            <w:div w:id="20219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36531">
      <w:bodyDiv w:val="1"/>
      <w:marLeft w:val="0"/>
      <w:marRight w:val="0"/>
      <w:marTop w:val="0"/>
      <w:marBottom w:val="0"/>
      <w:divBdr>
        <w:top w:val="none" w:sz="0" w:space="0" w:color="auto"/>
        <w:left w:val="none" w:sz="0" w:space="0" w:color="auto"/>
        <w:bottom w:val="none" w:sz="0" w:space="0" w:color="auto"/>
        <w:right w:val="none" w:sz="0" w:space="0" w:color="auto"/>
      </w:divBdr>
      <w:divsChild>
        <w:div w:id="515391096">
          <w:marLeft w:val="640"/>
          <w:marRight w:val="0"/>
          <w:marTop w:val="0"/>
          <w:marBottom w:val="0"/>
          <w:divBdr>
            <w:top w:val="none" w:sz="0" w:space="0" w:color="auto"/>
            <w:left w:val="none" w:sz="0" w:space="0" w:color="auto"/>
            <w:bottom w:val="none" w:sz="0" w:space="0" w:color="auto"/>
            <w:right w:val="none" w:sz="0" w:space="0" w:color="auto"/>
          </w:divBdr>
        </w:div>
        <w:div w:id="1007975046">
          <w:marLeft w:val="640"/>
          <w:marRight w:val="0"/>
          <w:marTop w:val="0"/>
          <w:marBottom w:val="0"/>
          <w:divBdr>
            <w:top w:val="none" w:sz="0" w:space="0" w:color="auto"/>
            <w:left w:val="none" w:sz="0" w:space="0" w:color="auto"/>
            <w:bottom w:val="none" w:sz="0" w:space="0" w:color="auto"/>
            <w:right w:val="none" w:sz="0" w:space="0" w:color="auto"/>
          </w:divBdr>
        </w:div>
      </w:divsChild>
    </w:div>
    <w:div w:id="218784469">
      <w:bodyDiv w:val="1"/>
      <w:marLeft w:val="0"/>
      <w:marRight w:val="0"/>
      <w:marTop w:val="0"/>
      <w:marBottom w:val="0"/>
      <w:divBdr>
        <w:top w:val="none" w:sz="0" w:space="0" w:color="auto"/>
        <w:left w:val="none" w:sz="0" w:space="0" w:color="auto"/>
        <w:bottom w:val="none" w:sz="0" w:space="0" w:color="auto"/>
        <w:right w:val="none" w:sz="0" w:space="0" w:color="auto"/>
      </w:divBdr>
      <w:divsChild>
        <w:div w:id="819005039">
          <w:marLeft w:val="640"/>
          <w:marRight w:val="0"/>
          <w:marTop w:val="0"/>
          <w:marBottom w:val="0"/>
          <w:divBdr>
            <w:top w:val="none" w:sz="0" w:space="0" w:color="auto"/>
            <w:left w:val="none" w:sz="0" w:space="0" w:color="auto"/>
            <w:bottom w:val="none" w:sz="0" w:space="0" w:color="auto"/>
            <w:right w:val="none" w:sz="0" w:space="0" w:color="auto"/>
          </w:divBdr>
        </w:div>
        <w:div w:id="1345936130">
          <w:marLeft w:val="640"/>
          <w:marRight w:val="0"/>
          <w:marTop w:val="0"/>
          <w:marBottom w:val="0"/>
          <w:divBdr>
            <w:top w:val="none" w:sz="0" w:space="0" w:color="auto"/>
            <w:left w:val="none" w:sz="0" w:space="0" w:color="auto"/>
            <w:bottom w:val="none" w:sz="0" w:space="0" w:color="auto"/>
            <w:right w:val="none" w:sz="0" w:space="0" w:color="auto"/>
          </w:divBdr>
        </w:div>
      </w:divsChild>
    </w:div>
    <w:div w:id="219902325">
      <w:bodyDiv w:val="1"/>
      <w:marLeft w:val="0"/>
      <w:marRight w:val="0"/>
      <w:marTop w:val="0"/>
      <w:marBottom w:val="0"/>
      <w:divBdr>
        <w:top w:val="none" w:sz="0" w:space="0" w:color="auto"/>
        <w:left w:val="none" w:sz="0" w:space="0" w:color="auto"/>
        <w:bottom w:val="none" w:sz="0" w:space="0" w:color="auto"/>
        <w:right w:val="none" w:sz="0" w:space="0" w:color="auto"/>
      </w:divBdr>
      <w:divsChild>
        <w:div w:id="177931183">
          <w:marLeft w:val="640"/>
          <w:marRight w:val="0"/>
          <w:marTop w:val="0"/>
          <w:marBottom w:val="0"/>
          <w:divBdr>
            <w:top w:val="none" w:sz="0" w:space="0" w:color="auto"/>
            <w:left w:val="none" w:sz="0" w:space="0" w:color="auto"/>
            <w:bottom w:val="none" w:sz="0" w:space="0" w:color="auto"/>
            <w:right w:val="none" w:sz="0" w:space="0" w:color="auto"/>
          </w:divBdr>
        </w:div>
        <w:div w:id="470707146">
          <w:marLeft w:val="640"/>
          <w:marRight w:val="0"/>
          <w:marTop w:val="0"/>
          <w:marBottom w:val="0"/>
          <w:divBdr>
            <w:top w:val="none" w:sz="0" w:space="0" w:color="auto"/>
            <w:left w:val="none" w:sz="0" w:space="0" w:color="auto"/>
            <w:bottom w:val="none" w:sz="0" w:space="0" w:color="auto"/>
            <w:right w:val="none" w:sz="0" w:space="0" w:color="auto"/>
          </w:divBdr>
        </w:div>
        <w:div w:id="486409469">
          <w:marLeft w:val="640"/>
          <w:marRight w:val="0"/>
          <w:marTop w:val="0"/>
          <w:marBottom w:val="0"/>
          <w:divBdr>
            <w:top w:val="none" w:sz="0" w:space="0" w:color="auto"/>
            <w:left w:val="none" w:sz="0" w:space="0" w:color="auto"/>
            <w:bottom w:val="none" w:sz="0" w:space="0" w:color="auto"/>
            <w:right w:val="none" w:sz="0" w:space="0" w:color="auto"/>
          </w:divBdr>
        </w:div>
        <w:div w:id="1085616626">
          <w:marLeft w:val="640"/>
          <w:marRight w:val="0"/>
          <w:marTop w:val="0"/>
          <w:marBottom w:val="0"/>
          <w:divBdr>
            <w:top w:val="none" w:sz="0" w:space="0" w:color="auto"/>
            <w:left w:val="none" w:sz="0" w:space="0" w:color="auto"/>
            <w:bottom w:val="none" w:sz="0" w:space="0" w:color="auto"/>
            <w:right w:val="none" w:sz="0" w:space="0" w:color="auto"/>
          </w:divBdr>
        </w:div>
        <w:div w:id="1143766215">
          <w:marLeft w:val="640"/>
          <w:marRight w:val="0"/>
          <w:marTop w:val="0"/>
          <w:marBottom w:val="0"/>
          <w:divBdr>
            <w:top w:val="none" w:sz="0" w:space="0" w:color="auto"/>
            <w:left w:val="none" w:sz="0" w:space="0" w:color="auto"/>
            <w:bottom w:val="none" w:sz="0" w:space="0" w:color="auto"/>
            <w:right w:val="none" w:sz="0" w:space="0" w:color="auto"/>
          </w:divBdr>
        </w:div>
        <w:div w:id="1268542575">
          <w:marLeft w:val="640"/>
          <w:marRight w:val="0"/>
          <w:marTop w:val="0"/>
          <w:marBottom w:val="0"/>
          <w:divBdr>
            <w:top w:val="none" w:sz="0" w:space="0" w:color="auto"/>
            <w:left w:val="none" w:sz="0" w:space="0" w:color="auto"/>
            <w:bottom w:val="none" w:sz="0" w:space="0" w:color="auto"/>
            <w:right w:val="none" w:sz="0" w:space="0" w:color="auto"/>
          </w:divBdr>
        </w:div>
        <w:div w:id="1688870637">
          <w:marLeft w:val="640"/>
          <w:marRight w:val="0"/>
          <w:marTop w:val="0"/>
          <w:marBottom w:val="0"/>
          <w:divBdr>
            <w:top w:val="none" w:sz="0" w:space="0" w:color="auto"/>
            <w:left w:val="none" w:sz="0" w:space="0" w:color="auto"/>
            <w:bottom w:val="none" w:sz="0" w:space="0" w:color="auto"/>
            <w:right w:val="none" w:sz="0" w:space="0" w:color="auto"/>
          </w:divBdr>
        </w:div>
        <w:div w:id="1929266409">
          <w:marLeft w:val="640"/>
          <w:marRight w:val="0"/>
          <w:marTop w:val="0"/>
          <w:marBottom w:val="0"/>
          <w:divBdr>
            <w:top w:val="none" w:sz="0" w:space="0" w:color="auto"/>
            <w:left w:val="none" w:sz="0" w:space="0" w:color="auto"/>
            <w:bottom w:val="none" w:sz="0" w:space="0" w:color="auto"/>
            <w:right w:val="none" w:sz="0" w:space="0" w:color="auto"/>
          </w:divBdr>
        </w:div>
        <w:div w:id="1985812370">
          <w:marLeft w:val="640"/>
          <w:marRight w:val="0"/>
          <w:marTop w:val="0"/>
          <w:marBottom w:val="0"/>
          <w:divBdr>
            <w:top w:val="none" w:sz="0" w:space="0" w:color="auto"/>
            <w:left w:val="none" w:sz="0" w:space="0" w:color="auto"/>
            <w:bottom w:val="none" w:sz="0" w:space="0" w:color="auto"/>
            <w:right w:val="none" w:sz="0" w:space="0" w:color="auto"/>
          </w:divBdr>
        </w:div>
        <w:div w:id="2019233749">
          <w:marLeft w:val="640"/>
          <w:marRight w:val="0"/>
          <w:marTop w:val="0"/>
          <w:marBottom w:val="0"/>
          <w:divBdr>
            <w:top w:val="none" w:sz="0" w:space="0" w:color="auto"/>
            <w:left w:val="none" w:sz="0" w:space="0" w:color="auto"/>
            <w:bottom w:val="none" w:sz="0" w:space="0" w:color="auto"/>
            <w:right w:val="none" w:sz="0" w:space="0" w:color="auto"/>
          </w:divBdr>
        </w:div>
      </w:divsChild>
    </w:div>
    <w:div w:id="223301854">
      <w:bodyDiv w:val="1"/>
      <w:marLeft w:val="0"/>
      <w:marRight w:val="0"/>
      <w:marTop w:val="0"/>
      <w:marBottom w:val="0"/>
      <w:divBdr>
        <w:top w:val="none" w:sz="0" w:space="0" w:color="auto"/>
        <w:left w:val="none" w:sz="0" w:space="0" w:color="auto"/>
        <w:bottom w:val="none" w:sz="0" w:space="0" w:color="auto"/>
        <w:right w:val="none" w:sz="0" w:space="0" w:color="auto"/>
      </w:divBdr>
      <w:divsChild>
        <w:div w:id="127745575">
          <w:marLeft w:val="640"/>
          <w:marRight w:val="0"/>
          <w:marTop w:val="0"/>
          <w:marBottom w:val="0"/>
          <w:divBdr>
            <w:top w:val="none" w:sz="0" w:space="0" w:color="auto"/>
            <w:left w:val="none" w:sz="0" w:space="0" w:color="auto"/>
            <w:bottom w:val="none" w:sz="0" w:space="0" w:color="auto"/>
            <w:right w:val="none" w:sz="0" w:space="0" w:color="auto"/>
          </w:divBdr>
        </w:div>
        <w:div w:id="809522664">
          <w:marLeft w:val="640"/>
          <w:marRight w:val="0"/>
          <w:marTop w:val="0"/>
          <w:marBottom w:val="0"/>
          <w:divBdr>
            <w:top w:val="none" w:sz="0" w:space="0" w:color="auto"/>
            <w:left w:val="none" w:sz="0" w:space="0" w:color="auto"/>
            <w:bottom w:val="none" w:sz="0" w:space="0" w:color="auto"/>
            <w:right w:val="none" w:sz="0" w:space="0" w:color="auto"/>
          </w:divBdr>
        </w:div>
        <w:div w:id="905842923">
          <w:marLeft w:val="640"/>
          <w:marRight w:val="0"/>
          <w:marTop w:val="0"/>
          <w:marBottom w:val="0"/>
          <w:divBdr>
            <w:top w:val="none" w:sz="0" w:space="0" w:color="auto"/>
            <w:left w:val="none" w:sz="0" w:space="0" w:color="auto"/>
            <w:bottom w:val="none" w:sz="0" w:space="0" w:color="auto"/>
            <w:right w:val="none" w:sz="0" w:space="0" w:color="auto"/>
          </w:divBdr>
        </w:div>
        <w:div w:id="1857234373">
          <w:marLeft w:val="640"/>
          <w:marRight w:val="0"/>
          <w:marTop w:val="0"/>
          <w:marBottom w:val="0"/>
          <w:divBdr>
            <w:top w:val="none" w:sz="0" w:space="0" w:color="auto"/>
            <w:left w:val="none" w:sz="0" w:space="0" w:color="auto"/>
            <w:bottom w:val="none" w:sz="0" w:space="0" w:color="auto"/>
            <w:right w:val="none" w:sz="0" w:space="0" w:color="auto"/>
          </w:divBdr>
        </w:div>
      </w:divsChild>
    </w:div>
    <w:div w:id="223832453">
      <w:bodyDiv w:val="1"/>
      <w:marLeft w:val="0"/>
      <w:marRight w:val="0"/>
      <w:marTop w:val="0"/>
      <w:marBottom w:val="0"/>
      <w:divBdr>
        <w:top w:val="none" w:sz="0" w:space="0" w:color="auto"/>
        <w:left w:val="none" w:sz="0" w:space="0" w:color="auto"/>
        <w:bottom w:val="none" w:sz="0" w:space="0" w:color="auto"/>
        <w:right w:val="none" w:sz="0" w:space="0" w:color="auto"/>
      </w:divBdr>
      <w:divsChild>
        <w:div w:id="211843241">
          <w:marLeft w:val="640"/>
          <w:marRight w:val="0"/>
          <w:marTop w:val="0"/>
          <w:marBottom w:val="0"/>
          <w:divBdr>
            <w:top w:val="none" w:sz="0" w:space="0" w:color="auto"/>
            <w:left w:val="none" w:sz="0" w:space="0" w:color="auto"/>
            <w:bottom w:val="none" w:sz="0" w:space="0" w:color="auto"/>
            <w:right w:val="none" w:sz="0" w:space="0" w:color="auto"/>
          </w:divBdr>
        </w:div>
        <w:div w:id="280379464">
          <w:marLeft w:val="640"/>
          <w:marRight w:val="0"/>
          <w:marTop w:val="0"/>
          <w:marBottom w:val="0"/>
          <w:divBdr>
            <w:top w:val="none" w:sz="0" w:space="0" w:color="auto"/>
            <w:left w:val="none" w:sz="0" w:space="0" w:color="auto"/>
            <w:bottom w:val="none" w:sz="0" w:space="0" w:color="auto"/>
            <w:right w:val="none" w:sz="0" w:space="0" w:color="auto"/>
          </w:divBdr>
        </w:div>
        <w:div w:id="401101383">
          <w:marLeft w:val="640"/>
          <w:marRight w:val="0"/>
          <w:marTop w:val="0"/>
          <w:marBottom w:val="0"/>
          <w:divBdr>
            <w:top w:val="none" w:sz="0" w:space="0" w:color="auto"/>
            <w:left w:val="none" w:sz="0" w:space="0" w:color="auto"/>
            <w:bottom w:val="none" w:sz="0" w:space="0" w:color="auto"/>
            <w:right w:val="none" w:sz="0" w:space="0" w:color="auto"/>
          </w:divBdr>
        </w:div>
        <w:div w:id="554855935">
          <w:marLeft w:val="640"/>
          <w:marRight w:val="0"/>
          <w:marTop w:val="0"/>
          <w:marBottom w:val="0"/>
          <w:divBdr>
            <w:top w:val="none" w:sz="0" w:space="0" w:color="auto"/>
            <w:left w:val="none" w:sz="0" w:space="0" w:color="auto"/>
            <w:bottom w:val="none" w:sz="0" w:space="0" w:color="auto"/>
            <w:right w:val="none" w:sz="0" w:space="0" w:color="auto"/>
          </w:divBdr>
        </w:div>
        <w:div w:id="939684630">
          <w:marLeft w:val="640"/>
          <w:marRight w:val="0"/>
          <w:marTop w:val="0"/>
          <w:marBottom w:val="0"/>
          <w:divBdr>
            <w:top w:val="none" w:sz="0" w:space="0" w:color="auto"/>
            <w:left w:val="none" w:sz="0" w:space="0" w:color="auto"/>
            <w:bottom w:val="none" w:sz="0" w:space="0" w:color="auto"/>
            <w:right w:val="none" w:sz="0" w:space="0" w:color="auto"/>
          </w:divBdr>
        </w:div>
        <w:div w:id="1088843321">
          <w:marLeft w:val="640"/>
          <w:marRight w:val="0"/>
          <w:marTop w:val="0"/>
          <w:marBottom w:val="0"/>
          <w:divBdr>
            <w:top w:val="none" w:sz="0" w:space="0" w:color="auto"/>
            <w:left w:val="none" w:sz="0" w:space="0" w:color="auto"/>
            <w:bottom w:val="none" w:sz="0" w:space="0" w:color="auto"/>
            <w:right w:val="none" w:sz="0" w:space="0" w:color="auto"/>
          </w:divBdr>
        </w:div>
        <w:div w:id="1248271599">
          <w:marLeft w:val="640"/>
          <w:marRight w:val="0"/>
          <w:marTop w:val="0"/>
          <w:marBottom w:val="0"/>
          <w:divBdr>
            <w:top w:val="none" w:sz="0" w:space="0" w:color="auto"/>
            <w:left w:val="none" w:sz="0" w:space="0" w:color="auto"/>
            <w:bottom w:val="none" w:sz="0" w:space="0" w:color="auto"/>
            <w:right w:val="none" w:sz="0" w:space="0" w:color="auto"/>
          </w:divBdr>
        </w:div>
        <w:div w:id="1830245680">
          <w:marLeft w:val="640"/>
          <w:marRight w:val="0"/>
          <w:marTop w:val="0"/>
          <w:marBottom w:val="0"/>
          <w:divBdr>
            <w:top w:val="none" w:sz="0" w:space="0" w:color="auto"/>
            <w:left w:val="none" w:sz="0" w:space="0" w:color="auto"/>
            <w:bottom w:val="none" w:sz="0" w:space="0" w:color="auto"/>
            <w:right w:val="none" w:sz="0" w:space="0" w:color="auto"/>
          </w:divBdr>
        </w:div>
        <w:div w:id="2094887023">
          <w:marLeft w:val="640"/>
          <w:marRight w:val="0"/>
          <w:marTop w:val="0"/>
          <w:marBottom w:val="0"/>
          <w:divBdr>
            <w:top w:val="none" w:sz="0" w:space="0" w:color="auto"/>
            <w:left w:val="none" w:sz="0" w:space="0" w:color="auto"/>
            <w:bottom w:val="none" w:sz="0" w:space="0" w:color="auto"/>
            <w:right w:val="none" w:sz="0" w:space="0" w:color="auto"/>
          </w:divBdr>
        </w:div>
      </w:divsChild>
    </w:div>
    <w:div w:id="224220055">
      <w:bodyDiv w:val="1"/>
      <w:marLeft w:val="0"/>
      <w:marRight w:val="0"/>
      <w:marTop w:val="0"/>
      <w:marBottom w:val="0"/>
      <w:divBdr>
        <w:top w:val="none" w:sz="0" w:space="0" w:color="auto"/>
        <w:left w:val="none" w:sz="0" w:space="0" w:color="auto"/>
        <w:bottom w:val="none" w:sz="0" w:space="0" w:color="auto"/>
        <w:right w:val="none" w:sz="0" w:space="0" w:color="auto"/>
      </w:divBdr>
      <w:divsChild>
        <w:div w:id="112217226">
          <w:marLeft w:val="640"/>
          <w:marRight w:val="0"/>
          <w:marTop w:val="0"/>
          <w:marBottom w:val="0"/>
          <w:divBdr>
            <w:top w:val="none" w:sz="0" w:space="0" w:color="auto"/>
            <w:left w:val="none" w:sz="0" w:space="0" w:color="auto"/>
            <w:bottom w:val="none" w:sz="0" w:space="0" w:color="auto"/>
            <w:right w:val="none" w:sz="0" w:space="0" w:color="auto"/>
          </w:divBdr>
        </w:div>
        <w:div w:id="650063684">
          <w:marLeft w:val="640"/>
          <w:marRight w:val="0"/>
          <w:marTop w:val="0"/>
          <w:marBottom w:val="0"/>
          <w:divBdr>
            <w:top w:val="none" w:sz="0" w:space="0" w:color="auto"/>
            <w:left w:val="none" w:sz="0" w:space="0" w:color="auto"/>
            <w:bottom w:val="none" w:sz="0" w:space="0" w:color="auto"/>
            <w:right w:val="none" w:sz="0" w:space="0" w:color="auto"/>
          </w:divBdr>
        </w:div>
        <w:div w:id="768504189">
          <w:marLeft w:val="640"/>
          <w:marRight w:val="0"/>
          <w:marTop w:val="0"/>
          <w:marBottom w:val="0"/>
          <w:divBdr>
            <w:top w:val="none" w:sz="0" w:space="0" w:color="auto"/>
            <w:left w:val="none" w:sz="0" w:space="0" w:color="auto"/>
            <w:bottom w:val="none" w:sz="0" w:space="0" w:color="auto"/>
            <w:right w:val="none" w:sz="0" w:space="0" w:color="auto"/>
          </w:divBdr>
        </w:div>
        <w:div w:id="997267424">
          <w:marLeft w:val="640"/>
          <w:marRight w:val="0"/>
          <w:marTop w:val="0"/>
          <w:marBottom w:val="0"/>
          <w:divBdr>
            <w:top w:val="none" w:sz="0" w:space="0" w:color="auto"/>
            <w:left w:val="none" w:sz="0" w:space="0" w:color="auto"/>
            <w:bottom w:val="none" w:sz="0" w:space="0" w:color="auto"/>
            <w:right w:val="none" w:sz="0" w:space="0" w:color="auto"/>
          </w:divBdr>
        </w:div>
        <w:div w:id="1105658467">
          <w:marLeft w:val="640"/>
          <w:marRight w:val="0"/>
          <w:marTop w:val="0"/>
          <w:marBottom w:val="0"/>
          <w:divBdr>
            <w:top w:val="none" w:sz="0" w:space="0" w:color="auto"/>
            <w:left w:val="none" w:sz="0" w:space="0" w:color="auto"/>
            <w:bottom w:val="none" w:sz="0" w:space="0" w:color="auto"/>
            <w:right w:val="none" w:sz="0" w:space="0" w:color="auto"/>
          </w:divBdr>
        </w:div>
        <w:div w:id="1235431393">
          <w:marLeft w:val="640"/>
          <w:marRight w:val="0"/>
          <w:marTop w:val="0"/>
          <w:marBottom w:val="0"/>
          <w:divBdr>
            <w:top w:val="none" w:sz="0" w:space="0" w:color="auto"/>
            <w:left w:val="none" w:sz="0" w:space="0" w:color="auto"/>
            <w:bottom w:val="none" w:sz="0" w:space="0" w:color="auto"/>
            <w:right w:val="none" w:sz="0" w:space="0" w:color="auto"/>
          </w:divBdr>
        </w:div>
        <w:div w:id="1270358835">
          <w:marLeft w:val="640"/>
          <w:marRight w:val="0"/>
          <w:marTop w:val="0"/>
          <w:marBottom w:val="0"/>
          <w:divBdr>
            <w:top w:val="none" w:sz="0" w:space="0" w:color="auto"/>
            <w:left w:val="none" w:sz="0" w:space="0" w:color="auto"/>
            <w:bottom w:val="none" w:sz="0" w:space="0" w:color="auto"/>
            <w:right w:val="none" w:sz="0" w:space="0" w:color="auto"/>
          </w:divBdr>
        </w:div>
        <w:div w:id="1632126228">
          <w:marLeft w:val="640"/>
          <w:marRight w:val="0"/>
          <w:marTop w:val="0"/>
          <w:marBottom w:val="0"/>
          <w:divBdr>
            <w:top w:val="none" w:sz="0" w:space="0" w:color="auto"/>
            <w:left w:val="none" w:sz="0" w:space="0" w:color="auto"/>
            <w:bottom w:val="none" w:sz="0" w:space="0" w:color="auto"/>
            <w:right w:val="none" w:sz="0" w:space="0" w:color="auto"/>
          </w:divBdr>
        </w:div>
        <w:div w:id="1668510876">
          <w:marLeft w:val="640"/>
          <w:marRight w:val="0"/>
          <w:marTop w:val="0"/>
          <w:marBottom w:val="0"/>
          <w:divBdr>
            <w:top w:val="none" w:sz="0" w:space="0" w:color="auto"/>
            <w:left w:val="none" w:sz="0" w:space="0" w:color="auto"/>
            <w:bottom w:val="none" w:sz="0" w:space="0" w:color="auto"/>
            <w:right w:val="none" w:sz="0" w:space="0" w:color="auto"/>
          </w:divBdr>
        </w:div>
        <w:div w:id="1714650834">
          <w:marLeft w:val="640"/>
          <w:marRight w:val="0"/>
          <w:marTop w:val="0"/>
          <w:marBottom w:val="0"/>
          <w:divBdr>
            <w:top w:val="none" w:sz="0" w:space="0" w:color="auto"/>
            <w:left w:val="none" w:sz="0" w:space="0" w:color="auto"/>
            <w:bottom w:val="none" w:sz="0" w:space="0" w:color="auto"/>
            <w:right w:val="none" w:sz="0" w:space="0" w:color="auto"/>
          </w:divBdr>
        </w:div>
        <w:div w:id="1753431066">
          <w:marLeft w:val="640"/>
          <w:marRight w:val="0"/>
          <w:marTop w:val="0"/>
          <w:marBottom w:val="0"/>
          <w:divBdr>
            <w:top w:val="none" w:sz="0" w:space="0" w:color="auto"/>
            <w:left w:val="none" w:sz="0" w:space="0" w:color="auto"/>
            <w:bottom w:val="none" w:sz="0" w:space="0" w:color="auto"/>
            <w:right w:val="none" w:sz="0" w:space="0" w:color="auto"/>
          </w:divBdr>
        </w:div>
        <w:div w:id="1764254070">
          <w:marLeft w:val="640"/>
          <w:marRight w:val="0"/>
          <w:marTop w:val="0"/>
          <w:marBottom w:val="0"/>
          <w:divBdr>
            <w:top w:val="none" w:sz="0" w:space="0" w:color="auto"/>
            <w:left w:val="none" w:sz="0" w:space="0" w:color="auto"/>
            <w:bottom w:val="none" w:sz="0" w:space="0" w:color="auto"/>
            <w:right w:val="none" w:sz="0" w:space="0" w:color="auto"/>
          </w:divBdr>
        </w:div>
        <w:div w:id="1834250682">
          <w:marLeft w:val="640"/>
          <w:marRight w:val="0"/>
          <w:marTop w:val="0"/>
          <w:marBottom w:val="0"/>
          <w:divBdr>
            <w:top w:val="none" w:sz="0" w:space="0" w:color="auto"/>
            <w:left w:val="none" w:sz="0" w:space="0" w:color="auto"/>
            <w:bottom w:val="none" w:sz="0" w:space="0" w:color="auto"/>
            <w:right w:val="none" w:sz="0" w:space="0" w:color="auto"/>
          </w:divBdr>
        </w:div>
      </w:divsChild>
    </w:div>
    <w:div w:id="225410422">
      <w:bodyDiv w:val="1"/>
      <w:marLeft w:val="0"/>
      <w:marRight w:val="0"/>
      <w:marTop w:val="0"/>
      <w:marBottom w:val="0"/>
      <w:divBdr>
        <w:top w:val="none" w:sz="0" w:space="0" w:color="auto"/>
        <w:left w:val="none" w:sz="0" w:space="0" w:color="auto"/>
        <w:bottom w:val="none" w:sz="0" w:space="0" w:color="auto"/>
        <w:right w:val="none" w:sz="0" w:space="0" w:color="auto"/>
      </w:divBdr>
      <w:divsChild>
        <w:div w:id="177933147">
          <w:marLeft w:val="640"/>
          <w:marRight w:val="0"/>
          <w:marTop w:val="0"/>
          <w:marBottom w:val="0"/>
          <w:divBdr>
            <w:top w:val="none" w:sz="0" w:space="0" w:color="auto"/>
            <w:left w:val="none" w:sz="0" w:space="0" w:color="auto"/>
            <w:bottom w:val="none" w:sz="0" w:space="0" w:color="auto"/>
            <w:right w:val="none" w:sz="0" w:space="0" w:color="auto"/>
          </w:divBdr>
        </w:div>
        <w:div w:id="481317703">
          <w:marLeft w:val="640"/>
          <w:marRight w:val="0"/>
          <w:marTop w:val="0"/>
          <w:marBottom w:val="0"/>
          <w:divBdr>
            <w:top w:val="none" w:sz="0" w:space="0" w:color="auto"/>
            <w:left w:val="none" w:sz="0" w:space="0" w:color="auto"/>
            <w:bottom w:val="none" w:sz="0" w:space="0" w:color="auto"/>
            <w:right w:val="none" w:sz="0" w:space="0" w:color="auto"/>
          </w:divBdr>
        </w:div>
        <w:div w:id="679043554">
          <w:marLeft w:val="640"/>
          <w:marRight w:val="0"/>
          <w:marTop w:val="0"/>
          <w:marBottom w:val="0"/>
          <w:divBdr>
            <w:top w:val="none" w:sz="0" w:space="0" w:color="auto"/>
            <w:left w:val="none" w:sz="0" w:space="0" w:color="auto"/>
            <w:bottom w:val="none" w:sz="0" w:space="0" w:color="auto"/>
            <w:right w:val="none" w:sz="0" w:space="0" w:color="auto"/>
          </w:divBdr>
        </w:div>
        <w:div w:id="744954828">
          <w:marLeft w:val="640"/>
          <w:marRight w:val="0"/>
          <w:marTop w:val="0"/>
          <w:marBottom w:val="0"/>
          <w:divBdr>
            <w:top w:val="none" w:sz="0" w:space="0" w:color="auto"/>
            <w:left w:val="none" w:sz="0" w:space="0" w:color="auto"/>
            <w:bottom w:val="none" w:sz="0" w:space="0" w:color="auto"/>
            <w:right w:val="none" w:sz="0" w:space="0" w:color="auto"/>
          </w:divBdr>
        </w:div>
        <w:div w:id="780222168">
          <w:marLeft w:val="640"/>
          <w:marRight w:val="0"/>
          <w:marTop w:val="0"/>
          <w:marBottom w:val="0"/>
          <w:divBdr>
            <w:top w:val="none" w:sz="0" w:space="0" w:color="auto"/>
            <w:left w:val="none" w:sz="0" w:space="0" w:color="auto"/>
            <w:bottom w:val="none" w:sz="0" w:space="0" w:color="auto"/>
            <w:right w:val="none" w:sz="0" w:space="0" w:color="auto"/>
          </w:divBdr>
        </w:div>
        <w:div w:id="817261582">
          <w:marLeft w:val="640"/>
          <w:marRight w:val="0"/>
          <w:marTop w:val="0"/>
          <w:marBottom w:val="0"/>
          <w:divBdr>
            <w:top w:val="none" w:sz="0" w:space="0" w:color="auto"/>
            <w:left w:val="none" w:sz="0" w:space="0" w:color="auto"/>
            <w:bottom w:val="none" w:sz="0" w:space="0" w:color="auto"/>
            <w:right w:val="none" w:sz="0" w:space="0" w:color="auto"/>
          </w:divBdr>
        </w:div>
        <w:div w:id="1220050919">
          <w:marLeft w:val="640"/>
          <w:marRight w:val="0"/>
          <w:marTop w:val="0"/>
          <w:marBottom w:val="0"/>
          <w:divBdr>
            <w:top w:val="none" w:sz="0" w:space="0" w:color="auto"/>
            <w:left w:val="none" w:sz="0" w:space="0" w:color="auto"/>
            <w:bottom w:val="none" w:sz="0" w:space="0" w:color="auto"/>
            <w:right w:val="none" w:sz="0" w:space="0" w:color="auto"/>
          </w:divBdr>
        </w:div>
        <w:div w:id="1511065340">
          <w:marLeft w:val="640"/>
          <w:marRight w:val="0"/>
          <w:marTop w:val="0"/>
          <w:marBottom w:val="0"/>
          <w:divBdr>
            <w:top w:val="none" w:sz="0" w:space="0" w:color="auto"/>
            <w:left w:val="none" w:sz="0" w:space="0" w:color="auto"/>
            <w:bottom w:val="none" w:sz="0" w:space="0" w:color="auto"/>
            <w:right w:val="none" w:sz="0" w:space="0" w:color="auto"/>
          </w:divBdr>
        </w:div>
        <w:div w:id="1586180870">
          <w:marLeft w:val="640"/>
          <w:marRight w:val="0"/>
          <w:marTop w:val="0"/>
          <w:marBottom w:val="0"/>
          <w:divBdr>
            <w:top w:val="none" w:sz="0" w:space="0" w:color="auto"/>
            <w:left w:val="none" w:sz="0" w:space="0" w:color="auto"/>
            <w:bottom w:val="none" w:sz="0" w:space="0" w:color="auto"/>
            <w:right w:val="none" w:sz="0" w:space="0" w:color="auto"/>
          </w:divBdr>
        </w:div>
        <w:div w:id="1716350457">
          <w:marLeft w:val="640"/>
          <w:marRight w:val="0"/>
          <w:marTop w:val="0"/>
          <w:marBottom w:val="0"/>
          <w:divBdr>
            <w:top w:val="none" w:sz="0" w:space="0" w:color="auto"/>
            <w:left w:val="none" w:sz="0" w:space="0" w:color="auto"/>
            <w:bottom w:val="none" w:sz="0" w:space="0" w:color="auto"/>
            <w:right w:val="none" w:sz="0" w:space="0" w:color="auto"/>
          </w:divBdr>
        </w:div>
        <w:div w:id="1804545195">
          <w:marLeft w:val="640"/>
          <w:marRight w:val="0"/>
          <w:marTop w:val="0"/>
          <w:marBottom w:val="0"/>
          <w:divBdr>
            <w:top w:val="none" w:sz="0" w:space="0" w:color="auto"/>
            <w:left w:val="none" w:sz="0" w:space="0" w:color="auto"/>
            <w:bottom w:val="none" w:sz="0" w:space="0" w:color="auto"/>
            <w:right w:val="none" w:sz="0" w:space="0" w:color="auto"/>
          </w:divBdr>
        </w:div>
        <w:div w:id="2004315606">
          <w:marLeft w:val="640"/>
          <w:marRight w:val="0"/>
          <w:marTop w:val="0"/>
          <w:marBottom w:val="0"/>
          <w:divBdr>
            <w:top w:val="none" w:sz="0" w:space="0" w:color="auto"/>
            <w:left w:val="none" w:sz="0" w:space="0" w:color="auto"/>
            <w:bottom w:val="none" w:sz="0" w:space="0" w:color="auto"/>
            <w:right w:val="none" w:sz="0" w:space="0" w:color="auto"/>
          </w:divBdr>
        </w:div>
        <w:div w:id="2032024651">
          <w:marLeft w:val="640"/>
          <w:marRight w:val="0"/>
          <w:marTop w:val="0"/>
          <w:marBottom w:val="0"/>
          <w:divBdr>
            <w:top w:val="none" w:sz="0" w:space="0" w:color="auto"/>
            <w:left w:val="none" w:sz="0" w:space="0" w:color="auto"/>
            <w:bottom w:val="none" w:sz="0" w:space="0" w:color="auto"/>
            <w:right w:val="none" w:sz="0" w:space="0" w:color="auto"/>
          </w:divBdr>
        </w:div>
      </w:divsChild>
    </w:div>
    <w:div w:id="227960019">
      <w:bodyDiv w:val="1"/>
      <w:marLeft w:val="0"/>
      <w:marRight w:val="0"/>
      <w:marTop w:val="0"/>
      <w:marBottom w:val="0"/>
      <w:divBdr>
        <w:top w:val="none" w:sz="0" w:space="0" w:color="auto"/>
        <w:left w:val="none" w:sz="0" w:space="0" w:color="auto"/>
        <w:bottom w:val="none" w:sz="0" w:space="0" w:color="auto"/>
        <w:right w:val="none" w:sz="0" w:space="0" w:color="auto"/>
      </w:divBdr>
      <w:divsChild>
        <w:div w:id="149103768">
          <w:marLeft w:val="640"/>
          <w:marRight w:val="0"/>
          <w:marTop w:val="0"/>
          <w:marBottom w:val="0"/>
          <w:divBdr>
            <w:top w:val="none" w:sz="0" w:space="0" w:color="auto"/>
            <w:left w:val="none" w:sz="0" w:space="0" w:color="auto"/>
            <w:bottom w:val="none" w:sz="0" w:space="0" w:color="auto"/>
            <w:right w:val="none" w:sz="0" w:space="0" w:color="auto"/>
          </w:divBdr>
        </w:div>
        <w:div w:id="488714156">
          <w:marLeft w:val="640"/>
          <w:marRight w:val="0"/>
          <w:marTop w:val="0"/>
          <w:marBottom w:val="0"/>
          <w:divBdr>
            <w:top w:val="none" w:sz="0" w:space="0" w:color="auto"/>
            <w:left w:val="none" w:sz="0" w:space="0" w:color="auto"/>
            <w:bottom w:val="none" w:sz="0" w:space="0" w:color="auto"/>
            <w:right w:val="none" w:sz="0" w:space="0" w:color="auto"/>
          </w:divBdr>
        </w:div>
        <w:div w:id="632637577">
          <w:marLeft w:val="640"/>
          <w:marRight w:val="0"/>
          <w:marTop w:val="0"/>
          <w:marBottom w:val="0"/>
          <w:divBdr>
            <w:top w:val="none" w:sz="0" w:space="0" w:color="auto"/>
            <w:left w:val="none" w:sz="0" w:space="0" w:color="auto"/>
            <w:bottom w:val="none" w:sz="0" w:space="0" w:color="auto"/>
            <w:right w:val="none" w:sz="0" w:space="0" w:color="auto"/>
          </w:divBdr>
        </w:div>
        <w:div w:id="1148596448">
          <w:marLeft w:val="640"/>
          <w:marRight w:val="0"/>
          <w:marTop w:val="0"/>
          <w:marBottom w:val="0"/>
          <w:divBdr>
            <w:top w:val="none" w:sz="0" w:space="0" w:color="auto"/>
            <w:left w:val="none" w:sz="0" w:space="0" w:color="auto"/>
            <w:bottom w:val="none" w:sz="0" w:space="0" w:color="auto"/>
            <w:right w:val="none" w:sz="0" w:space="0" w:color="auto"/>
          </w:divBdr>
        </w:div>
        <w:div w:id="1699088892">
          <w:marLeft w:val="640"/>
          <w:marRight w:val="0"/>
          <w:marTop w:val="0"/>
          <w:marBottom w:val="0"/>
          <w:divBdr>
            <w:top w:val="none" w:sz="0" w:space="0" w:color="auto"/>
            <w:left w:val="none" w:sz="0" w:space="0" w:color="auto"/>
            <w:bottom w:val="none" w:sz="0" w:space="0" w:color="auto"/>
            <w:right w:val="none" w:sz="0" w:space="0" w:color="auto"/>
          </w:divBdr>
        </w:div>
        <w:div w:id="1812479808">
          <w:marLeft w:val="640"/>
          <w:marRight w:val="0"/>
          <w:marTop w:val="0"/>
          <w:marBottom w:val="0"/>
          <w:divBdr>
            <w:top w:val="none" w:sz="0" w:space="0" w:color="auto"/>
            <w:left w:val="none" w:sz="0" w:space="0" w:color="auto"/>
            <w:bottom w:val="none" w:sz="0" w:space="0" w:color="auto"/>
            <w:right w:val="none" w:sz="0" w:space="0" w:color="auto"/>
          </w:divBdr>
        </w:div>
        <w:div w:id="1927959205">
          <w:marLeft w:val="640"/>
          <w:marRight w:val="0"/>
          <w:marTop w:val="0"/>
          <w:marBottom w:val="0"/>
          <w:divBdr>
            <w:top w:val="none" w:sz="0" w:space="0" w:color="auto"/>
            <w:left w:val="none" w:sz="0" w:space="0" w:color="auto"/>
            <w:bottom w:val="none" w:sz="0" w:space="0" w:color="auto"/>
            <w:right w:val="none" w:sz="0" w:space="0" w:color="auto"/>
          </w:divBdr>
        </w:div>
      </w:divsChild>
    </w:div>
    <w:div w:id="232593456">
      <w:bodyDiv w:val="1"/>
      <w:marLeft w:val="0"/>
      <w:marRight w:val="0"/>
      <w:marTop w:val="0"/>
      <w:marBottom w:val="0"/>
      <w:divBdr>
        <w:top w:val="none" w:sz="0" w:space="0" w:color="auto"/>
        <w:left w:val="none" w:sz="0" w:space="0" w:color="auto"/>
        <w:bottom w:val="none" w:sz="0" w:space="0" w:color="auto"/>
        <w:right w:val="none" w:sz="0" w:space="0" w:color="auto"/>
      </w:divBdr>
      <w:divsChild>
        <w:div w:id="605891676">
          <w:marLeft w:val="640"/>
          <w:marRight w:val="0"/>
          <w:marTop w:val="0"/>
          <w:marBottom w:val="0"/>
          <w:divBdr>
            <w:top w:val="none" w:sz="0" w:space="0" w:color="auto"/>
            <w:left w:val="none" w:sz="0" w:space="0" w:color="auto"/>
            <w:bottom w:val="none" w:sz="0" w:space="0" w:color="auto"/>
            <w:right w:val="none" w:sz="0" w:space="0" w:color="auto"/>
          </w:divBdr>
        </w:div>
        <w:div w:id="661467364">
          <w:marLeft w:val="640"/>
          <w:marRight w:val="0"/>
          <w:marTop w:val="0"/>
          <w:marBottom w:val="0"/>
          <w:divBdr>
            <w:top w:val="none" w:sz="0" w:space="0" w:color="auto"/>
            <w:left w:val="none" w:sz="0" w:space="0" w:color="auto"/>
            <w:bottom w:val="none" w:sz="0" w:space="0" w:color="auto"/>
            <w:right w:val="none" w:sz="0" w:space="0" w:color="auto"/>
          </w:divBdr>
        </w:div>
        <w:div w:id="893812097">
          <w:marLeft w:val="640"/>
          <w:marRight w:val="0"/>
          <w:marTop w:val="0"/>
          <w:marBottom w:val="0"/>
          <w:divBdr>
            <w:top w:val="none" w:sz="0" w:space="0" w:color="auto"/>
            <w:left w:val="none" w:sz="0" w:space="0" w:color="auto"/>
            <w:bottom w:val="none" w:sz="0" w:space="0" w:color="auto"/>
            <w:right w:val="none" w:sz="0" w:space="0" w:color="auto"/>
          </w:divBdr>
        </w:div>
        <w:div w:id="984894013">
          <w:marLeft w:val="640"/>
          <w:marRight w:val="0"/>
          <w:marTop w:val="0"/>
          <w:marBottom w:val="0"/>
          <w:divBdr>
            <w:top w:val="none" w:sz="0" w:space="0" w:color="auto"/>
            <w:left w:val="none" w:sz="0" w:space="0" w:color="auto"/>
            <w:bottom w:val="none" w:sz="0" w:space="0" w:color="auto"/>
            <w:right w:val="none" w:sz="0" w:space="0" w:color="auto"/>
          </w:divBdr>
        </w:div>
        <w:div w:id="1231892319">
          <w:marLeft w:val="640"/>
          <w:marRight w:val="0"/>
          <w:marTop w:val="0"/>
          <w:marBottom w:val="0"/>
          <w:divBdr>
            <w:top w:val="none" w:sz="0" w:space="0" w:color="auto"/>
            <w:left w:val="none" w:sz="0" w:space="0" w:color="auto"/>
            <w:bottom w:val="none" w:sz="0" w:space="0" w:color="auto"/>
            <w:right w:val="none" w:sz="0" w:space="0" w:color="auto"/>
          </w:divBdr>
        </w:div>
        <w:div w:id="1487086030">
          <w:marLeft w:val="640"/>
          <w:marRight w:val="0"/>
          <w:marTop w:val="0"/>
          <w:marBottom w:val="0"/>
          <w:divBdr>
            <w:top w:val="none" w:sz="0" w:space="0" w:color="auto"/>
            <w:left w:val="none" w:sz="0" w:space="0" w:color="auto"/>
            <w:bottom w:val="none" w:sz="0" w:space="0" w:color="auto"/>
            <w:right w:val="none" w:sz="0" w:space="0" w:color="auto"/>
          </w:divBdr>
        </w:div>
        <w:div w:id="1591545343">
          <w:marLeft w:val="640"/>
          <w:marRight w:val="0"/>
          <w:marTop w:val="0"/>
          <w:marBottom w:val="0"/>
          <w:divBdr>
            <w:top w:val="none" w:sz="0" w:space="0" w:color="auto"/>
            <w:left w:val="none" w:sz="0" w:space="0" w:color="auto"/>
            <w:bottom w:val="none" w:sz="0" w:space="0" w:color="auto"/>
            <w:right w:val="none" w:sz="0" w:space="0" w:color="auto"/>
          </w:divBdr>
        </w:div>
        <w:div w:id="1715882221">
          <w:marLeft w:val="640"/>
          <w:marRight w:val="0"/>
          <w:marTop w:val="0"/>
          <w:marBottom w:val="0"/>
          <w:divBdr>
            <w:top w:val="none" w:sz="0" w:space="0" w:color="auto"/>
            <w:left w:val="none" w:sz="0" w:space="0" w:color="auto"/>
            <w:bottom w:val="none" w:sz="0" w:space="0" w:color="auto"/>
            <w:right w:val="none" w:sz="0" w:space="0" w:color="auto"/>
          </w:divBdr>
        </w:div>
        <w:div w:id="1880582511">
          <w:marLeft w:val="640"/>
          <w:marRight w:val="0"/>
          <w:marTop w:val="0"/>
          <w:marBottom w:val="0"/>
          <w:divBdr>
            <w:top w:val="none" w:sz="0" w:space="0" w:color="auto"/>
            <w:left w:val="none" w:sz="0" w:space="0" w:color="auto"/>
            <w:bottom w:val="none" w:sz="0" w:space="0" w:color="auto"/>
            <w:right w:val="none" w:sz="0" w:space="0" w:color="auto"/>
          </w:divBdr>
        </w:div>
        <w:div w:id="1971738891">
          <w:marLeft w:val="640"/>
          <w:marRight w:val="0"/>
          <w:marTop w:val="0"/>
          <w:marBottom w:val="0"/>
          <w:divBdr>
            <w:top w:val="none" w:sz="0" w:space="0" w:color="auto"/>
            <w:left w:val="none" w:sz="0" w:space="0" w:color="auto"/>
            <w:bottom w:val="none" w:sz="0" w:space="0" w:color="auto"/>
            <w:right w:val="none" w:sz="0" w:space="0" w:color="auto"/>
          </w:divBdr>
        </w:div>
        <w:div w:id="2045474511">
          <w:marLeft w:val="640"/>
          <w:marRight w:val="0"/>
          <w:marTop w:val="0"/>
          <w:marBottom w:val="0"/>
          <w:divBdr>
            <w:top w:val="none" w:sz="0" w:space="0" w:color="auto"/>
            <w:left w:val="none" w:sz="0" w:space="0" w:color="auto"/>
            <w:bottom w:val="none" w:sz="0" w:space="0" w:color="auto"/>
            <w:right w:val="none" w:sz="0" w:space="0" w:color="auto"/>
          </w:divBdr>
        </w:div>
      </w:divsChild>
    </w:div>
    <w:div w:id="239296504">
      <w:bodyDiv w:val="1"/>
      <w:marLeft w:val="0"/>
      <w:marRight w:val="0"/>
      <w:marTop w:val="0"/>
      <w:marBottom w:val="0"/>
      <w:divBdr>
        <w:top w:val="none" w:sz="0" w:space="0" w:color="auto"/>
        <w:left w:val="none" w:sz="0" w:space="0" w:color="auto"/>
        <w:bottom w:val="none" w:sz="0" w:space="0" w:color="auto"/>
        <w:right w:val="none" w:sz="0" w:space="0" w:color="auto"/>
      </w:divBdr>
      <w:divsChild>
        <w:div w:id="16585756">
          <w:marLeft w:val="640"/>
          <w:marRight w:val="0"/>
          <w:marTop w:val="0"/>
          <w:marBottom w:val="0"/>
          <w:divBdr>
            <w:top w:val="none" w:sz="0" w:space="0" w:color="auto"/>
            <w:left w:val="none" w:sz="0" w:space="0" w:color="auto"/>
            <w:bottom w:val="none" w:sz="0" w:space="0" w:color="auto"/>
            <w:right w:val="none" w:sz="0" w:space="0" w:color="auto"/>
          </w:divBdr>
        </w:div>
        <w:div w:id="93331056">
          <w:marLeft w:val="640"/>
          <w:marRight w:val="0"/>
          <w:marTop w:val="0"/>
          <w:marBottom w:val="0"/>
          <w:divBdr>
            <w:top w:val="none" w:sz="0" w:space="0" w:color="auto"/>
            <w:left w:val="none" w:sz="0" w:space="0" w:color="auto"/>
            <w:bottom w:val="none" w:sz="0" w:space="0" w:color="auto"/>
            <w:right w:val="none" w:sz="0" w:space="0" w:color="auto"/>
          </w:divBdr>
        </w:div>
        <w:div w:id="177933956">
          <w:marLeft w:val="640"/>
          <w:marRight w:val="0"/>
          <w:marTop w:val="0"/>
          <w:marBottom w:val="0"/>
          <w:divBdr>
            <w:top w:val="none" w:sz="0" w:space="0" w:color="auto"/>
            <w:left w:val="none" w:sz="0" w:space="0" w:color="auto"/>
            <w:bottom w:val="none" w:sz="0" w:space="0" w:color="auto"/>
            <w:right w:val="none" w:sz="0" w:space="0" w:color="auto"/>
          </w:divBdr>
        </w:div>
        <w:div w:id="316374606">
          <w:marLeft w:val="640"/>
          <w:marRight w:val="0"/>
          <w:marTop w:val="0"/>
          <w:marBottom w:val="0"/>
          <w:divBdr>
            <w:top w:val="none" w:sz="0" w:space="0" w:color="auto"/>
            <w:left w:val="none" w:sz="0" w:space="0" w:color="auto"/>
            <w:bottom w:val="none" w:sz="0" w:space="0" w:color="auto"/>
            <w:right w:val="none" w:sz="0" w:space="0" w:color="auto"/>
          </w:divBdr>
        </w:div>
        <w:div w:id="359092411">
          <w:marLeft w:val="640"/>
          <w:marRight w:val="0"/>
          <w:marTop w:val="0"/>
          <w:marBottom w:val="0"/>
          <w:divBdr>
            <w:top w:val="none" w:sz="0" w:space="0" w:color="auto"/>
            <w:left w:val="none" w:sz="0" w:space="0" w:color="auto"/>
            <w:bottom w:val="none" w:sz="0" w:space="0" w:color="auto"/>
            <w:right w:val="none" w:sz="0" w:space="0" w:color="auto"/>
          </w:divBdr>
        </w:div>
        <w:div w:id="430050119">
          <w:marLeft w:val="640"/>
          <w:marRight w:val="0"/>
          <w:marTop w:val="0"/>
          <w:marBottom w:val="0"/>
          <w:divBdr>
            <w:top w:val="none" w:sz="0" w:space="0" w:color="auto"/>
            <w:left w:val="none" w:sz="0" w:space="0" w:color="auto"/>
            <w:bottom w:val="none" w:sz="0" w:space="0" w:color="auto"/>
            <w:right w:val="none" w:sz="0" w:space="0" w:color="auto"/>
          </w:divBdr>
        </w:div>
        <w:div w:id="483354912">
          <w:marLeft w:val="640"/>
          <w:marRight w:val="0"/>
          <w:marTop w:val="0"/>
          <w:marBottom w:val="0"/>
          <w:divBdr>
            <w:top w:val="none" w:sz="0" w:space="0" w:color="auto"/>
            <w:left w:val="none" w:sz="0" w:space="0" w:color="auto"/>
            <w:bottom w:val="none" w:sz="0" w:space="0" w:color="auto"/>
            <w:right w:val="none" w:sz="0" w:space="0" w:color="auto"/>
          </w:divBdr>
        </w:div>
        <w:div w:id="723719934">
          <w:marLeft w:val="640"/>
          <w:marRight w:val="0"/>
          <w:marTop w:val="0"/>
          <w:marBottom w:val="0"/>
          <w:divBdr>
            <w:top w:val="none" w:sz="0" w:space="0" w:color="auto"/>
            <w:left w:val="none" w:sz="0" w:space="0" w:color="auto"/>
            <w:bottom w:val="none" w:sz="0" w:space="0" w:color="auto"/>
            <w:right w:val="none" w:sz="0" w:space="0" w:color="auto"/>
          </w:divBdr>
        </w:div>
        <w:div w:id="755126760">
          <w:marLeft w:val="640"/>
          <w:marRight w:val="0"/>
          <w:marTop w:val="0"/>
          <w:marBottom w:val="0"/>
          <w:divBdr>
            <w:top w:val="none" w:sz="0" w:space="0" w:color="auto"/>
            <w:left w:val="none" w:sz="0" w:space="0" w:color="auto"/>
            <w:bottom w:val="none" w:sz="0" w:space="0" w:color="auto"/>
            <w:right w:val="none" w:sz="0" w:space="0" w:color="auto"/>
          </w:divBdr>
        </w:div>
        <w:div w:id="814222745">
          <w:marLeft w:val="640"/>
          <w:marRight w:val="0"/>
          <w:marTop w:val="0"/>
          <w:marBottom w:val="0"/>
          <w:divBdr>
            <w:top w:val="none" w:sz="0" w:space="0" w:color="auto"/>
            <w:left w:val="none" w:sz="0" w:space="0" w:color="auto"/>
            <w:bottom w:val="none" w:sz="0" w:space="0" w:color="auto"/>
            <w:right w:val="none" w:sz="0" w:space="0" w:color="auto"/>
          </w:divBdr>
        </w:div>
        <w:div w:id="901453008">
          <w:marLeft w:val="640"/>
          <w:marRight w:val="0"/>
          <w:marTop w:val="0"/>
          <w:marBottom w:val="0"/>
          <w:divBdr>
            <w:top w:val="none" w:sz="0" w:space="0" w:color="auto"/>
            <w:left w:val="none" w:sz="0" w:space="0" w:color="auto"/>
            <w:bottom w:val="none" w:sz="0" w:space="0" w:color="auto"/>
            <w:right w:val="none" w:sz="0" w:space="0" w:color="auto"/>
          </w:divBdr>
        </w:div>
        <w:div w:id="1262879846">
          <w:marLeft w:val="640"/>
          <w:marRight w:val="0"/>
          <w:marTop w:val="0"/>
          <w:marBottom w:val="0"/>
          <w:divBdr>
            <w:top w:val="none" w:sz="0" w:space="0" w:color="auto"/>
            <w:left w:val="none" w:sz="0" w:space="0" w:color="auto"/>
            <w:bottom w:val="none" w:sz="0" w:space="0" w:color="auto"/>
            <w:right w:val="none" w:sz="0" w:space="0" w:color="auto"/>
          </w:divBdr>
        </w:div>
        <w:div w:id="1453477446">
          <w:marLeft w:val="640"/>
          <w:marRight w:val="0"/>
          <w:marTop w:val="0"/>
          <w:marBottom w:val="0"/>
          <w:divBdr>
            <w:top w:val="none" w:sz="0" w:space="0" w:color="auto"/>
            <w:left w:val="none" w:sz="0" w:space="0" w:color="auto"/>
            <w:bottom w:val="none" w:sz="0" w:space="0" w:color="auto"/>
            <w:right w:val="none" w:sz="0" w:space="0" w:color="auto"/>
          </w:divBdr>
        </w:div>
        <w:div w:id="1784694212">
          <w:marLeft w:val="640"/>
          <w:marRight w:val="0"/>
          <w:marTop w:val="0"/>
          <w:marBottom w:val="0"/>
          <w:divBdr>
            <w:top w:val="none" w:sz="0" w:space="0" w:color="auto"/>
            <w:left w:val="none" w:sz="0" w:space="0" w:color="auto"/>
            <w:bottom w:val="none" w:sz="0" w:space="0" w:color="auto"/>
            <w:right w:val="none" w:sz="0" w:space="0" w:color="auto"/>
          </w:divBdr>
        </w:div>
        <w:div w:id="2055956194">
          <w:marLeft w:val="640"/>
          <w:marRight w:val="0"/>
          <w:marTop w:val="0"/>
          <w:marBottom w:val="0"/>
          <w:divBdr>
            <w:top w:val="none" w:sz="0" w:space="0" w:color="auto"/>
            <w:left w:val="none" w:sz="0" w:space="0" w:color="auto"/>
            <w:bottom w:val="none" w:sz="0" w:space="0" w:color="auto"/>
            <w:right w:val="none" w:sz="0" w:space="0" w:color="auto"/>
          </w:divBdr>
        </w:div>
      </w:divsChild>
    </w:div>
    <w:div w:id="242300933">
      <w:bodyDiv w:val="1"/>
      <w:marLeft w:val="0"/>
      <w:marRight w:val="0"/>
      <w:marTop w:val="0"/>
      <w:marBottom w:val="0"/>
      <w:divBdr>
        <w:top w:val="none" w:sz="0" w:space="0" w:color="auto"/>
        <w:left w:val="none" w:sz="0" w:space="0" w:color="auto"/>
        <w:bottom w:val="none" w:sz="0" w:space="0" w:color="auto"/>
        <w:right w:val="none" w:sz="0" w:space="0" w:color="auto"/>
      </w:divBdr>
    </w:div>
    <w:div w:id="249697917">
      <w:bodyDiv w:val="1"/>
      <w:marLeft w:val="0"/>
      <w:marRight w:val="0"/>
      <w:marTop w:val="0"/>
      <w:marBottom w:val="0"/>
      <w:divBdr>
        <w:top w:val="none" w:sz="0" w:space="0" w:color="auto"/>
        <w:left w:val="none" w:sz="0" w:space="0" w:color="auto"/>
        <w:bottom w:val="none" w:sz="0" w:space="0" w:color="auto"/>
        <w:right w:val="none" w:sz="0" w:space="0" w:color="auto"/>
      </w:divBdr>
    </w:div>
    <w:div w:id="254435863">
      <w:bodyDiv w:val="1"/>
      <w:marLeft w:val="0"/>
      <w:marRight w:val="0"/>
      <w:marTop w:val="0"/>
      <w:marBottom w:val="0"/>
      <w:divBdr>
        <w:top w:val="none" w:sz="0" w:space="0" w:color="auto"/>
        <w:left w:val="none" w:sz="0" w:space="0" w:color="auto"/>
        <w:bottom w:val="none" w:sz="0" w:space="0" w:color="auto"/>
        <w:right w:val="none" w:sz="0" w:space="0" w:color="auto"/>
      </w:divBdr>
      <w:divsChild>
        <w:div w:id="69469596">
          <w:marLeft w:val="640"/>
          <w:marRight w:val="0"/>
          <w:marTop w:val="0"/>
          <w:marBottom w:val="0"/>
          <w:divBdr>
            <w:top w:val="none" w:sz="0" w:space="0" w:color="auto"/>
            <w:left w:val="none" w:sz="0" w:space="0" w:color="auto"/>
            <w:bottom w:val="none" w:sz="0" w:space="0" w:color="auto"/>
            <w:right w:val="none" w:sz="0" w:space="0" w:color="auto"/>
          </w:divBdr>
        </w:div>
        <w:div w:id="76634537">
          <w:marLeft w:val="640"/>
          <w:marRight w:val="0"/>
          <w:marTop w:val="0"/>
          <w:marBottom w:val="0"/>
          <w:divBdr>
            <w:top w:val="none" w:sz="0" w:space="0" w:color="auto"/>
            <w:left w:val="none" w:sz="0" w:space="0" w:color="auto"/>
            <w:bottom w:val="none" w:sz="0" w:space="0" w:color="auto"/>
            <w:right w:val="none" w:sz="0" w:space="0" w:color="auto"/>
          </w:divBdr>
        </w:div>
        <w:div w:id="353388504">
          <w:marLeft w:val="640"/>
          <w:marRight w:val="0"/>
          <w:marTop w:val="0"/>
          <w:marBottom w:val="0"/>
          <w:divBdr>
            <w:top w:val="none" w:sz="0" w:space="0" w:color="auto"/>
            <w:left w:val="none" w:sz="0" w:space="0" w:color="auto"/>
            <w:bottom w:val="none" w:sz="0" w:space="0" w:color="auto"/>
            <w:right w:val="none" w:sz="0" w:space="0" w:color="auto"/>
          </w:divBdr>
        </w:div>
        <w:div w:id="726342224">
          <w:marLeft w:val="640"/>
          <w:marRight w:val="0"/>
          <w:marTop w:val="0"/>
          <w:marBottom w:val="0"/>
          <w:divBdr>
            <w:top w:val="none" w:sz="0" w:space="0" w:color="auto"/>
            <w:left w:val="none" w:sz="0" w:space="0" w:color="auto"/>
            <w:bottom w:val="none" w:sz="0" w:space="0" w:color="auto"/>
            <w:right w:val="none" w:sz="0" w:space="0" w:color="auto"/>
          </w:divBdr>
        </w:div>
        <w:div w:id="937903449">
          <w:marLeft w:val="640"/>
          <w:marRight w:val="0"/>
          <w:marTop w:val="0"/>
          <w:marBottom w:val="0"/>
          <w:divBdr>
            <w:top w:val="none" w:sz="0" w:space="0" w:color="auto"/>
            <w:left w:val="none" w:sz="0" w:space="0" w:color="auto"/>
            <w:bottom w:val="none" w:sz="0" w:space="0" w:color="auto"/>
            <w:right w:val="none" w:sz="0" w:space="0" w:color="auto"/>
          </w:divBdr>
        </w:div>
        <w:div w:id="1330595351">
          <w:marLeft w:val="640"/>
          <w:marRight w:val="0"/>
          <w:marTop w:val="0"/>
          <w:marBottom w:val="0"/>
          <w:divBdr>
            <w:top w:val="none" w:sz="0" w:space="0" w:color="auto"/>
            <w:left w:val="none" w:sz="0" w:space="0" w:color="auto"/>
            <w:bottom w:val="none" w:sz="0" w:space="0" w:color="auto"/>
            <w:right w:val="none" w:sz="0" w:space="0" w:color="auto"/>
          </w:divBdr>
        </w:div>
        <w:div w:id="1492259090">
          <w:marLeft w:val="640"/>
          <w:marRight w:val="0"/>
          <w:marTop w:val="0"/>
          <w:marBottom w:val="0"/>
          <w:divBdr>
            <w:top w:val="none" w:sz="0" w:space="0" w:color="auto"/>
            <w:left w:val="none" w:sz="0" w:space="0" w:color="auto"/>
            <w:bottom w:val="none" w:sz="0" w:space="0" w:color="auto"/>
            <w:right w:val="none" w:sz="0" w:space="0" w:color="auto"/>
          </w:divBdr>
        </w:div>
        <w:div w:id="1733624612">
          <w:marLeft w:val="640"/>
          <w:marRight w:val="0"/>
          <w:marTop w:val="0"/>
          <w:marBottom w:val="0"/>
          <w:divBdr>
            <w:top w:val="none" w:sz="0" w:space="0" w:color="auto"/>
            <w:left w:val="none" w:sz="0" w:space="0" w:color="auto"/>
            <w:bottom w:val="none" w:sz="0" w:space="0" w:color="auto"/>
            <w:right w:val="none" w:sz="0" w:space="0" w:color="auto"/>
          </w:divBdr>
        </w:div>
        <w:div w:id="2137024930">
          <w:marLeft w:val="640"/>
          <w:marRight w:val="0"/>
          <w:marTop w:val="0"/>
          <w:marBottom w:val="0"/>
          <w:divBdr>
            <w:top w:val="none" w:sz="0" w:space="0" w:color="auto"/>
            <w:left w:val="none" w:sz="0" w:space="0" w:color="auto"/>
            <w:bottom w:val="none" w:sz="0" w:space="0" w:color="auto"/>
            <w:right w:val="none" w:sz="0" w:space="0" w:color="auto"/>
          </w:divBdr>
        </w:div>
      </w:divsChild>
    </w:div>
    <w:div w:id="262616683">
      <w:bodyDiv w:val="1"/>
      <w:marLeft w:val="0"/>
      <w:marRight w:val="0"/>
      <w:marTop w:val="0"/>
      <w:marBottom w:val="0"/>
      <w:divBdr>
        <w:top w:val="none" w:sz="0" w:space="0" w:color="auto"/>
        <w:left w:val="none" w:sz="0" w:space="0" w:color="auto"/>
        <w:bottom w:val="none" w:sz="0" w:space="0" w:color="auto"/>
        <w:right w:val="none" w:sz="0" w:space="0" w:color="auto"/>
      </w:divBdr>
      <w:divsChild>
        <w:div w:id="576937422">
          <w:marLeft w:val="640"/>
          <w:marRight w:val="0"/>
          <w:marTop w:val="0"/>
          <w:marBottom w:val="0"/>
          <w:divBdr>
            <w:top w:val="none" w:sz="0" w:space="0" w:color="auto"/>
            <w:left w:val="none" w:sz="0" w:space="0" w:color="auto"/>
            <w:bottom w:val="none" w:sz="0" w:space="0" w:color="auto"/>
            <w:right w:val="none" w:sz="0" w:space="0" w:color="auto"/>
          </w:divBdr>
        </w:div>
        <w:div w:id="1484393553">
          <w:marLeft w:val="640"/>
          <w:marRight w:val="0"/>
          <w:marTop w:val="0"/>
          <w:marBottom w:val="0"/>
          <w:divBdr>
            <w:top w:val="none" w:sz="0" w:space="0" w:color="auto"/>
            <w:left w:val="none" w:sz="0" w:space="0" w:color="auto"/>
            <w:bottom w:val="none" w:sz="0" w:space="0" w:color="auto"/>
            <w:right w:val="none" w:sz="0" w:space="0" w:color="auto"/>
          </w:divBdr>
        </w:div>
        <w:div w:id="1500928703">
          <w:marLeft w:val="640"/>
          <w:marRight w:val="0"/>
          <w:marTop w:val="0"/>
          <w:marBottom w:val="0"/>
          <w:divBdr>
            <w:top w:val="none" w:sz="0" w:space="0" w:color="auto"/>
            <w:left w:val="none" w:sz="0" w:space="0" w:color="auto"/>
            <w:bottom w:val="none" w:sz="0" w:space="0" w:color="auto"/>
            <w:right w:val="none" w:sz="0" w:space="0" w:color="auto"/>
          </w:divBdr>
        </w:div>
        <w:div w:id="1831629270">
          <w:marLeft w:val="640"/>
          <w:marRight w:val="0"/>
          <w:marTop w:val="0"/>
          <w:marBottom w:val="0"/>
          <w:divBdr>
            <w:top w:val="none" w:sz="0" w:space="0" w:color="auto"/>
            <w:left w:val="none" w:sz="0" w:space="0" w:color="auto"/>
            <w:bottom w:val="none" w:sz="0" w:space="0" w:color="auto"/>
            <w:right w:val="none" w:sz="0" w:space="0" w:color="auto"/>
          </w:divBdr>
        </w:div>
      </w:divsChild>
    </w:div>
    <w:div w:id="263850699">
      <w:bodyDiv w:val="1"/>
      <w:marLeft w:val="0"/>
      <w:marRight w:val="0"/>
      <w:marTop w:val="0"/>
      <w:marBottom w:val="0"/>
      <w:divBdr>
        <w:top w:val="none" w:sz="0" w:space="0" w:color="auto"/>
        <w:left w:val="none" w:sz="0" w:space="0" w:color="auto"/>
        <w:bottom w:val="none" w:sz="0" w:space="0" w:color="auto"/>
        <w:right w:val="none" w:sz="0" w:space="0" w:color="auto"/>
      </w:divBdr>
    </w:div>
    <w:div w:id="264384358">
      <w:bodyDiv w:val="1"/>
      <w:marLeft w:val="0"/>
      <w:marRight w:val="0"/>
      <w:marTop w:val="0"/>
      <w:marBottom w:val="0"/>
      <w:divBdr>
        <w:top w:val="none" w:sz="0" w:space="0" w:color="auto"/>
        <w:left w:val="none" w:sz="0" w:space="0" w:color="auto"/>
        <w:bottom w:val="none" w:sz="0" w:space="0" w:color="auto"/>
        <w:right w:val="none" w:sz="0" w:space="0" w:color="auto"/>
      </w:divBdr>
    </w:div>
    <w:div w:id="264384975">
      <w:bodyDiv w:val="1"/>
      <w:marLeft w:val="0"/>
      <w:marRight w:val="0"/>
      <w:marTop w:val="0"/>
      <w:marBottom w:val="0"/>
      <w:divBdr>
        <w:top w:val="none" w:sz="0" w:space="0" w:color="auto"/>
        <w:left w:val="none" w:sz="0" w:space="0" w:color="auto"/>
        <w:bottom w:val="none" w:sz="0" w:space="0" w:color="auto"/>
        <w:right w:val="none" w:sz="0" w:space="0" w:color="auto"/>
      </w:divBdr>
      <w:divsChild>
        <w:div w:id="291786389">
          <w:marLeft w:val="640"/>
          <w:marRight w:val="0"/>
          <w:marTop w:val="0"/>
          <w:marBottom w:val="0"/>
          <w:divBdr>
            <w:top w:val="none" w:sz="0" w:space="0" w:color="auto"/>
            <w:left w:val="none" w:sz="0" w:space="0" w:color="auto"/>
            <w:bottom w:val="none" w:sz="0" w:space="0" w:color="auto"/>
            <w:right w:val="none" w:sz="0" w:space="0" w:color="auto"/>
          </w:divBdr>
        </w:div>
        <w:div w:id="1324360125">
          <w:marLeft w:val="640"/>
          <w:marRight w:val="0"/>
          <w:marTop w:val="0"/>
          <w:marBottom w:val="0"/>
          <w:divBdr>
            <w:top w:val="none" w:sz="0" w:space="0" w:color="auto"/>
            <w:left w:val="none" w:sz="0" w:space="0" w:color="auto"/>
            <w:bottom w:val="none" w:sz="0" w:space="0" w:color="auto"/>
            <w:right w:val="none" w:sz="0" w:space="0" w:color="auto"/>
          </w:divBdr>
        </w:div>
        <w:div w:id="1574464136">
          <w:marLeft w:val="640"/>
          <w:marRight w:val="0"/>
          <w:marTop w:val="0"/>
          <w:marBottom w:val="0"/>
          <w:divBdr>
            <w:top w:val="none" w:sz="0" w:space="0" w:color="auto"/>
            <w:left w:val="none" w:sz="0" w:space="0" w:color="auto"/>
            <w:bottom w:val="none" w:sz="0" w:space="0" w:color="auto"/>
            <w:right w:val="none" w:sz="0" w:space="0" w:color="auto"/>
          </w:divBdr>
        </w:div>
        <w:div w:id="1944485127">
          <w:marLeft w:val="640"/>
          <w:marRight w:val="0"/>
          <w:marTop w:val="0"/>
          <w:marBottom w:val="0"/>
          <w:divBdr>
            <w:top w:val="none" w:sz="0" w:space="0" w:color="auto"/>
            <w:left w:val="none" w:sz="0" w:space="0" w:color="auto"/>
            <w:bottom w:val="none" w:sz="0" w:space="0" w:color="auto"/>
            <w:right w:val="none" w:sz="0" w:space="0" w:color="auto"/>
          </w:divBdr>
        </w:div>
      </w:divsChild>
    </w:div>
    <w:div w:id="268590290">
      <w:bodyDiv w:val="1"/>
      <w:marLeft w:val="0"/>
      <w:marRight w:val="0"/>
      <w:marTop w:val="0"/>
      <w:marBottom w:val="0"/>
      <w:divBdr>
        <w:top w:val="none" w:sz="0" w:space="0" w:color="auto"/>
        <w:left w:val="none" w:sz="0" w:space="0" w:color="auto"/>
        <w:bottom w:val="none" w:sz="0" w:space="0" w:color="auto"/>
        <w:right w:val="none" w:sz="0" w:space="0" w:color="auto"/>
      </w:divBdr>
    </w:div>
    <w:div w:id="277417680">
      <w:bodyDiv w:val="1"/>
      <w:marLeft w:val="0"/>
      <w:marRight w:val="0"/>
      <w:marTop w:val="0"/>
      <w:marBottom w:val="0"/>
      <w:divBdr>
        <w:top w:val="none" w:sz="0" w:space="0" w:color="auto"/>
        <w:left w:val="none" w:sz="0" w:space="0" w:color="auto"/>
        <w:bottom w:val="none" w:sz="0" w:space="0" w:color="auto"/>
        <w:right w:val="none" w:sz="0" w:space="0" w:color="auto"/>
      </w:divBdr>
    </w:div>
    <w:div w:id="284580764">
      <w:bodyDiv w:val="1"/>
      <w:marLeft w:val="0"/>
      <w:marRight w:val="0"/>
      <w:marTop w:val="0"/>
      <w:marBottom w:val="0"/>
      <w:divBdr>
        <w:top w:val="none" w:sz="0" w:space="0" w:color="auto"/>
        <w:left w:val="none" w:sz="0" w:space="0" w:color="auto"/>
        <w:bottom w:val="none" w:sz="0" w:space="0" w:color="auto"/>
        <w:right w:val="none" w:sz="0" w:space="0" w:color="auto"/>
      </w:divBdr>
    </w:div>
    <w:div w:id="293099890">
      <w:bodyDiv w:val="1"/>
      <w:marLeft w:val="0"/>
      <w:marRight w:val="0"/>
      <w:marTop w:val="0"/>
      <w:marBottom w:val="0"/>
      <w:divBdr>
        <w:top w:val="none" w:sz="0" w:space="0" w:color="auto"/>
        <w:left w:val="none" w:sz="0" w:space="0" w:color="auto"/>
        <w:bottom w:val="none" w:sz="0" w:space="0" w:color="auto"/>
        <w:right w:val="none" w:sz="0" w:space="0" w:color="auto"/>
      </w:divBdr>
      <w:divsChild>
        <w:div w:id="837499680">
          <w:marLeft w:val="640"/>
          <w:marRight w:val="0"/>
          <w:marTop w:val="0"/>
          <w:marBottom w:val="0"/>
          <w:divBdr>
            <w:top w:val="none" w:sz="0" w:space="0" w:color="auto"/>
            <w:left w:val="none" w:sz="0" w:space="0" w:color="auto"/>
            <w:bottom w:val="none" w:sz="0" w:space="0" w:color="auto"/>
            <w:right w:val="none" w:sz="0" w:space="0" w:color="auto"/>
          </w:divBdr>
        </w:div>
        <w:div w:id="1634017089">
          <w:marLeft w:val="640"/>
          <w:marRight w:val="0"/>
          <w:marTop w:val="0"/>
          <w:marBottom w:val="0"/>
          <w:divBdr>
            <w:top w:val="none" w:sz="0" w:space="0" w:color="auto"/>
            <w:left w:val="none" w:sz="0" w:space="0" w:color="auto"/>
            <w:bottom w:val="none" w:sz="0" w:space="0" w:color="auto"/>
            <w:right w:val="none" w:sz="0" w:space="0" w:color="auto"/>
          </w:divBdr>
        </w:div>
        <w:div w:id="2110350768">
          <w:marLeft w:val="640"/>
          <w:marRight w:val="0"/>
          <w:marTop w:val="0"/>
          <w:marBottom w:val="0"/>
          <w:divBdr>
            <w:top w:val="none" w:sz="0" w:space="0" w:color="auto"/>
            <w:left w:val="none" w:sz="0" w:space="0" w:color="auto"/>
            <w:bottom w:val="none" w:sz="0" w:space="0" w:color="auto"/>
            <w:right w:val="none" w:sz="0" w:space="0" w:color="auto"/>
          </w:divBdr>
        </w:div>
      </w:divsChild>
    </w:div>
    <w:div w:id="295255898">
      <w:bodyDiv w:val="1"/>
      <w:marLeft w:val="0"/>
      <w:marRight w:val="0"/>
      <w:marTop w:val="0"/>
      <w:marBottom w:val="0"/>
      <w:divBdr>
        <w:top w:val="none" w:sz="0" w:space="0" w:color="auto"/>
        <w:left w:val="none" w:sz="0" w:space="0" w:color="auto"/>
        <w:bottom w:val="none" w:sz="0" w:space="0" w:color="auto"/>
        <w:right w:val="none" w:sz="0" w:space="0" w:color="auto"/>
      </w:divBdr>
    </w:div>
    <w:div w:id="300115768">
      <w:bodyDiv w:val="1"/>
      <w:marLeft w:val="0"/>
      <w:marRight w:val="0"/>
      <w:marTop w:val="0"/>
      <w:marBottom w:val="0"/>
      <w:divBdr>
        <w:top w:val="none" w:sz="0" w:space="0" w:color="auto"/>
        <w:left w:val="none" w:sz="0" w:space="0" w:color="auto"/>
        <w:bottom w:val="none" w:sz="0" w:space="0" w:color="auto"/>
        <w:right w:val="none" w:sz="0" w:space="0" w:color="auto"/>
      </w:divBdr>
    </w:div>
    <w:div w:id="302776479">
      <w:bodyDiv w:val="1"/>
      <w:marLeft w:val="0"/>
      <w:marRight w:val="0"/>
      <w:marTop w:val="0"/>
      <w:marBottom w:val="0"/>
      <w:divBdr>
        <w:top w:val="none" w:sz="0" w:space="0" w:color="auto"/>
        <w:left w:val="none" w:sz="0" w:space="0" w:color="auto"/>
        <w:bottom w:val="none" w:sz="0" w:space="0" w:color="auto"/>
        <w:right w:val="none" w:sz="0" w:space="0" w:color="auto"/>
      </w:divBdr>
      <w:divsChild>
        <w:div w:id="649483974">
          <w:marLeft w:val="0"/>
          <w:marRight w:val="0"/>
          <w:marTop w:val="0"/>
          <w:marBottom w:val="0"/>
          <w:divBdr>
            <w:top w:val="none" w:sz="0" w:space="0" w:color="auto"/>
            <w:left w:val="none" w:sz="0" w:space="0" w:color="auto"/>
            <w:bottom w:val="none" w:sz="0" w:space="0" w:color="auto"/>
            <w:right w:val="none" w:sz="0" w:space="0" w:color="auto"/>
          </w:divBdr>
          <w:divsChild>
            <w:div w:id="386226960">
              <w:marLeft w:val="0"/>
              <w:marRight w:val="0"/>
              <w:marTop w:val="0"/>
              <w:marBottom w:val="0"/>
              <w:divBdr>
                <w:top w:val="none" w:sz="0" w:space="0" w:color="auto"/>
                <w:left w:val="none" w:sz="0" w:space="0" w:color="auto"/>
                <w:bottom w:val="none" w:sz="0" w:space="0" w:color="auto"/>
                <w:right w:val="none" w:sz="0" w:space="0" w:color="auto"/>
              </w:divBdr>
              <w:divsChild>
                <w:div w:id="1118790590">
                  <w:marLeft w:val="0"/>
                  <w:marRight w:val="0"/>
                  <w:marTop w:val="0"/>
                  <w:marBottom w:val="0"/>
                  <w:divBdr>
                    <w:top w:val="none" w:sz="0" w:space="0" w:color="auto"/>
                    <w:left w:val="none" w:sz="0" w:space="0" w:color="auto"/>
                    <w:bottom w:val="none" w:sz="0" w:space="0" w:color="auto"/>
                    <w:right w:val="none" w:sz="0" w:space="0" w:color="auto"/>
                  </w:divBdr>
                  <w:divsChild>
                    <w:div w:id="1901092142">
                      <w:marLeft w:val="0"/>
                      <w:marRight w:val="0"/>
                      <w:marTop w:val="0"/>
                      <w:marBottom w:val="0"/>
                      <w:divBdr>
                        <w:top w:val="none" w:sz="0" w:space="0" w:color="auto"/>
                        <w:left w:val="none" w:sz="0" w:space="0" w:color="auto"/>
                        <w:bottom w:val="none" w:sz="0" w:space="0" w:color="auto"/>
                        <w:right w:val="none" w:sz="0" w:space="0" w:color="auto"/>
                      </w:divBdr>
                      <w:divsChild>
                        <w:div w:id="633750849">
                          <w:marLeft w:val="0"/>
                          <w:marRight w:val="0"/>
                          <w:marTop w:val="0"/>
                          <w:marBottom w:val="0"/>
                          <w:divBdr>
                            <w:top w:val="none" w:sz="0" w:space="0" w:color="auto"/>
                            <w:left w:val="none" w:sz="0" w:space="0" w:color="auto"/>
                            <w:bottom w:val="none" w:sz="0" w:space="0" w:color="auto"/>
                            <w:right w:val="none" w:sz="0" w:space="0" w:color="auto"/>
                          </w:divBdr>
                          <w:divsChild>
                            <w:div w:id="80373621">
                              <w:marLeft w:val="0"/>
                              <w:marRight w:val="0"/>
                              <w:marTop w:val="0"/>
                              <w:marBottom w:val="0"/>
                              <w:divBdr>
                                <w:top w:val="none" w:sz="0" w:space="0" w:color="auto"/>
                                <w:left w:val="none" w:sz="0" w:space="0" w:color="auto"/>
                                <w:bottom w:val="none" w:sz="0" w:space="0" w:color="auto"/>
                                <w:right w:val="none" w:sz="0" w:space="0" w:color="auto"/>
                              </w:divBdr>
                              <w:divsChild>
                                <w:div w:id="877664304">
                                  <w:marLeft w:val="0"/>
                                  <w:marRight w:val="0"/>
                                  <w:marTop w:val="0"/>
                                  <w:marBottom w:val="0"/>
                                  <w:divBdr>
                                    <w:top w:val="none" w:sz="0" w:space="0" w:color="auto"/>
                                    <w:left w:val="none" w:sz="0" w:space="0" w:color="auto"/>
                                    <w:bottom w:val="none" w:sz="0" w:space="0" w:color="auto"/>
                                    <w:right w:val="none" w:sz="0" w:space="0" w:color="auto"/>
                                  </w:divBdr>
                                  <w:divsChild>
                                    <w:div w:id="20914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23231">
                          <w:marLeft w:val="0"/>
                          <w:marRight w:val="0"/>
                          <w:marTop w:val="0"/>
                          <w:marBottom w:val="0"/>
                          <w:divBdr>
                            <w:top w:val="none" w:sz="0" w:space="0" w:color="auto"/>
                            <w:left w:val="none" w:sz="0" w:space="0" w:color="auto"/>
                            <w:bottom w:val="none" w:sz="0" w:space="0" w:color="auto"/>
                            <w:right w:val="none" w:sz="0" w:space="0" w:color="auto"/>
                          </w:divBdr>
                          <w:divsChild>
                            <w:div w:id="1441876735">
                              <w:marLeft w:val="0"/>
                              <w:marRight w:val="0"/>
                              <w:marTop w:val="0"/>
                              <w:marBottom w:val="0"/>
                              <w:divBdr>
                                <w:top w:val="none" w:sz="0" w:space="0" w:color="auto"/>
                                <w:left w:val="none" w:sz="0" w:space="0" w:color="auto"/>
                                <w:bottom w:val="none" w:sz="0" w:space="0" w:color="auto"/>
                                <w:right w:val="none" w:sz="0" w:space="0" w:color="auto"/>
                              </w:divBdr>
                              <w:divsChild>
                                <w:div w:id="1103065665">
                                  <w:marLeft w:val="0"/>
                                  <w:marRight w:val="0"/>
                                  <w:marTop w:val="0"/>
                                  <w:marBottom w:val="0"/>
                                  <w:divBdr>
                                    <w:top w:val="none" w:sz="0" w:space="0" w:color="auto"/>
                                    <w:left w:val="none" w:sz="0" w:space="0" w:color="auto"/>
                                    <w:bottom w:val="none" w:sz="0" w:space="0" w:color="auto"/>
                                    <w:right w:val="none" w:sz="0" w:space="0" w:color="auto"/>
                                  </w:divBdr>
                                  <w:divsChild>
                                    <w:div w:id="1525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858370">
          <w:marLeft w:val="0"/>
          <w:marRight w:val="0"/>
          <w:marTop w:val="0"/>
          <w:marBottom w:val="0"/>
          <w:divBdr>
            <w:top w:val="none" w:sz="0" w:space="0" w:color="auto"/>
            <w:left w:val="none" w:sz="0" w:space="0" w:color="auto"/>
            <w:bottom w:val="none" w:sz="0" w:space="0" w:color="auto"/>
            <w:right w:val="none" w:sz="0" w:space="0" w:color="auto"/>
          </w:divBdr>
          <w:divsChild>
            <w:div w:id="1794443357">
              <w:marLeft w:val="0"/>
              <w:marRight w:val="0"/>
              <w:marTop w:val="0"/>
              <w:marBottom w:val="0"/>
              <w:divBdr>
                <w:top w:val="none" w:sz="0" w:space="0" w:color="auto"/>
                <w:left w:val="none" w:sz="0" w:space="0" w:color="auto"/>
                <w:bottom w:val="none" w:sz="0" w:space="0" w:color="auto"/>
                <w:right w:val="none" w:sz="0" w:space="0" w:color="auto"/>
              </w:divBdr>
              <w:divsChild>
                <w:div w:id="93672737">
                  <w:marLeft w:val="0"/>
                  <w:marRight w:val="0"/>
                  <w:marTop w:val="0"/>
                  <w:marBottom w:val="0"/>
                  <w:divBdr>
                    <w:top w:val="none" w:sz="0" w:space="0" w:color="auto"/>
                    <w:left w:val="none" w:sz="0" w:space="0" w:color="auto"/>
                    <w:bottom w:val="none" w:sz="0" w:space="0" w:color="auto"/>
                    <w:right w:val="none" w:sz="0" w:space="0" w:color="auto"/>
                  </w:divBdr>
                  <w:divsChild>
                    <w:div w:id="2111585481">
                      <w:marLeft w:val="0"/>
                      <w:marRight w:val="0"/>
                      <w:marTop w:val="0"/>
                      <w:marBottom w:val="0"/>
                      <w:divBdr>
                        <w:top w:val="none" w:sz="0" w:space="0" w:color="auto"/>
                        <w:left w:val="none" w:sz="0" w:space="0" w:color="auto"/>
                        <w:bottom w:val="none" w:sz="0" w:space="0" w:color="auto"/>
                        <w:right w:val="none" w:sz="0" w:space="0" w:color="auto"/>
                      </w:divBdr>
                      <w:divsChild>
                        <w:div w:id="1951163452">
                          <w:marLeft w:val="0"/>
                          <w:marRight w:val="0"/>
                          <w:marTop w:val="0"/>
                          <w:marBottom w:val="0"/>
                          <w:divBdr>
                            <w:top w:val="none" w:sz="0" w:space="0" w:color="auto"/>
                            <w:left w:val="none" w:sz="0" w:space="0" w:color="auto"/>
                            <w:bottom w:val="none" w:sz="0" w:space="0" w:color="auto"/>
                            <w:right w:val="none" w:sz="0" w:space="0" w:color="auto"/>
                          </w:divBdr>
                          <w:divsChild>
                            <w:div w:id="2045708335">
                              <w:marLeft w:val="0"/>
                              <w:marRight w:val="0"/>
                              <w:marTop w:val="0"/>
                              <w:marBottom w:val="0"/>
                              <w:divBdr>
                                <w:top w:val="none" w:sz="0" w:space="0" w:color="auto"/>
                                <w:left w:val="none" w:sz="0" w:space="0" w:color="auto"/>
                                <w:bottom w:val="none" w:sz="0" w:space="0" w:color="auto"/>
                                <w:right w:val="none" w:sz="0" w:space="0" w:color="auto"/>
                              </w:divBdr>
                              <w:divsChild>
                                <w:div w:id="2022661260">
                                  <w:marLeft w:val="0"/>
                                  <w:marRight w:val="0"/>
                                  <w:marTop w:val="0"/>
                                  <w:marBottom w:val="0"/>
                                  <w:divBdr>
                                    <w:top w:val="none" w:sz="0" w:space="0" w:color="auto"/>
                                    <w:left w:val="none" w:sz="0" w:space="0" w:color="auto"/>
                                    <w:bottom w:val="none" w:sz="0" w:space="0" w:color="auto"/>
                                    <w:right w:val="none" w:sz="0" w:space="0" w:color="auto"/>
                                  </w:divBdr>
                                  <w:divsChild>
                                    <w:div w:id="2000424857">
                                      <w:marLeft w:val="0"/>
                                      <w:marRight w:val="0"/>
                                      <w:marTop w:val="0"/>
                                      <w:marBottom w:val="0"/>
                                      <w:divBdr>
                                        <w:top w:val="none" w:sz="0" w:space="0" w:color="auto"/>
                                        <w:left w:val="none" w:sz="0" w:space="0" w:color="auto"/>
                                        <w:bottom w:val="none" w:sz="0" w:space="0" w:color="auto"/>
                                        <w:right w:val="none" w:sz="0" w:space="0" w:color="auto"/>
                                      </w:divBdr>
                                      <w:divsChild>
                                        <w:div w:id="734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001198">
          <w:marLeft w:val="0"/>
          <w:marRight w:val="0"/>
          <w:marTop w:val="0"/>
          <w:marBottom w:val="0"/>
          <w:divBdr>
            <w:top w:val="none" w:sz="0" w:space="0" w:color="auto"/>
            <w:left w:val="none" w:sz="0" w:space="0" w:color="auto"/>
            <w:bottom w:val="none" w:sz="0" w:space="0" w:color="auto"/>
            <w:right w:val="none" w:sz="0" w:space="0" w:color="auto"/>
          </w:divBdr>
          <w:divsChild>
            <w:div w:id="1766725383">
              <w:marLeft w:val="0"/>
              <w:marRight w:val="0"/>
              <w:marTop w:val="0"/>
              <w:marBottom w:val="0"/>
              <w:divBdr>
                <w:top w:val="none" w:sz="0" w:space="0" w:color="auto"/>
                <w:left w:val="none" w:sz="0" w:space="0" w:color="auto"/>
                <w:bottom w:val="none" w:sz="0" w:space="0" w:color="auto"/>
                <w:right w:val="none" w:sz="0" w:space="0" w:color="auto"/>
              </w:divBdr>
              <w:divsChild>
                <w:div w:id="611480468">
                  <w:marLeft w:val="0"/>
                  <w:marRight w:val="0"/>
                  <w:marTop w:val="0"/>
                  <w:marBottom w:val="0"/>
                  <w:divBdr>
                    <w:top w:val="none" w:sz="0" w:space="0" w:color="auto"/>
                    <w:left w:val="none" w:sz="0" w:space="0" w:color="auto"/>
                    <w:bottom w:val="none" w:sz="0" w:space="0" w:color="auto"/>
                    <w:right w:val="none" w:sz="0" w:space="0" w:color="auto"/>
                  </w:divBdr>
                  <w:divsChild>
                    <w:div w:id="1166944910">
                      <w:marLeft w:val="0"/>
                      <w:marRight w:val="0"/>
                      <w:marTop w:val="0"/>
                      <w:marBottom w:val="0"/>
                      <w:divBdr>
                        <w:top w:val="none" w:sz="0" w:space="0" w:color="auto"/>
                        <w:left w:val="none" w:sz="0" w:space="0" w:color="auto"/>
                        <w:bottom w:val="none" w:sz="0" w:space="0" w:color="auto"/>
                        <w:right w:val="none" w:sz="0" w:space="0" w:color="auto"/>
                      </w:divBdr>
                      <w:divsChild>
                        <w:div w:id="795102685">
                          <w:marLeft w:val="0"/>
                          <w:marRight w:val="0"/>
                          <w:marTop w:val="0"/>
                          <w:marBottom w:val="0"/>
                          <w:divBdr>
                            <w:top w:val="none" w:sz="0" w:space="0" w:color="auto"/>
                            <w:left w:val="none" w:sz="0" w:space="0" w:color="auto"/>
                            <w:bottom w:val="none" w:sz="0" w:space="0" w:color="auto"/>
                            <w:right w:val="none" w:sz="0" w:space="0" w:color="auto"/>
                          </w:divBdr>
                          <w:divsChild>
                            <w:div w:id="1880163329">
                              <w:marLeft w:val="0"/>
                              <w:marRight w:val="0"/>
                              <w:marTop w:val="0"/>
                              <w:marBottom w:val="0"/>
                              <w:divBdr>
                                <w:top w:val="none" w:sz="0" w:space="0" w:color="auto"/>
                                <w:left w:val="none" w:sz="0" w:space="0" w:color="auto"/>
                                <w:bottom w:val="none" w:sz="0" w:space="0" w:color="auto"/>
                                <w:right w:val="none" w:sz="0" w:space="0" w:color="auto"/>
                              </w:divBdr>
                              <w:divsChild>
                                <w:div w:id="9451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178821">
                  <w:marLeft w:val="0"/>
                  <w:marRight w:val="0"/>
                  <w:marTop w:val="0"/>
                  <w:marBottom w:val="0"/>
                  <w:divBdr>
                    <w:top w:val="none" w:sz="0" w:space="0" w:color="auto"/>
                    <w:left w:val="none" w:sz="0" w:space="0" w:color="auto"/>
                    <w:bottom w:val="none" w:sz="0" w:space="0" w:color="auto"/>
                    <w:right w:val="none" w:sz="0" w:space="0" w:color="auto"/>
                  </w:divBdr>
                  <w:divsChild>
                    <w:div w:id="1237396865">
                      <w:marLeft w:val="0"/>
                      <w:marRight w:val="0"/>
                      <w:marTop w:val="0"/>
                      <w:marBottom w:val="0"/>
                      <w:divBdr>
                        <w:top w:val="none" w:sz="0" w:space="0" w:color="auto"/>
                        <w:left w:val="none" w:sz="0" w:space="0" w:color="auto"/>
                        <w:bottom w:val="none" w:sz="0" w:space="0" w:color="auto"/>
                        <w:right w:val="none" w:sz="0" w:space="0" w:color="auto"/>
                      </w:divBdr>
                      <w:divsChild>
                        <w:div w:id="1047876432">
                          <w:marLeft w:val="0"/>
                          <w:marRight w:val="0"/>
                          <w:marTop w:val="0"/>
                          <w:marBottom w:val="0"/>
                          <w:divBdr>
                            <w:top w:val="none" w:sz="0" w:space="0" w:color="auto"/>
                            <w:left w:val="none" w:sz="0" w:space="0" w:color="auto"/>
                            <w:bottom w:val="none" w:sz="0" w:space="0" w:color="auto"/>
                            <w:right w:val="none" w:sz="0" w:space="0" w:color="auto"/>
                          </w:divBdr>
                          <w:divsChild>
                            <w:div w:id="961885806">
                              <w:marLeft w:val="0"/>
                              <w:marRight w:val="0"/>
                              <w:marTop w:val="0"/>
                              <w:marBottom w:val="0"/>
                              <w:divBdr>
                                <w:top w:val="none" w:sz="0" w:space="0" w:color="auto"/>
                                <w:left w:val="none" w:sz="0" w:space="0" w:color="auto"/>
                                <w:bottom w:val="none" w:sz="0" w:space="0" w:color="auto"/>
                                <w:right w:val="none" w:sz="0" w:space="0" w:color="auto"/>
                              </w:divBdr>
                              <w:divsChild>
                                <w:div w:id="1773553624">
                                  <w:marLeft w:val="0"/>
                                  <w:marRight w:val="0"/>
                                  <w:marTop w:val="0"/>
                                  <w:marBottom w:val="0"/>
                                  <w:divBdr>
                                    <w:top w:val="none" w:sz="0" w:space="0" w:color="auto"/>
                                    <w:left w:val="none" w:sz="0" w:space="0" w:color="auto"/>
                                    <w:bottom w:val="none" w:sz="0" w:space="0" w:color="auto"/>
                                    <w:right w:val="none" w:sz="0" w:space="0" w:color="auto"/>
                                  </w:divBdr>
                                  <w:divsChild>
                                    <w:div w:id="19476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624932">
      <w:bodyDiv w:val="1"/>
      <w:marLeft w:val="0"/>
      <w:marRight w:val="0"/>
      <w:marTop w:val="0"/>
      <w:marBottom w:val="0"/>
      <w:divBdr>
        <w:top w:val="none" w:sz="0" w:space="0" w:color="auto"/>
        <w:left w:val="none" w:sz="0" w:space="0" w:color="auto"/>
        <w:bottom w:val="none" w:sz="0" w:space="0" w:color="auto"/>
        <w:right w:val="none" w:sz="0" w:space="0" w:color="auto"/>
      </w:divBdr>
    </w:div>
    <w:div w:id="310133427">
      <w:bodyDiv w:val="1"/>
      <w:marLeft w:val="0"/>
      <w:marRight w:val="0"/>
      <w:marTop w:val="0"/>
      <w:marBottom w:val="0"/>
      <w:divBdr>
        <w:top w:val="none" w:sz="0" w:space="0" w:color="auto"/>
        <w:left w:val="none" w:sz="0" w:space="0" w:color="auto"/>
        <w:bottom w:val="none" w:sz="0" w:space="0" w:color="auto"/>
        <w:right w:val="none" w:sz="0" w:space="0" w:color="auto"/>
      </w:divBdr>
      <w:divsChild>
        <w:div w:id="865949418">
          <w:marLeft w:val="640"/>
          <w:marRight w:val="0"/>
          <w:marTop w:val="0"/>
          <w:marBottom w:val="0"/>
          <w:divBdr>
            <w:top w:val="none" w:sz="0" w:space="0" w:color="auto"/>
            <w:left w:val="none" w:sz="0" w:space="0" w:color="auto"/>
            <w:bottom w:val="none" w:sz="0" w:space="0" w:color="auto"/>
            <w:right w:val="none" w:sz="0" w:space="0" w:color="auto"/>
          </w:divBdr>
        </w:div>
        <w:div w:id="1686832655">
          <w:marLeft w:val="640"/>
          <w:marRight w:val="0"/>
          <w:marTop w:val="0"/>
          <w:marBottom w:val="0"/>
          <w:divBdr>
            <w:top w:val="none" w:sz="0" w:space="0" w:color="auto"/>
            <w:left w:val="none" w:sz="0" w:space="0" w:color="auto"/>
            <w:bottom w:val="none" w:sz="0" w:space="0" w:color="auto"/>
            <w:right w:val="none" w:sz="0" w:space="0" w:color="auto"/>
          </w:divBdr>
        </w:div>
        <w:div w:id="2033147748">
          <w:marLeft w:val="640"/>
          <w:marRight w:val="0"/>
          <w:marTop w:val="0"/>
          <w:marBottom w:val="0"/>
          <w:divBdr>
            <w:top w:val="none" w:sz="0" w:space="0" w:color="auto"/>
            <w:left w:val="none" w:sz="0" w:space="0" w:color="auto"/>
            <w:bottom w:val="none" w:sz="0" w:space="0" w:color="auto"/>
            <w:right w:val="none" w:sz="0" w:space="0" w:color="auto"/>
          </w:divBdr>
        </w:div>
      </w:divsChild>
    </w:div>
    <w:div w:id="310408390">
      <w:bodyDiv w:val="1"/>
      <w:marLeft w:val="0"/>
      <w:marRight w:val="0"/>
      <w:marTop w:val="0"/>
      <w:marBottom w:val="0"/>
      <w:divBdr>
        <w:top w:val="none" w:sz="0" w:space="0" w:color="auto"/>
        <w:left w:val="none" w:sz="0" w:space="0" w:color="auto"/>
        <w:bottom w:val="none" w:sz="0" w:space="0" w:color="auto"/>
        <w:right w:val="none" w:sz="0" w:space="0" w:color="auto"/>
      </w:divBdr>
    </w:div>
    <w:div w:id="311638133">
      <w:bodyDiv w:val="1"/>
      <w:marLeft w:val="0"/>
      <w:marRight w:val="0"/>
      <w:marTop w:val="0"/>
      <w:marBottom w:val="0"/>
      <w:divBdr>
        <w:top w:val="none" w:sz="0" w:space="0" w:color="auto"/>
        <w:left w:val="none" w:sz="0" w:space="0" w:color="auto"/>
        <w:bottom w:val="none" w:sz="0" w:space="0" w:color="auto"/>
        <w:right w:val="none" w:sz="0" w:space="0" w:color="auto"/>
      </w:divBdr>
      <w:divsChild>
        <w:div w:id="135803553">
          <w:marLeft w:val="640"/>
          <w:marRight w:val="0"/>
          <w:marTop w:val="0"/>
          <w:marBottom w:val="0"/>
          <w:divBdr>
            <w:top w:val="none" w:sz="0" w:space="0" w:color="auto"/>
            <w:left w:val="none" w:sz="0" w:space="0" w:color="auto"/>
            <w:bottom w:val="none" w:sz="0" w:space="0" w:color="auto"/>
            <w:right w:val="none" w:sz="0" w:space="0" w:color="auto"/>
          </w:divBdr>
        </w:div>
        <w:div w:id="497887164">
          <w:marLeft w:val="640"/>
          <w:marRight w:val="0"/>
          <w:marTop w:val="0"/>
          <w:marBottom w:val="0"/>
          <w:divBdr>
            <w:top w:val="none" w:sz="0" w:space="0" w:color="auto"/>
            <w:left w:val="none" w:sz="0" w:space="0" w:color="auto"/>
            <w:bottom w:val="none" w:sz="0" w:space="0" w:color="auto"/>
            <w:right w:val="none" w:sz="0" w:space="0" w:color="auto"/>
          </w:divBdr>
        </w:div>
        <w:div w:id="737820809">
          <w:marLeft w:val="640"/>
          <w:marRight w:val="0"/>
          <w:marTop w:val="0"/>
          <w:marBottom w:val="0"/>
          <w:divBdr>
            <w:top w:val="none" w:sz="0" w:space="0" w:color="auto"/>
            <w:left w:val="none" w:sz="0" w:space="0" w:color="auto"/>
            <w:bottom w:val="none" w:sz="0" w:space="0" w:color="auto"/>
            <w:right w:val="none" w:sz="0" w:space="0" w:color="auto"/>
          </w:divBdr>
        </w:div>
        <w:div w:id="770709714">
          <w:marLeft w:val="640"/>
          <w:marRight w:val="0"/>
          <w:marTop w:val="0"/>
          <w:marBottom w:val="0"/>
          <w:divBdr>
            <w:top w:val="none" w:sz="0" w:space="0" w:color="auto"/>
            <w:left w:val="none" w:sz="0" w:space="0" w:color="auto"/>
            <w:bottom w:val="none" w:sz="0" w:space="0" w:color="auto"/>
            <w:right w:val="none" w:sz="0" w:space="0" w:color="auto"/>
          </w:divBdr>
        </w:div>
        <w:div w:id="854074393">
          <w:marLeft w:val="640"/>
          <w:marRight w:val="0"/>
          <w:marTop w:val="0"/>
          <w:marBottom w:val="0"/>
          <w:divBdr>
            <w:top w:val="none" w:sz="0" w:space="0" w:color="auto"/>
            <w:left w:val="none" w:sz="0" w:space="0" w:color="auto"/>
            <w:bottom w:val="none" w:sz="0" w:space="0" w:color="auto"/>
            <w:right w:val="none" w:sz="0" w:space="0" w:color="auto"/>
          </w:divBdr>
        </w:div>
        <w:div w:id="1354111104">
          <w:marLeft w:val="640"/>
          <w:marRight w:val="0"/>
          <w:marTop w:val="0"/>
          <w:marBottom w:val="0"/>
          <w:divBdr>
            <w:top w:val="none" w:sz="0" w:space="0" w:color="auto"/>
            <w:left w:val="none" w:sz="0" w:space="0" w:color="auto"/>
            <w:bottom w:val="none" w:sz="0" w:space="0" w:color="auto"/>
            <w:right w:val="none" w:sz="0" w:space="0" w:color="auto"/>
          </w:divBdr>
        </w:div>
        <w:div w:id="1398086645">
          <w:marLeft w:val="640"/>
          <w:marRight w:val="0"/>
          <w:marTop w:val="0"/>
          <w:marBottom w:val="0"/>
          <w:divBdr>
            <w:top w:val="none" w:sz="0" w:space="0" w:color="auto"/>
            <w:left w:val="none" w:sz="0" w:space="0" w:color="auto"/>
            <w:bottom w:val="none" w:sz="0" w:space="0" w:color="auto"/>
            <w:right w:val="none" w:sz="0" w:space="0" w:color="auto"/>
          </w:divBdr>
        </w:div>
        <w:div w:id="1565752099">
          <w:marLeft w:val="640"/>
          <w:marRight w:val="0"/>
          <w:marTop w:val="0"/>
          <w:marBottom w:val="0"/>
          <w:divBdr>
            <w:top w:val="none" w:sz="0" w:space="0" w:color="auto"/>
            <w:left w:val="none" w:sz="0" w:space="0" w:color="auto"/>
            <w:bottom w:val="none" w:sz="0" w:space="0" w:color="auto"/>
            <w:right w:val="none" w:sz="0" w:space="0" w:color="auto"/>
          </w:divBdr>
        </w:div>
        <w:div w:id="1835799077">
          <w:marLeft w:val="640"/>
          <w:marRight w:val="0"/>
          <w:marTop w:val="0"/>
          <w:marBottom w:val="0"/>
          <w:divBdr>
            <w:top w:val="none" w:sz="0" w:space="0" w:color="auto"/>
            <w:left w:val="none" w:sz="0" w:space="0" w:color="auto"/>
            <w:bottom w:val="none" w:sz="0" w:space="0" w:color="auto"/>
            <w:right w:val="none" w:sz="0" w:space="0" w:color="auto"/>
          </w:divBdr>
        </w:div>
        <w:div w:id="1842348354">
          <w:marLeft w:val="640"/>
          <w:marRight w:val="0"/>
          <w:marTop w:val="0"/>
          <w:marBottom w:val="0"/>
          <w:divBdr>
            <w:top w:val="none" w:sz="0" w:space="0" w:color="auto"/>
            <w:left w:val="none" w:sz="0" w:space="0" w:color="auto"/>
            <w:bottom w:val="none" w:sz="0" w:space="0" w:color="auto"/>
            <w:right w:val="none" w:sz="0" w:space="0" w:color="auto"/>
          </w:divBdr>
        </w:div>
        <w:div w:id="2014599542">
          <w:marLeft w:val="640"/>
          <w:marRight w:val="0"/>
          <w:marTop w:val="0"/>
          <w:marBottom w:val="0"/>
          <w:divBdr>
            <w:top w:val="none" w:sz="0" w:space="0" w:color="auto"/>
            <w:left w:val="none" w:sz="0" w:space="0" w:color="auto"/>
            <w:bottom w:val="none" w:sz="0" w:space="0" w:color="auto"/>
            <w:right w:val="none" w:sz="0" w:space="0" w:color="auto"/>
          </w:divBdr>
        </w:div>
      </w:divsChild>
    </w:div>
    <w:div w:id="315645194">
      <w:bodyDiv w:val="1"/>
      <w:marLeft w:val="0"/>
      <w:marRight w:val="0"/>
      <w:marTop w:val="0"/>
      <w:marBottom w:val="0"/>
      <w:divBdr>
        <w:top w:val="none" w:sz="0" w:space="0" w:color="auto"/>
        <w:left w:val="none" w:sz="0" w:space="0" w:color="auto"/>
        <w:bottom w:val="none" w:sz="0" w:space="0" w:color="auto"/>
        <w:right w:val="none" w:sz="0" w:space="0" w:color="auto"/>
      </w:divBdr>
    </w:div>
    <w:div w:id="320811303">
      <w:bodyDiv w:val="1"/>
      <w:marLeft w:val="0"/>
      <w:marRight w:val="0"/>
      <w:marTop w:val="0"/>
      <w:marBottom w:val="0"/>
      <w:divBdr>
        <w:top w:val="none" w:sz="0" w:space="0" w:color="auto"/>
        <w:left w:val="none" w:sz="0" w:space="0" w:color="auto"/>
        <w:bottom w:val="none" w:sz="0" w:space="0" w:color="auto"/>
        <w:right w:val="none" w:sz="0" w:space="0" w:color="auto"/>
      </w:divBdr>
    </w:div>
    <w:div w:id="323558604">
      <w:bodyDiv w:val="1"/>
      <w:marLeft w:val="0"/>
      <w:marRight w:val="0"/>
      <w:marTop w:val="0"/>
      <w:marBottom w:val="0"/>
      <w:divBdr>
        <w:top w:val="none" w:sz="0" w:space="0" w:color="auto"/>
        <w:left w:val="none" w:sz="0" w:space="0" w:color="auto"/>
        <w:bottom w:val="none" w:sz="0" w:space="0" w:color="auto"/>
        <w:right w:val="none" w:sz="0" w:space="0" w:color="auto"/>
      </w:divBdr>
      <w:divsChild>
        <w:div w:id="129831317">
          <w:marLeft w:val="640"/>
          <w:marRight w:val="0"/>
          <w:marTop w:val="0"/>
          <w:marBottom w:val="0"/>
          <w:divBdr>
            <w:top w:val="none" w:sz="0" w:space="0" w:color="auto"/>
            <w:left w:val="none" w:sz="0" w:space="0" w:color="auto"/>
            <w:bottom w:val="none" w:sz="0" w:space="0" w:color="auto"/>
            <w:right w:val="none" w:sz="0" w:space="0" w:color="auto"/>
          </w:divBdr>
        </w:div>
        <w:div w:id="412435654">
          <w:marLeft w:val="640"/>
          <w:marRight w:val="0"/>
          <w:marTop w:val="0"/>
          <w:marBottom w:val="0"/>
          <w:divBdr>
            <w:top w:val="none" w:sz="0" w:space="0" w:color="auto"/>
            <w:left w:val="none" w:sz="0" w:space="0" w:color="auto"/>
            <w:bottom w:val="none" w:sz="0" w:space="0" w:color="auto"/>
            <w:right w:val="none" w:sz="0" w:space="0" w:color="auto"/>
          </w:divBdr>
        </w:div>
        <w:div w:id="613824792">
          <w:marLeft w:val="640"/>
          <w:marRight w:val="0"/>
          <w:marTop w:val="0"/>
          <w:marBottom w:val="0"/>
          <w:divBdr>
            <w:top w:val="none" w:sz="0" w:space="0" w:color="auto"/>
            <w:left w:val="none" w:sz="0" w:space="0" w:color="auto"/>
            <w:bottom w:val="none" w:sz="0" w:space="0" w:color="auto"/>
            <w:right w:val="none" w:sz="0" w:space="0" w:color="auto"/>
          </w:divBdr>
        </w:div>
        <w:div w:id="780296964">
          <w:marLeft w:val="640"/>
          <w:marRight w:val="0"/>
          <w:marTop w:val="0"/>
          <w:marBottom w:val="0"/>
          <w:divBdr>
            <w:top w:val="none" w:sz="0" w:space="0" w:color="auto"/>
            <w:left w:val="none" w:sz="0" w:space="0" w:color="auto"/>
            <w:bottom w:val="none" w:sz="0" w:space="0" w:color="auto"/>
            <w:right w:val="none" w:sz="0" w:space="0" w:color="auto"/>
          </w:divBdr>
        </w:div>
        <w:div w:id="1613511625">
          <w:marLeft w:val="640"/>
          <w:marRight w:val="0"/>
          <w:marTop w:val="0"/>
          <w:marBottom w:val="0"/>
          <w:divBdr>
            <w:top w:val="none" w:sz="0" w:space="0" w:color="auto"/>
            <w:left w:val="none" w:sz="0" w:space="0" w:color="auto"/>
            <w:bottom w:val="none" w:sz="0" w:space="0" w:color="auto"/>
            <w:right w:val="none" w:sz="0" w:space="0" w:color="auto"/>
          </w:divBdr>
        </w:div>
      </w:divsChild>
    </w:div>
    <w:div w:id="324431702">
      <w:bodyDiv w:val="1"/>
      <w:marLeft w:val="0"/>
      <w:marRight w:val="0"/>
      <w:marTop w:val="0"/>
      <w:marBottom w:val="0"/>
      <w:divBdr>
        <w:top w:val="none" w:sz="0" w:space="0" w:color="auto"/>
        <w:left w:val="none" w:sz="0" w:space="0" w:color="auto"/>
        <w:bottom w:val="none" w:sz="0" w:space="0" w:color="auto"/>
        <w:right w:val="none" w:sz="0" w:space="0" w:color="auto"/>
      </w:divBdr>
    </w:div>
    <w:div w:id="331951816">
      <w:bodyDiv w:val="1"/>
      <w:marLeft w:val="0"/>
      <w:marRight w:val="0"/>
      <w:marTop w:val="0"/>
      <w:marBottom w:val="0"/>
      <w:divBdr>
        <w:top w:val="none" w:sz="0" w:space="0" w:color="auto"/>
        <w:left w:val="none" w:sz="0" w:space="0" w:color="auto"/>
        <w:bottom w:val="none" w:sz="0" w:space="0" w:color="auto"/>
        <w:right w:val="none" w:sz="0" w:space="0" w:color="auto"/>
      </w:divBdr>
      <w:divsChild>
        <w:div w:id="353967905">
          <w:marLeft w:val="640"/>
          <w:marRight w:val="0"/>
          <w:marTop w:val="0"/>
          <w:marBottom w:val="0"/>
          <w:divBdr>
            <w:top w:val="none" w:sz="0" w:space="0" w:color="auto"/>
            <w:left w:val="none" w:sz="0" w:space="0" w:color="auto"/>
            <w:bottom w:val="none" w:sz="0" w:space="0" w:color="auto"/>
            <w:right w:val="none" w:sz="0" w:space="0" w:color="auto"/>
          </w:divBdr>
        </w:div>
        <w:div w:id="654459416">
          <w:marLeft w:val="640"/>
          <w:marRight w:val="0"/>
          <w:marTop w:val="0"/>
          <w:marBottom w:val="0"/>
          <w:divBdr>
            <w:top w:val="none" w:sz="0" w:space="0" w:color="auto"/>
            <w:left w:val="none" w:sz="0" w:space="0" w:color="auto"/>
            <w:bottom w:val="none" w:sz="0" w:space="0" w:color="auto"/>
            <w:right w:val="none" w:sz="0" w:space="0" w:color="auto"/>
          </w:divBdr>
        </w:div>
        <w:div w:id="663165883">
          <w:marLeft w:val="640"/>
          <w:marRight w:val="0"/>
          <w:marTop w:val="0"/>
          <w:marBottom w:val="0"/>
          <w:divBdr>
            <w:top w:val="none" w:sz="0" w:space="0" w:color="auto"/>
            <w:left w:val="none" w:sz="0" w:space="0" w:color="auto"/>
            <w:bottom w:val="none" w:sz="0" w:space="0" w:color="auto"/>
            <w:right w:val="none" w:sz="0" w:space="0" w:color="auto"/>
          </w:divBdr>
        </w:div>
        <w:div w:id="824200113">
          <w:marLeft w:val="640"/>
          <w:marRight w:val="0"/>
          <w:marTop w:val="0"/>
          <w:marBottom w:val="0"/>
          <w:divBdr>
            <w:top w:val="none" w:sz="0" w:space="0" w:color="auto"/>
            <w:left w:val="none" w:sz="0" w:space="0" w:color="auto"/>
            <w:bottom w:val="none" w:sz="0" w:space="0" w:color="auto"/>
            <w:right w:val="none" w:sz="0" w:space="0" w:color="auto"/>
          </w:divBdr>
        </w:div>
        <w:div w:id="1007562665">
          <w:marLeft w:val="640"/>
          <w:marRight w:val="0"/>
          <w:marTop w:val="0"/>
          <w:marBottom w:val="0"/>
          <w:divBdr>
            <w:top w:val="none" w:sz="0" w:space="0" w:color="auto"/>
            <w:left w:val="none" w:sz="0" w:space="0" w:color="auto"/>
            <w:bottom w:val="none" w:sz="0" w:space="0" w:color="auto"/>
            <w:right w:val="none" w:sz="0" w:space="0" w:color="auto"/>
          </w:divBdr>
        </w:div>
        <w:div w:id="1089158698">
          <w:marLeft w:val="640"/>
          <w:marRight w:val="0"/>
          <w:marTop w:val="0"/>
          <w:marBottom w:val="0"/>
          <w:divBdr>
            <w:top w:val="none" w:sz="0" w:space="0" w:color="auto"/>
            <w:left w:val="none" w:sz="0" w:space="0" w:color="auto"/>
            <w:bottom w:val="none" w:sz="0" w:space="0" w:color="auto"/>
            <w:right w:val="none" w:sz="0" w:space="0" w:color="auto"/>
          </w:divBdr>
        </w:div>
        <w:div w:id="1115834771">
          <w:marLeft w:val="640"/>
          <w:marRight w:val="0"/>
          <w:marTop w:val="0"/>
          <w:marBottom w:val="0"/>
          <w:divBdr>
            <w:top w:val="none" w:sz="0" w:space="0" w:color="auto"/>
            <w:left w:val="none" w:sz="0" w:space="0" w:color="auto"/>
            <w:bottom w:val="none" w:sz="0" w:space="0" w:color="auto"/>
            <w:right w:val="none" w:sz="0" w:space="0" w:color="auto"/>
          </w:divBdr>
        </w:div>
        <w:div w:id="1117915328">
          <w:marLeft w:val="640"/>
          <w:marRight w:val="0"/>
          <w:marTop w:val="0"/>
          <w:marBottom w:val="0"/>
          <w:divBdr>
            <w:top w:val="none" w:sz="0" w:space="0" w:color="auto"/>
            <w:left w:val="none" w:sz="0" w:space="0" w:color="auto"/>
            <w:bottom w:val="none" w:sz="0" w:space="0" w:color="auto"/>
            <w:right w:val="none" w:sz="0" w:space="0" w:color="auto"/>
          </w:divBdr>
        </w:div>
        <w:div w:id="1486314971">
          <w:marLeft w:val="640"/>
          <w:marRight w:val="0"/>
          <w:marTop w:val="0"/>
          <w:marBottom w:val="0"/>
          <w:divBdr>
            <w:top w:val="none" w:sz="0" w:space="0" w:color="auto"/>
            <w:left w:val="none" w:sz="0" w:space="0" w:color="auto"/>
            <w:bottom w:val="none" w:sz="0" w:space="0" w:color="auto"/>
            <w:right w:val="none" w:sz="0" w:space="0" w:color="auto"/>
          </w:divBdr>
        </w:div>
        <w:div w:id="1711371122">
          <w:marLeft w:val="640"/>
          <w:marRight w:val="0"/>
          <w:marTop w:val="0"/>
          <w:marBottom w:val="0"/>
          <w:divBdr>
            <w:top w:val="none" w:sz="0" w:space="0" w:color="auto"/>
            <w:left w:val="none" w:sz="0" w:space="0" w:color="auto"/>
            <w:bottom w:val="none" w:sz="0" w:space="0" w:color="auto"/>
            <w:right w:val="none" w:sz="0" w:space="0" w:color="auto"/>
          </w:divBdr>
        </w:div>
        <w:div w:id="1775858561">
          <w:marLeft w:val="640"/>
          <w:marRight w:val="0"/>
          <w:marTop w:val="0"/>
          <w:marBottom w:val="0"/>
          <w:divBdr>
            <w:top w:val="none" w:sz="0" w:space="0" w:color="auto"/>
            <w:left w:val="none" w:sz="0" w:space="0" w:color="auto"/>
            <w:bottom w:val="none" w:sz="0" w:space="0" w:color="auto"/>
            <w:right w:val="none" w:sz="0" w:space="0" w:color="auto"/>
          </w:divBdr>
        </w:div>
        <w:div w:id="1825733435">
          <w:marLeft w:val="640"/>
          <w:marRight w:val="0"/>
          <w:marTop w:val="0"/>
          <w:marBottom w:val="0"/>
          <w:divBdr>
            <w:top w:val="none" w:sz="0" w:space="0" w:color="auto"/>
            <w:left w:val="none" w:sz="0" w:space="0" w:color="auto"/>
            <w:bottom w:val="none" w:sz="0" w:space="0" w:color="auto"/>
            <w:right w:val="none" w:sz="0" w:space="0" w:color="auto"/>
          </w:divBdr>
        </w:div>
        <w:div w:id="1853034434">
          <w:marLeft w:val="640"/>
          <w:marRight w:val="0"/>
          <w:marTop w:val="0"/>
          <w:marBottom w:val="0"/>
          <w:divBdr>
            <w:top w:val="none" w:sz="0" w:space="0" w:color="auto"/>
            <w:left w:val="none" w:sz="0" w:space="0" w:color="auto"/>
            <w:bottom w:val="none" w:sz="0" w:space="0" w:color="auto"/>
            <w:right w:val="none" w:sz="0" w:space="0" w:color="auto"/>
          </w:divBdr>
        </w:div>
        <w:div w:id="2069572288">
          <w:marLeft w:val="640"/>
          <w:marRight w:val="0"/>
          <w:marTop w:val="0"/>
          <w:marBottom w:val="0"/>
          <w:divBdr>
            <w:top w:val="none" w:sz="0" w:space="0" w:color="auto"/>
            <w:left w:val="none" w:sz="0" w:space="0" w:color="auto"/>
            <w:bottom w:val="none" w:sz="0" w:space="0" w:color="auto"/>
            <w:right w:val="none" w:sz="0" w:space="0" w:color="auto"/>
          </w:divBdr>
        </w:div>
      </w:divsChild>
    </w:div>
    <w:div w:id="332025889">
      <w:bodyDiv w:val="1"/>
      <w:marLeft w:val="0"/>
      <w:marRight w:val="0"/>
      <w:marTop w:val="0"/>
      <w:marBottom w:val="0"/>
      <w:divBdr>
        <w:top w:val="none" w:sz="0" w:space="0" w:color="auto"/>
        <w:left w:val="none" w:sz="0" w:space="0" w:color="auto"/>
        <w:bottom w:val="none" w:sz="0" w:space="0" w:color="auto"/>
        <w:right w:val="none" w:sz="0" w:space="0" w:color="auto"/>
      </w:divBdr>
    </w:div>
    <w:div w:id="339429449">
      <w:bodyDiv w:val="1"/>
      <w:marLeft w:val="0"/>
      <w:marRight w:val="0"/>
      <w:marTop w:val="0"/>
      <w:marBottom w:val="0"/>
      <w:divBdr>
        <w:top w:val="none" w:sz="0" w:space="0" w:color="auto"/>
        <w:left w:val="none" w:sz="0" w:space="0" w:color="auto"/>
        <w:bottom w:val="none" w:sz="0" w:space="0" w:color="auto"/>
        <w:right w:val="none" w:sz="0" w:space="0" w:color="auto"/>
      </w:divBdr>
      <w:divsChild>
        <w:div w:id="182404842">
          <w:marLeft w:val="640"/>
          <w:marRight w:val="0"/>
          <w:marTop w:val="0"/>
          <w:marBottom w:val="0"/>
          <w:divBdr>
            <w:top w:val="none" w:sz="0" w:space="0" w:color="auto"/>
            <w:left w:val="none" w:sz="0" w:space="0" w:color="auto"/>
            <w:bottom w:val="none" w:sz="0" w:space="0" w:color="auto"/>
            <w:right w:val="none" w:sz="0" w:space="0" w:color="auto"/>
          </w:divBdr>
        </w:div>
        <w:div w:id="582107073">
          <w:marLeft w:val="640"/>
          <w:marRight w:val="0"/>
          <w:marTop w:val="0"/>
          <w:marBottom w:val="0"/>
          <w:divBdr>
            <w:top w:val="none" w:sz="0" w:space="0" w:color="auto"/>
            <w:left w:val="none" w:sz="0" w:space="0" w:color="auto"/>
            <w:bottom w:val="none" w:sz="0" w:space="0" w:color="auto"/>
            <w:right w:val="none" w:sz="0" w:space="0" w:color="auto"/>
          </w:divBdr>
        </w:div>
        <w:div w:id="922103061">
          <w:marLeft w:val="640"/>
          <w:marRight w:val="0"/>
          <w:marTop w:val="0"/>
          <w:marBottom w:val="0"/>
          <w:divBdr>
            <w:top w:val="none" w:sz="0" w:space="0" w:color="auto"/>
            <w:left w:val="none" w:sz="0" w:space="0" w:color="auto"/>
            <w:bottom w:val="none" w:sz="0" w:space="0" w:color="auto"/>
            <w:right w:val="none" w:sz="0" w:space="0" w:color="auto"/>
          </w:divBdr>
        </w:div>
        <w:div w:id="1105883743">
          <w:marLeft w:val="640"/>
          <w:marRight w:val="0"/>
          <w:marTop w:val="0"/>
          <w:marBottom w:val="0"/>
          <w:divBdr>
            <w:top w:val="none" w:sz="0" w:space="0" w:color="auto"/>
            <w:left w:val="none" w:sz="0" w:space="0" w:color="auto"/>
            <w:bottom w:val="none" w:sz="0" w:space="0" w:color="auto"/>
            <w:right w:val="none" w:sz="0" w:space="0" w:color="auto"/>
          </w:divBdr>
        </w:div>
        <w:div w:id="1628005368">
          <w:marLeft w:val="640"/>
          <w:marRight w:val="0"/>
          <w:marTop w:val="0"/>
          <w:marBottom w:val="0"/>
          <w:divBdr>
            <w:top w:val="none" w:sz="0" w:space="0" w:color="auto"/>
            <w:left w:val="none" w:sz="0" w:space="0" w:color="auto"/>
            <w:bottom w:val="none" w:sz="0" w:space="0" w:color="auto"/>
            <w:right w:val="none" w:sz="0" w:space="0" w:color="auto"/>
          </w:divBdr>
        </w:div>
        <w:div w:id="1751659475">
          <w:marLeft w:val="640"/>
          <w:marRight w:val="0"/>
          <w:marTop w:val="0"/>
          <w:marBottom w:val="0"/>
          <w:divBdr>
            <w:top w:val="none" w:sz="0" w:space="0" w:color="auto"/>
            <w:left w:val="none" w:sz="0" w:space="0" w:color="auto"/>
            <w:bottom w:val="none" w:sz="0" w:space="0" w:color="auto"/>
            <w:right w:val="none" w:sz="0" w:space="0" w:color="auto"/>
          </w:divBdr>
        </w:div>
      </w:divsChild>
    </w:div>
    <w:div w:id="339701828">
      <w:bodyDiv w:val="1"/>
      <w:marLeft w:val="0"/>
      <w:marRight w:val="0"/>
      <w:marTop w:val="0"/>
      <w:marBottom w:val="0"/>
      <w:divBdr>
        <w:top w:val="none" w:sz="0" w:space="0" w:color="auto"/>
        <w:left w:val="none" w:sz="0" w:space="0" w:color="auto"/>
        <w:bottom w:val="none" w:sz="0" w:space="0" w:color="auto"/>
        <w:right w:val="none" w:sz="0" w:space="0" w:color="auto"/>
      </w:divBdr>
      <w:divsChild>
        <w:div w:id="173495457">
          <w:marLeft w:val="640"/>
          <w:marRight w:val="0"/>
          <w:marTop w:val="0"/>
          <w:marBottom w:val="0"/>
          <w:divBdr>
            <w:top w:val="none" w:sz="0" w:space="0" w:color="auto"/>
            <w:left w:val="none" w:sz="0" w:space="0" w:color="auto"/>
            <w:bottom w:val="none" w:sz="0" w:space="0" w:color="auto"/>
            <w:right w:val="none" w:sz="0" w:space="0" w:color="auto"/>
          </w:divBdr>
        </w:div>
        <w:div w:id="1273047957">
          <w:marLeft w:val="640"/>
          <w:marRight w:val="0"/>
          <w:marTop w:val="0"/>
          <w:marBottom w:val="0"/>
          <w:divBdr>
            <w:top w:val="none" w:sz="0" w:space="0" w:color="auto"/>
            <w:left w:val="none" w:sz="0" w:space="0" w:color="auto"/>
            <w:bottom w:val="none" w:sz="0" w:space="0" w:color="auto"/>
            <w:right w:val="none" w:sz="0" w:space="0" w:color="auto"/>
          </w:divBdr>
        </w:div>
        <w:div w:id="1441946107">
          <w:marLeft w:val="640"/>
          <w:marRight w:val="0"/>
          <w:marTop w:val="0"/>
          <w:marBottom w:val="0"/>
          <w:divBdr>
            <w:top w:val="none" w:sz="0" w:space="0" w:color="auto"/>
            <w:left w:val="none" w:sz="0" w:space="0" w:color="auto"/>
            <w:bottom w:val="none" w:sz="0" w:space="0" w:color="auto"/>
            <w:right w:val="none" w:sz="0" w:space="0" w:color="auto"/>
          </w:divBdr>
        </w:div>
      </w:divsChild>
    </w:div>
    <w:div w:id="340132378">
      <w:bodyDiv w:val="1"/>
      <w:marLeft w:val="0"/>
      <w:marRight w:val="0"/>
      <w:marTop w:val="0"/>
      <w:marBottom w:val="0"/>
      <w:divBdr>
        <w:top w:val="none" w:sz="0" w:space="0" w:color="auto"/>
        <w:left w:val="none" w:sz="0" w:space="0" w:color="auto"/>
        <w:bottom w:val="none" w:sz="0" w:space="0" w:color="auto"/>
        <w:right w:val="none" w:sz="0" w:space="0" w:color="auto"/>
      </w:divBdr>
      <w:divsChild>
        <w:div w:id="51007265">
          <w:marLeft w:val="640"/>
          <w:marRight w:val="0"/>
          <w:marTop w:val="0"/>
          <w:marBottom w:val="0"/>
          <w:divBdr>
            <w:top w:val="none" w:sz="0" w:space="0" w:color="auto"/>
            <w:left w:val="none" w:sz="0" w:space="0" w:color="auto"/>
            <w:bottom w:val="none" w:sz="0" w:space="0" w:color="auto"/>
            <w:right w:val="none" w:sz="0" w:space="0" w:color="auto"/>
          </w:divBdr>
        </w:div>
        <w:div w:id="419526460">
          <w:marLeft w:val="640"/>
          <w:marRight w:val="0"/>
          <w:marTop w:val="0"/>
          <w:marBottom w:val="0"/>
          <w:divBdr>
            <w:top w:val="none" w:sz="0" w:space="0" w:color="auto"/>
            <w:left w:val="none" w:sz="0" w:space="0" w:color="auto"/>
            <w:bottom w:val="none" w:sz="0" w:space="0" w:color="auto"/>
            <w:right w:val="none" w:sz="0" w:space="0" w:color="auto"/>
          </w:divBdr>
        </w:div>
        <w:div w:id="824009902">
          <w:marLeft w:val="640"/>
          <w:marRight w:val="0"/>
          <w:marTop w:val="0"/>
          <w:marBottom w:val="0"/>
          <w:divBdr>
            <w:top w:val="none" w:sz="0" w:space="0" w:color="auto"/>
            <w:left w:val="none" w:sz="0" w:space="0" w:color="auto"/>
            <w:bottom w:val="none" w:sz="0" w:space="0" w:color="auto"/>
            <w:right w:val="none" w:sz="0" w:space="0" w:color="auto"/>
          </w:divBdr>
        </w:div>
        <w:div w:id="1015766144">
          <w:marLeft w:val="640"/>
          <w:marRight w:val="0"/>
          <w:marTop w:val="0"/>
          <w:marBottom w:val="0"/>
          <w:divBdr>
            <w:top w:val="none" w:sz="0" w:space="0" w:color="auto"/>
            <w:left w:val="none" w:sz="0" w:space="0" w:color="auto"/>
            <w:bottom w:val="none" w:sz="0" w:space="0" w:color="auto"/>
            <w:right w:val="none" w:sz="0" w:space="0" w:color="auto"/>
          </w:divBdr>
        </w:div>
        <w:div w:id="1078746443">
          <w:marLeft w:val="640"/>
          <w:marRight w:val="0"/>
          <w:marTop w:val="0"/>
          <w:marBottom w:val="0"/>
          <w:divBdr>
            <w:top w:val="none" w:sz="0" w:space="0" w:color="auto"/>
            <w:left w:val="none" w:sz="0" w:space="0" w:color="auto"/>
            <w:bottom w:val="none" w:sz="0" w:space="0" w:color="auto"/>
            <w:right w:val="none" w:sz="0" w:space="0" w:color="auto"/>
          </w:divBdr>
        </w:div>
        <w:div w:id="1840582091">
          <w:marLeft w:val="640"/>
          <w:marRight w:val="0"/>
          <w:marTop w:val="0"/>
          <w:marBottom w:val="0"/>
          <w:divBdr>
            <w:top w:val="none" w:sz="0" w:space="0" w:color="auto"/>
            <w:left w:val="none" w:sz="0" w:space="0" w:color="auto"/>
            <w:bottom w:val="none" w:sz="0" w:space="0" w:color="auto"/>
            <w:right w:val="none" w:sz="0" w:space="0" w:color="auto"/>
          </w:divBdr>
        </w:div>
      </w:divsChild>
    </w:div>
    <w:div w:id="341126513">
      <w:bodyDiv w:val="1"/>
      <w:marLeft w:val="0"/>
      <w:marRight w:val="0"/>
      <w:marTop w:val="0"/>
      <w:marBottom w:val="0"/>
      <w:divBdr>
        <w:top w:val="none" w:sz="0" w:space="0" w:color="auto"/>
        <w:left w:val="none" w:sz="0" w:space="0" w:color="auto"/>
        <w:bottom w:val="none" w:sz="0" w:space="0" w:color="auto"/>
        <w:right w:val="none" w:sz="0" w:space="0" w:color="auto"/>
      </w:divBdr>
    </w:div>
    <w:div w:id="345249468">
      <w:bodyDiv w:val="1"/>
      <w:marLeft w:val="0"/>
      <w:marRight w:val="0"/>
      <w:marTop w:val="0"/>
      <w:marBottom w:val="0"/>
      <w:divBdr>
        <w:top w:val="none" w:sz="0" w:space="0" w:color="auto"/>
        <w:left w:val="none" w:sz="0" w:space="0" w:color="auto"/>
        <w:bottom w:val="none" w:sz="0" w:space="0" w:color="auto"/>
        <w:right w:val="none" w:sz="0" w:space="0" w:color="auto"/>
      </w:divBdr>
      <w:divsChild>
        <w:div w:id="240141433">
          <w:marLeft w:val="640"/>
          <w:marRight w:val="0"/>
          <w:marTop w:val="0"/>
          <w:marBottom w:val="0"/>
          <w:divBdr>
            <w:top w:val="none" w:sz="0" w:space="0" w:color="auto"/>
            <w:left w:val="none" w:sz="0" w:space="0" w:color="auto"/>
            <w:bottom w:val="none" w:sz="0" w:space="0" w:color="auto"/>
            <w:right w:val="none" w:sz="0" w:space="0" w:color="auto"/>
          </w:divBdr>
        </w:div>
        <w:div w:id="250548531">
          <w:marLeft w:val="640"/>
          <w:marRight w:val="0"/>
          <w:marTop w:val="0"/>
          <w:marBottom w:val="0"/>
          <w:divBdr>
            <w:top w:val="none" w:sz="0" w:space="0" w:color="auto"/>
            <w:left w:val="none" w:sz="0" w:space="0" w:color="auto"/>
            <w:bottom w:val="none" w:sz="0" w:space="0" w:color="auto"/>
            <w:right w:val="none" w:sz="0" w:space="0" w:color="auto"/>
          </w:divBdr>
        </w:div>
        <w:div w:id="281961158">
          <w:marLeft w:val="640"/>
          <w:marRight w:val="0"/>
          <w:marTop w:val="0"/>
          <w:marBottom w:val="0"/>
          <w:divBdr>
            <w:top w:val="none" w:sz="0" w:space="0" w:color="auto"/>
            <w:left w:val="none" w:sz="0" w:space="0" w:color="auto"/>
            <w:bottom w:val="none" w:sz="0" w:space="0" w:color="auto"/>
            <w:right w:val="none" w:sz="0" w:space="0" w:color="auto"/>
          </w:divBdr>
        </w:div>
        <w:div w:id="356544510">
          <w:marLeft w:val="640"/>
          <w:marRight w:val="0"/>
          <w:marTop w:val="0"/>
          <w:marBottom w:val="0"/>
          <w:divBdr>
            <w:top w:val="none" w:sz="0" w:space="0" w:color="auto"/>
            <w:left w:val="none" w:sz="0" w:space="0" w:color="auto"/>
            <w:bottom w:val="none" w:sz="0" w:space="0" w:color="auto"/>
            <w:right w:val="none" w:sz="0" w:space="0" w:color="auto"/>
          </w:divBdr>
        </w:div>
        <w:div w:id="368067837">
          <w:marLeft w:val="640"/>
          <w:marRight w:val="0"/>
          <w:marTop w:val="0"/>
          <w:marBottom w:val="0"/>
          <w:divBdr>
            <w:top w:val="none" w:sz="0" w:space="0" w:color="auto"/>
            <w:left w:val="none" w:sz="0" w:space="0" w:color="auto"/>
            <w:bottom w:val="none" w:sz="0" w:space="0" w:color="auto"/>
            <w:right w:val="none" w:sz="0" w:space="0" w:color="auto"/>
          </w:divBdr>
        </w:div>
        <w:div w:id="896428594">
          <w:marLeft w:val="640"/>
          <w:marRight w:val="0"/>
          <w:marTop w:val="0"/>
          <w:marBottom w:val="0"/>
          <w:divBdr>
            <w:top w:val="none" w:sz="0" w:space="0" w:color="auto"/>
            <w:left w:val="none" w:sz="0" w:space="0" w:color="auto"/>
            <w:bottom w:val="none" w:sz="0" w:space="0" w:color="auto"/>
            <w:right w:val="none" w:sz="0" w:space="0" w:color="auto"/>
          </w:divBdr>
        </w:div>
        <w:div w:id="1215507299">
          <w:marLeft w:val="640"/>
          <w:marRight w:val="0"/>
          <w:marTop w:val="0"/>
          <w:marBottom w:val="0"/>
          <w:divBdr>
            <w:top w:val="none" w:sz="0" w:space="0" w:color="auto"/>
            <w:left w:val="none" w:sz="0" w:space="0" w:color="auto"/>
            <w:bottom w:val="none" w:sz="0" w:space="0" w:color="auto"/>
            <w:right w:val="none" w:sz="0" w:space="0" w:color="auto"/>
          </w:divBdr>
        </w:div>
        <w:div w:id="1605847051">
          <w:marLeft w:val="640"/>
          <w:marRight w:val="0"/>
          <w:marTop w:val="0"/>
          <w:marBottom w:val="0"/>
          <w:divBdr>
            <w:top w:val="none" w:sz="0" w:space="0" w:color="auto"/>
            <w:left w:val="none" w:sz="0" w:space="0" w:color="auto"/>
            <w:bottom w:val="none" w:sz="0" w:space="0" w:color="auto"/>
            <w:right w:val="none" w:sz="0" w:space="0" w:color="auto"/>
          </w:divBdr>
        </w:div>
        <w:div w:id="1725566049">
          <w:marLeft w:val="640"/>
          <w:marRight w:val="0"/>
          <w:marTop w:val="0"/>
          <w:marBottom w:val="0"/>
          <w:divBdr>
            <w:top w:val="none" w:sz="0" w:space="0" w:color="auto"/>
            <w:left w:val="none" w:sz="0" w:space="0" w:color="auto"/>
            <w:bottom w:val="none" w:sz="0" w:space="0" w:color="auto"/>
            <w:right w:val="none" w:sz="0" w:space="0" w:color="auto"/>
          </w:divBdr>
        </w:div>
        <w:div w:id="1886864896">
          <w:marLeft w:val="640"/>
          <w:marRight w:val="0"/>
          <w:marTop w:val="0"/>
          <w:marBottom w:val="0"/>
          <w:divBdr>
            <w:top w:val="none" w:sz="0" w:space="0" w:color="auto"/>
            <w:left w:val="none" w:sz="0" w:space="0" w:color="auto"/>
            <w:bottom w:val="none" w:sz="0" w:space="0" w:color="auto"/>
            <w:right w:val="none" w:sz="0" w:space="0" w:color="auto"/>
          </w:divBdr>
        </w:div>
        <w:div w:id="1973245078">
          <w:marLeft w:val="640"/>
          <w:marRight w:val="0"/>
          <w:marTop w:val="0"/>
          <w:marBottom w:val="0"/>
          <w:divBdr>
            <w:top w:val="none" w:sz="0" w:space="0" w:color="auto"/>
            <w:left w:val="none" w:sz="0" w:space="0" w:color="auto"/>
            <w:bottom w:val="none" w:sz="0" w:space="0" w:color="auto"/>
            <w:right w:val="none" w:sz="0" w:space="0" w:color="auto"/>
          </w:divBdr>
        </w:div>
        <w:div w:id="2126533328">
          <w:marLeft w:val="640"/>
          <w:marRight w:val="0"/>
          <w:marTop w:val="0"/>
          <w:marBottom w:val="0"/>
          <w:divBdr>
            <w:top w:val="none" w:sz="0" w:space="0" w:color="auto"/>
            <w:left w:val="none" w:sz="0" w:space="0" w:color="auto"/>
            <w:bottom w:val="none" w:sz="0" w:space="0" w:color="auto"/>
            <w:right w:val="none" w:sz="0" w:space="0" w:color="auto"/>
          </w:divBdr>
        </w:div>
      </w:divsChild>
    </w:div>
    <w:div w:id="359210078">
      <w:bodyDiv w:val="1"/>
      <w:marLeft w:val="0"/>
      <w:marRight w:val="0"/>
      <w:marTop w:val="0"/>
      <w:marBottom w:val="0"/>
      <w:divBdr>
        <w:top w:val="none" w:sz="0" w:space="0" w:color="auto"/>
        <w:left w:val="none" w:sz="0" w:space="0" w:color="auto"/>
        <w:bottom w:val="none" w:sz="0" w:space="0" w:color="auto"/>
        <w:right w:val="none" w:sz="0" w:space="0" w:color="auto"/>
      </w:divBdr>
    </w:div>
    <w:div w:id="375088139">
      <w:bodyDiv w:val="1"/>
      <w:marLeft w:val="0"/>
      <w:marRight w:val="0"/>
      <w:marTop w:val="0"/>
      <w:marBottom w:val="0"/>
      <w:divBdr>
        <w:top w:val="none" w:sz="0" w:space="0" w:color="auto"/>
        <w:left w:val="none" w:sz="0" w:space="0" w:color="auto"/>
        <w:bottom w:val="none" w:sz="0" w:space="0" w:color="auto"/>
        <w:right w:val="none" w:sz="0" w:space="0" w:color="auto"/>
      </w:divBdr>
      <w:divsChild>
        <w:div w:id="362436866">
          <w:marLeft w:val="640"/>
          <w:marRight w:val="0"/>
          <w:marTop w:val="0"/>
          <w:marBottom w:val="0"/>
          <w:divBdr>
            <w:top w:val="none" w:sz="0" w:space="0" w:color="auto"/>
            <w:left w:val="none" w:sz="0" w:space="0" w:color="auto"/>
            <w:bottom w:val="none" w:sz="0" w:space="0" w:color="auto"/>
            <w:right w:val="none" w:sz="0" w:space="0" w:color="auto"/>
          </w:divBdr>
        </w:div>
        <w:div w:id="489448916">
          <w:marLeft w:val="640"/>
          <w:marRight w:val="0"/>
          <w:marTop w:val="0"/>
          <w:marBottom w:val="0"/>
          <w:divBdr>
            <w:top w:val="none" w:sz="0" w:space="0" w:color="auto"/>
            <w:left w:val="none" w:sz="0" w:space="0" w:color="auto"/>
            <w:bottom w:val="none" w:sz="0" w:space="0" w:color="auto"/>
            <w:right w:val="none" w:sz="0" w:space="0" w:color="auto"/>
          </w:divBdr>
        </w:div>
        <w:div w:id="579603148">
          <w:marLeft w:val="640"/>
          <w:marRight w:val="0"/>
          <w:marTop w:val="0"/>
          <w:marBottom w:val="0"/>
          <w:divBdr>
            <w:top w:val="none" w:sz="0" w:space="0" w:color="auto"/>
            <w:left w:val="none" w:sz="0" w:space="0" w:color="auto"/>
            <w:bottom w:val="none" w:sz="0" w:space="0" w:color="auto"/>
            <w:right w:val="none" w:sz="0" w:space="0" w:color="auto"/>
          </w:divBdr>
        </w:div>
        <w:div w:id="661979309">
          <w:marLeft w:val="640"/>
          <w:marRight w:val="0"/>
          <w:marTop w:val="0"/>
          <w:marBottom w:val="0"/>
          <w:divBdr>
            <w:top w:val="none" w:sz="0" w:space="0" w:color="auto"/>
            <w:left w:val="none" w:sz="0" w:space="0" w:color="auto"/>
            <w:bottom w:val="none" w:sz="0" w:space="0" w:color="auto"/>
            <w:right w:val="none" w:sz="0" w:space="0" w:color="auto"/>
          </w:divBdr>
        </w:div>
        <w:div w:id="776102866">
          <w:marLeft w:val="640"/>
          <w:marRight w:val="0"/>
          <w:marTop w:val="0"/>
          <w:marBottom w:val="0"/>
          <w:divBdr>
            <w:top w:val="none" w:sz="0" w:space="0" w:color="auto"/>
            <w:left w:val="none" w:sz="0" w:space="0" w:color="auto"/>
            <w:bottom w:val="none" w:sz="0" w:space="0" w:color="auto"/>
            <w:right w:val="none" w:sz="0" w:space="0" w:color="auto"/>
          </w:divBdr>
        </w:div>
        <w:div w:id="948513280">
          <w:marLeft w:val="640"/>
          <w:marRight w:val="0"/>
          <w:marTop w:val="0"/>
          <w:marBottom w:val="0"/>
          <w:divBdr>
            <w:top w:val="none" w:sz="0" w:space="0" w:color="auto"/>
            <w:left w:val="none" w:sz="0" w:space="0" w:color="auto"/>
            <w:bottom w:val="none" w:sz="0" w:space="0" w:color="auto"/>
            <w:right w:val="none" w:sz="0" w:space="0" w:color="auto"/>
          </w:divBdr>
        </w:div>
        <w:div w:id="983967919">
          <w:marLeft w:val="640"/>
          <w:marRight w:val="0"/>
          <w:marTop w:val="0"/>
          <w:marBottom w:val="0"/>
          <w:divBdr>
            <w:top w:val="none" w:sz="0" w:space="0" w:color="auto"/>
            <w:left w:val="none" w:sz="0" w:space="0" w:color="auto"/>
            <w:bottom w:val="none" w:sz="0" w:space="0" w:color="auto"/>
            <w:right w:val="none" w:sz="0" w:space="0" w:color="auto"/>
          </w:divBdr>
        </w:div>
        <w:div w:id="1092160329">
          <w:marLeft w:val="640"/>
          <w:marRight w:val="0"/>
          <w:marTop w:val="0"/>
          <w:marBottom w:val="0"/>
          <w:divBdr>
            <w:top w:val="none" w:sz="0" w:space="0" w:color="auto"/>
            <w:left w:val="none" w:sz="0" w:space="0" w:color="auto"/>
            <w:bottom w:val="none" w:sz="0" w:space="0" w:color="auto"/>
            <w:right w:val="none" w:sz="0" w:space="0" w:color="auto"/>
          </w:divBdr>
        </w:div>
        <w:div w:id="1506288894">
          <w:marLeft w:val="640"/>
          <w:marRight w:val="0"/>
          <w:marTop w:val="0"/>
          <w:marBottom w:val="0"/>
          <w:divBdr>
            <w:top w:val="none" w:sz="0" w:space="0" w:color="auto"/>
            <w:left w:val="none" w:sz="0" w:space="0" w:color="auto"/>
            <w:bottom w:val="none" w:sz="0" w:space="0" w:color="auto"/>
            <w:right w:val="none" w:sz="0" w:space="0" w:color="auto"/>
          </w:divBdr>
        </w:div>
        <w:div w:id="1586645962">
          <w:marLeft w:val="640"/>
          <w:marRight w:val="0"/>
          <w:marTop w:val="0"/>
          <w:marBottom w:val="0"/>
          <w:divBdr>
            <w:top w:val="none" w:sz="0" w:space="0" w:color="auto"/>
            <w:left w:val="none" w:sz="0" w:space="0" w:color="auto"/>
            <w:bottom w:val="none" w:sz="0" w:space="0" w:color="auto"/>
            <w:right w:val="none" w:sz="0" w:space="0" w:color="auto"/>
          </w:divBdr>
        </w:div>
        <w:div w:id="1693067474">
          <w:marLeft w:val="640"/>
          <w:marRight w:val="0"/>
          <w:marTop w:val="0"/>
          <w:marBottom w:val="0"/>
          <w:divBdr>
            <w:top w:val="none" w:sz="0" w:space="0" w:color="auto"/>
            <w:left w:val="none" w:sz="0" w:space="0" w:color="auto"/>
            <w:bottom w:val="none" w:sz="0" w:space="0" w:color="auto"/>
            <w:right w:val="none" w:sz="0" w:space="0" w:color="auto"/>
          </w:divBdr>
        </w:div>
        <w:div w:id="1766882093">
          <w:marLeft w:val="640"/>
          <w:marRight w:val="0"/>
          <w:marTop w:val="0"/>
          <w:marBottom w:val="0"/>
          <w:divBdr>
            <w:top w:val="none" w:sz="0" w:space="0" w:color="auto"/>
            <w:left w:val="none" w:sz="0" w:space="0" w:color="auto"/>
            <w:bottom w:val="none" w:sz="0" w:space="0" w:color="auto"/>
            <w:right w:val="none" w:sz="0" w:space="0" w:color="auto"/>
          </w:divBdr>
        </w:div>
        <w:div w:id="1801145442">
          <w:marLeft w:val="640"/>
          <w:marRight w:val="0"/>
          <w:marTop w:val="0"/>
          <w:marBottom w:val="0"/>
          <w:divBdr>
            <w:top w:val="none" w:sz="0" w:space="0" w:color="auto"/>
            <w:left w:val="none" w:sz="0" w:space="0" w:color="auto"/>
            <w:bottom w:val="none" w:sz="0" w:space="0" w:color="auto"/>
            <w:right w:val="none" w:sz="0" w:space="0" w:color="auto"/>
          </w:divBdr>
        </w:div>
      </w:divsChild>
    </w:div>
    <w:div w:id="376392300">
      <w:bodyDiv w:val="1"/>
      <w:marLeft w:val="0"/>
      <w:marRight w:val="0"/>
      <w:marTop w:val="0"/>
      <w:marBottom w:val="0"/>
      <w:divBdr>
        <w:top w:val="none" w:sz="0" w:space="0" w:color="auto"/>
        <w:left w:val="none" w:sz="0" w:space="0" w:color="auto"/>
        <w:bottom w:val="none" w:sz="0" w:space="0" w:color="auto"/>
        <w:right w:val="none" w:sz="0" w:space="0" w:color="auto"/>
      </w:divBdr>
    </w:div>
    <w:div w:id="386538827">
      <w:bodyDiv w:val="1"/>
      <w:marLeft w:val="0"/>
      <w:marRight w:val="0"/>
      <w:marTop w:val="0"/>
      <w:marBottom w:val="0"/>
      <w:divBdr>
        <w:top w:val="none" w:sz="0" w:space="0" w:color="auto"/>
        <w:left w:val="none" w:sz="0" w:space="0" w:color="auto"/>
        <w:bottom w:val="none" w:sz="0" w:space="0" w:color="auto"/>
        <w:right w:val="none" w:sz="0" w:space="0" w:color="auto"/>
      </w:divBdr>
      <w:divsChild>
        <w:div w:id="501050553">
          <w:marLeft w:val="640"/>
          <w:marRight w:val="0"/>
          <w:marTop w:val="0"/>
          <w:marBottom w:val="0"/>
          <w:divBdr>
            <w:top w:val="none" w:sz="0" w:space="0" w:color="auto"/>
            <w:left w:val="none" w:sz="0" w:space="0" w:color="auto"/>
            <w:bottom w:val="none" w:sz="0" w:space="0" w:color="auto"/>
            <w:right w:val="none" w:sz="0" w:space="0" w:color="auto"/>
          </w:divBdr>
        </w:div>
        <w:div w:id="1481998330">
          <w:marLeft w:val="640"/>
          <w:marRight w:val="0"/>
          <w:marTop w:val="0"/>
          <w:marBottom w:val="0"/>
          <w:divBdr>
            <w:top w:val="none" w:sz="0" w:space="0" w:color="auto"/>
            <w:left w:val="none" w:sz="0" w:space="0" w:color="auto"/>
            <w:bottom w:val="none" w:sz="0" w:space="0" w:color="auto"/>
            <w:right w:val="none" w:sz="0" w:space="0" w:color="auto"/>
          </w:divBdr>
        </w:div>
        <w:div w:id="1520197503">
          <w:marLeft w:val="640"/>
          <w:marRight w:val="0"/>
          <w:marTop w:val="0"/>
          <w:marBottom w:val="0"/>
          <w:divBdr>
            <w:top w:val="none" w:sz="0" w:space="0" w:color="auto"/>
            <w:left w:val="none" w:sz="0" w:space="0" w:color="auto"/>
            <w:bottom w:val="none" w:sz="0" w:space="0" w:color="auto"/>
            <w:right w:val="none" w:sz="0" w:space="0" w:color="auto"/>
          </w:divBdr>
        </w:div>
        <w:div w:id="1650204560">
          <w:marLeft w:val="640"/>
          <w:marRight w:val="0"/>
          <w:marTop w:val="0"/>
          <w:marBottom w:val="0"/>
          <w:divBdr>
            <w:top w:val="none" w:sz="0" w:space="0" w:color="auto"/>
            <w:left w:val="none" w:sz="0" w:space="0" w:color="auto"/>
            <w:bottom w:val="none" w:sz="0" w:space="0" w:color="auto"/>
            <w:right w:val="none" w:sz="0" w:space="0" w:color="auto"/>
          </w:divBdr>
        </w:div>
      </w:divsChild>
    </w:div>
    <w:div w:id="393428251">
      <w:bodyDiv w:val="1"/>
      <w:marLeft w:val="0"/>
      <w:marRight w:val="0"/>
      <w:marTop w:val="0"/>
      <w:marBottom w:val="0"/>
      <w:divBdr>
        <w:top w:val="none" w:sz="0" w:space="0" w:color="auto"/>
        <w:left w:val="none" w:sz="0" w:space="0" w:color="auto"/>
        <w:bottom w:val="none" w:sz="0" w:space="0" w:color="auto"/>
        <w:right w:val="none" w:sz="0" w:space="0" w:color="auto"/>
      </w:divBdr>
      <w:divsChild>
        <w:div w:id="85351430">
          <w:marLeft w:val="640"/>
          <w:marRight w:val="0"/>
          <w:marTop w:val="0"/>
          <w:marBottom w:val="0"/>
          <w:divBdr>
            <w:top w:val="none" w:sz="0" w:space="0" w:color="auto"/>
            <w:left w:val="none" w:sz="0" w:space="0" w:color="auto"/>
            <w:bottom w:val="none" w:sz="0" w:space="0" w:color="auto"/>
            <w:right w:val="none" w:sz="0" w:space="0" w:color="auto"/>
          </w:divBdr>
        </w:div>
        <w:div w:id="110981080">
          <w:marLeft w:val="640"/>
          <w:marRight w:val="0"/>
          <w:marTop w:val="0"/>
          <w:marBottom w:val="0"/>
          <w:divBdr>
            <w:top w:val="none" w:sz="0" w:space="0" w:color="auto"/>
            <w:left w:val="none" w:sz="0" w:space="0" w:color="auto"/>
            <w:bottom w:val="none" w:sz="0" w:space="0" w:color="auto"/>
            <w:right w:val="none" w:sz="0" w:space="0" w:color="auto"/>
          </w:divBdr>
        </w:div>
        <w:div w:id="503129748">
          <w:marLeft w:val="640"/>
          <w:marRight w:val="0"/>
          <w:marTop w:val="0"/>
          <w:marBottom w:val="0"/>
          <w:divBdr>
            <w:top w:val="none" w:sz="0" w:space="0" w:color="auto"/>
            <w:left w:val="none" w:sz="0" w:space="0" w:color="auto"/>
            <w:bottom w:val="none" w:sz="0" w:space="0" w:color="auto"/>
            <w:right w:val="none" w:sz="0" w:space="0" w:color="auto"/>
          </w:divBdr>
        </w:div>
        <w:div w:id="1216313208">
          <w:marLeft w:val="640"/>
          <w:marRight w:val="0"/>
          <w:marTop w:val="0"/>
          <w:marBottom w:val="0"/>
          <w:divBdr>
            <w:top w:val="none" w:sz="0" w:space="0" w:color="auto"/>
            <w:left w:val="none" w:sz="0" w:space="0" w:color="auto"/>
            <w:bottom w:val="none" w:sz="0" w:space="0" w:color="auto"/>
            <w:right w:val="none" w:sz="0" w:space="0" w:color="auto"/>
          </w:divBdr>
        </w:div>
        <w:div w:id="1632516431">
          <w:marLeft w:val="640"/>
          <w:marRight w:val="0"/>
          <w:marTop w:val="0"/>
          <w:marBottom w:val="0"/>
          <w:divBdr>
            <w:top w:val="none" w:sz="0" w:space="0" w:color="auto"/>
            <w:left w:val="none" w:sz="0" w:space="0" w:color="auto"/>
            <w:bottom w:val="none" w:sz="0" w:space="0" w:color="auto"/>
            <w:right w:val="none" w:sz="0" w:space="0" w:color="auto"/>
          </w:divBdr>
        </w:div>
        <w:div w:id="1793088189">
          <w:marLeft w:val="640"/>
          <w:marRight w:val="0"/>
          <w:marTop w:val="0"/>
          <w:marBottom w:val="0"/>
          <w:divBdr>
            <w:top w:val="none" w:sz="0" w:space="0" w:color="auto"/>
            <w:left w:val="none" w:sz="0" w:space="0" w:color="auto"/>
            <w:bottom w:val="none" w:sz="0" w:space="0" w:color="auto"/>
            <w:right w:val="none" w:sz="0" w:space="0" w:color="auto"/>
          </w:divBdr>
        </w:div>
      </w:divsChild>
    </w:div>
    <w:div w:id="403527369">
      <w:bodyDiv w:val="1"/>
      <w:marLeft w:val="0"/>
      <w:marRight w:val="0"/>
      <w:marTop w:val="0"/>
      <w:marBottom w:val="0"/>
      <w:divBdr>
        <w:top w:val="none" w:sz="0" w:space="0" w:color="auto"/>
        <w:left w:val="none" w:sz="0" w:space="0" w:color="auto"/>
        <w:bottom w:val="none" w:sz="0" w:space="0" w:color="auto"/>
        <w:right w:val="none" w:sz="0" w:space="0" w:color="auto"/>
      </w:divBdr>
    </w:div>
    <w:div w:id="403651524">
      <w:bodyDiv w:val="1"/>
      <w:marLeft w:val="0"/>
      <w:marRight w:val="0"/>
      <w:marTop w:val="0"/>
      <w:marBottom w:val="0"/>
      <w:divBdr>
        <w:top w:val="none" w:sz="0" w:space="0" w:color="auto"/>
        <w:left w:val="none" w:sz="0" w:space="0" w:color="auto"/>
        <w:bottom w:val="none" w:sz="0" w:space="0" w:color="auto"/>
        <w:right w:val="none" w:sz="0" w:space="0" w:color="auto"/>
      </w:divBdr>
    </w:div>
    <w:div w:id="404301217">
      <w:bodyDiv w:val="1"/>
      <w:marLeft w:val="0"/>
      <w:marRight w:val="0"/>
      <w:marTop w:val="0"/>
      <w:marBottom w:val="0"/>
      <w:divBdr>
        <w:top w:val="none" w:sz="0" w:space="0" w:color="auto"/>
        <w:left w:val="none" w:sz="0" w:space="0" w:color="auto"/>
        <w:bottom w:val="none" w:sz="0" w:space="0" w:color="auto"/>
        <w:right w:val="none" w:sz="0" w:space="0" w:color="auto"/>
      </w:divBdr>
      <w:divsChild>
        <w:div w:id="57435795">
          <w:marLeft w:val="640"/>
          <w:marRight w:val="0"/>
          <w:marTop w:val="0"/>
          <w:marBottom w:val="0"/>
          <w:divBdr>
            <w:top w:val="none" w:sz="0" w:space="0" w:color="auto"/>
            <w:left w:val="none" w:sz="0" w:space="0" w:color="auto"/>
            <w:bottom w:val="none" w:sz="0" w:space="0" w:color="auto"/>
            <w:right w:val="none" w:sz="0" w:space="0" w:color="auto"/>
          </w:divBdr>
        </w:div>
        <w:div w:id="403143485">
          <w:marLeft w:val="640"/>
          <w:marRight w:val="0"/>
          <w:marTop w:val="0"/>
          <w:marBottom w:val="0"/>
          <w:divBdr>
            <w:top w:val="none" w:sz="0" w:space="0" w:color="auto"/>
            <w:left w:val="none" w:sz="0" w:space="0" w:color="auto"/>
            <w:bottom w:val="none" w:sz="0" w:space="0" w:color="auto"/>
            <w:right w:val="none" w:sz="0" w:space="0" w:color="auto"/>
          </w:divBdr>
        </w:div>
        <w:div w:id="667750287">
          <w:marLeft w:val="640"/>
          <w:marRight w:val="0"/>
          <w:marTop w:val="0"/>
          <w:marBottom w:val="0"/>
          <w:divBdr>
            <w:top w:val="none" w:sz="0" w:space="0" w:color="auto"/>
            <w:left w:val="none" w:sz="0" w:space="0" w:color="auto"/>
            <w:bottom w:val="none" w:sz="0" w:space="0" w:color="auto"/>
            <w:right w:val="none" w:sz="0" w:space="0" w:color="auto"/>
          </w:divBdr>
          <w:divsChild>
            <w:div w:id="1884320645">
              <w:marLeft w:val="0"/>
              <w:marRight w:val="0"/>
              <w:marTop w:val="0"/>
              <w:marBottom w:val="0"/>
              <w:divBdr>
                <w:top w:val="none" w:sz="0" w:space="0" w:color="auto"/>
                <w:left w:val="none" w:sz="0" w:space="0" w:color="auto"/>
                <w:bottom w:val="none" w:sz="0" w:space="0" w:color="auto"/>
                <w:right w:val="none" w:sz="0" w:space="0" w:color="auto"/>
              </w:divBdr>
            </w:div>
          </w:divsChild>
        </w:div>
        <w:div w:id="670371057">
          <w:marLeft w:val="640"/>
          <w:marRight w:val="0"/>
          <w:marTop w:val="0"/>
          <w:marBottom w:val="0"/>
          <w:divBdr>
            <w:top w:val="none" w:sz="0" w:space="0" w:color="auto"/>
            <w:left w:val="none" w:sz="0" w:space="0" w:color="auto"/>
            <w:bottom w:val="none" w:sz="0" w:space="0" w:color="auto"/>
            <w:right w:val="none" w:sz="0" w:space="0" w:color="auto"/>
          </w:divBdr>
        </w:div>
        <w:div w:id="685642031">
          <w:marLeft w:val="640"/>
          <w:marRight w:val="0"/>
          <w:marTop w:val="0"/>
          <w:marBottom w:val="0"/>
          <w:divBdr>
            <w:top w:val="none" w:sz="0" w:space="0" w:color="auto"/>
            <w:left w:val="none" w:sz="0" w:space="0" w:color="auto"/>
            <w:bottom w:val="none" w:sz="0" w:space="0" w:color="auto"/>
            <w:right w:val="none" w:sz="0" w:space="0" w:color="auto"/>
          </w:divBdr>
        </w:div>
        <w:div w:id="804545077">
          <w:marLeft w:val="640"/>
          <w:marRight w:val="0"/>
          <w:marTop w:val="0"/>
          <w:marBottom w:val="0"/>
          <w:divBdr>
            <w:top w:val="none" w:sz="0" w:space="0" w:color="auto"/>
            <w:left w:val="none" w:sz="0" w:space="0" w:color="auto"/>
            <w:bottom w:val="none" w:sz="0" w:space="0" w:color="auto"/>
            <w:right w:val="none" w:sz="0" w:space="0" w:color="auto"/>
          </w:divBdr>
        </w:div>
        <w:div w:id="858466878">
          <w:marLeft w:val="640"/>
          <w:marRight w:val="0"/>
          <w:marTop w:val="0"/>
          <w:marBottom w:val="0"/>
          <w:divBdr>
            <w:top w:val="none" w:sz="0" w:space="0" w:color="auto"/>
            <w:left w:val="none" w:sz="0" w:space="0" w:color="auto"/>
            <w:bottom w:val="none" w:sz="0" w:space="0" w:color="auto"/>
            <w:right w:val="none" w:sz="0" w:space="0" w:color="auto"/>
          </w:divBdr>
        </w:div>
        <w:div w:id="1073233230">
          <w:marLeft w:val="640"/>
          <w:marRight w:val="0"/>
          <w:marTop w:val="0"/>
          <w:marBottom w:val="0"/>
          <w:divBdr>
            <w:top w:val="none" w:sz="0" w:space="0" w:color="auto"/>
            <w:left w:val="none" w:sz="0" w:space="0" w:color="auto"/>
            <w:bottom w:val="none" w:sz="0" w:space="0" w:color="auto"/>
            <w:right w:val="none" w:sz="0" w:space="0" w:color="auto"/>
          </w:divBdr>
        </w:div>
        <w:div w:id="1316950322">
          <w:marLeft w:val="640"/>
          <w:marRight w:val="0"/>
          <w:marTop w:val="0"/>
          <w:marBottom w:val="0"/>
          <w:divBdr>
            <w:top w:val="none" w:sz="0" w:space="0" w:color="auto"/>
            <w:left w:val="none" w:sz="0" w:space="0" w:color="auto"/>
            <w:bottom w:val="none" w:sz="0" w:space="0" w:color="auto"/>
            <w:right w:val="none" w:sz="0" w:space="0" w:color="auto"/>
          </w:divBdr>
        </w:div>
        <w:div w:id="1447506364">
          <w:marLeft w:val="640"/>
          <w:marRight w:val="0"/>
          <w:marTop w:val="0"/>
          <w:marBottom w:val="0"/>
          <w:divBdr>
            <w:top w:val="none" w:sz="0" w:space="0" w:color="auto"/>
            <w:left w:val="none" w:sz="0" w:space="0" w:color="auto"/>
            <w:bottom w:val="none" w:sz="0" w:space="0" w:color="auto"/>
            <w:right w:val="none" w:sz="0" w:space="0" w:color="auto"/>
          </w:divBdr>
        </w:div>
        <w:div w:id="1704016088">
          <w:marLeft w:val="640"/>
          <w:marRight w:val="0"/>
          <w:marTop w:val="0"/>
          <w:marBottom w:val="0"/>
          <w:divBdr>
            <w:top w:val="none" w:sz="0" w:space="0" w:color="auto"/>
            <w:left w:val="none" w:sz="0" w:space="0" w:color="auto"/>
            <w:bottom w:val="none" w:sz="0" w:space="0" w:color="auto"/>
            <w:right w:val="none" w:sz="0" w:space="0" w:color="auto"/>
          </w:divBdr>
        </w:div>
        <w:div w:id="2078430068">
          <w:marLeft w:val="640"/>
          <w:marRight w:val="0"/>
          <w:marTop w:val="0"/>
          <w:marBottom w:val="0"/>
          <w:divBdr>
            <w:top w:val="none" w:sz="0" w:space="0" w:color="auto"/>
            <w:left w:val="none" w:sz="0" w:space="0" w:color="auto"/>
            <w:bottom w:val="none" w:sz="0" w:space="0" w:color="auto"/>
            <w:right w:val="none" w:sz="0" w:space="0" w:color="auto"/>
          </w:divBdr>
        </w:div>
        <w:div w:id="2095087296">
          <w:marLeft w:val="640"/>
          <w:marRight w:val="0"/>
          <w:marTop w:val="0"/>
          <w:marBottom w:val="0"/>
          <w:divBdr>
            <w:top w:val="none" w:sz="0" w:space="0" w:color="auto"/>
            <w:left w:val="none" w:sz="0" w:space="0" w:color="auto"/>
            <w:bottom w:val="none" w:sz="0" w:space="0" w:color="auto"/>
            <w:right w:val="none" w:sz="0" w:space="0" w:color="auto"/>
          </w:divBdr>
        </w:div>
        <w:div w:id="2131051171">
          <w:marLeft w:val="640"/>
          <w:marRight w:val="0"/>
          <w:marTop w:val="0"/>
          <w:marBottom w:val="0"/>
          <w:divBdr>
            <w:top w:val="none" w:sz="0" w:space="0" w:color="auto"/>
            <w:left w:val="none" w:sz="0" w:space="0" w:color="auto"/>
            <w:bottom w:val="none" w:sz="0" w:space="0" w:color="auto"/>
            <w:right w:val="none" w:sz="0" w:space="0" w:color="auto"/>
          </w:divBdr>
        </w:div>
      </w:divsChild>
    </w:div>
    <w:div w:id="406001621">
      <w:bodyDiv w:val="1"/>
      <w:marLeft w:val="0"/>
      <w:marRight w:val="0"/>
      <w:marTop w:val="0"/>
      <w:marBottom w:val="0"/>
      <w:divBdr>
        <w:top w:val="none" w:sz="0" w:space="0" w:color="auto"/>
        <w:left w:val="none" w:sz="0" w:space="0" w:color="auto"/>
        <w:bottom w:val="none" w:sz="0" w:space="0" w:color="auto"/>
        <w:right w:val="none" w:sz="0" w:space="0" w:color="auto"/>
      </w:divBdr>
      <w:divsChild>
        <w:div w:id="10301078">
          <w:marLeft w:val="640"/>
          <w:marRight w:val="0"/>
          <w:marTop w:val="0"/>
          <w:marBottom w:val="0"/>
          <w:divBdr>
            <w:top w:val="none" w:sz="0" w:space="0" w:color="auto"/>
            <w:left w:val="none" w:sz="0" w:space="0" w:color="auto"/>
            <w:bottom w:val="none" w:sz="0" w:space="0" w:color="auto"/>
            <w:right w:val="none" w:sz="0" w:space="0" w:color="auto"/>
          </w:divBdr>
        </w:div>
        <w:div w:id="406079046">
          <w:marLeft w:val="640"/>
          <w:marRight w:val="0"/>
          <w:marTop w:val="0"/>
          <w:marBottom w:val="0"/>
          <w:divBdr>
            <w:top w:val="none" w:sz="0" w:space="0" w:color="auto"/>
            <w:left w:val="none" w:sz="0" w:space="0" w:color="auto"/>
            <w:bottom w:val="none" w:sz="0" w:space="0" w:color="auto"/>
            <w:right w:val="none" w:sz="0" w:space="0" w:color="auto"/>
          </w:divBdr>
        </w:div>
        <w:div w:id="597830882">
          <w:marLeft w:val="640"/>
          <w:marRight w:val="0"/>
          <w:marTop w:val="0"/>
          <w:marBottom w:val="0"/>
          <w:divBdr>
            <w:top w:val="none" w:sz="0" w:space="0" w:color="auto"/>
            <w:left w:val="none" w:sz="0" w:space="0" w:color="auto"/>
            <w:bottom w:val="none" w:sz="0" w:space="0" w:color="auto"/>
            <w:right w:val="none" w:sz="0" w:space="0" w:color="auto"/>
          </w:divBdr>
        </w:div>
        <w:div w:id="931011763">
          <w:marLeft w:val="640"/>
          <w:marRight w:val="0"/>
          <w:marTop w:val="0"/>
          <w:marBottom w:val="0"/>
          <w:divBdr>
            <w:top w:val="none" w:sz="0" w:space="0" w:color="auto"/>
            <w:left w:val="none" w:sz="0" w:space="0" w:color="auto"/>
            <w:bottom w:val="none" w:sz="0" w:space="0" w:color="auto"/>
            <w:right w:val="none" w:sz="0" w:space="0" w:color="auto"/>
          </w:divBdr>
        </w:div>
        <w:div w:id="1120342023">
          <w:marLeft w:val="640"/>
          <w:marRight w:val="0"/>
          <w:marTop w:val="0"/>
          <w:marBottom w:val="0"/>
          <w:divBdr>
            <w:top w:val="none" w:sz="0" w:space="0" w:color="auto"/>
            <w:left w:val="none" w:sz="0" w:space="0" w:color="auto"/>
            <w:bottom w:val="none" w:sz="0" w:space="0" w:color="auto"/>
            <w:right w:val="none" w:sz="0" w:space="0" w:color="auto"/>
          </w:divBdr>
        </w:div>
        <w:div w:id="1133256270">
          <w:marLeft w:val="640"/>
          <w:marRight w:val="0"/>
          <w:marTop w:val="0"/>
          <w:marBottom w:val="0"/>
          <w:divBdr>
            <w:top w:val="none" w:sz="0" w:space="0" w:color="auto"/>
            <w:left w:val="none" w:sz="0" w:space="0" w:color="auto"/>
            <w:bottom w:val="none" w:sz="0" w:space="0" w:color="auto"/>
            <w:right w:val="none" w:sz="0" w:space="0" w:color="auto"/>
          </w:divBdr>
        </w:div>
        <w:div w:id="1155950407">
          <w:marLeft w:val="640"/>
          <w:marRight w:val="0"/>
          <w:marTop w:val="0"/>
          <w:marBottom w:val="0"/>
          <w:divBdr>
            <w:top w:val="none" w:sz="0" w:space="0" w:color="auto"/>
            <w:left w:val="none" w:sz="0" w:space="0" w:color="auto"/>
            <w:bottom w:val="none" w:sz="0" w:space="0" w:color="auto"/>
            <w:right w:val="none" w:sz="0" w:space="0" w:color="auto"/>
          </w:divBdr>
        </w:div>
        <w:div w:id="1479494301">
          <w:marLeft w:val="640"/>
          <w:marRight w:val="0"/>
          <w:marTop w:val="0"/>
          <w:marBottom w:val="0"/>
          <w:divBdr>
            <w:top w:val="none" w:sz="0" w:space="0" w:color="auto"/>
            <w:left w:val="none" w:sz="0" w:space="0" w:color="auto"/>
            <w:bottom w:val="none" w:sz="0" w:space="0" w:color="auto"/>
            <w:right w:val="none" w:sz="0" w:space="0" w:color="auto"/>
          </w:divBdr>
        </w:div>
        <w:div w:id="2009477897">
          <w:marLeft w:val="640"/>
          <w:marRight w:val="0"/>
          <w:marTop w:val="0"/>
          <w:marBottom w:val="0"/>
          <w:divBdr>
            <w:top w:val="none" w:sz="0" w:space="0" w:color="auto"/>
            <w:left w:val="none" w:sz="0" w:space="0" w:color="auto"/>
            <w:bottom w:val="none" w:sz="0" w:space="0" w:color="auto"/>
            <w:right w:val="none" w:sz="0" w:space="0" w:color="auto"/>
          </w:divBdr>
        </w:div>
        <w:div w:id="2031568889">
          <w:marLeft w:val="640"/>
          <w:marRight w:val="0"/>
          <w:marTop w:val="0"/>
          <w:marBottom w:val="0"/>
          <w:divBdr>
            <w:top w:val="none" w:sz="0" w:space="0" w:color="auto"/>
            <w:left w:val="none" w:sz="0" w:space="0" w:color="auto"/>
            <w:bottom w:val="none" w:sz="0" w:space="0" w:color="auto"/>
            <w:right w:val="none" w:sz="0" w:space="0" w:color="auto"/>
          </w:divBdr>
        </w:div>
        <w:div w:id="2112777718">
          <w:marLeft w:val="640"/>
          <w:marRight w:val="0"/>
          <w:marTop w:val="0"/>
          <w:marBottom w:val="0"/>
          <w:divBdr>
            <w:top w:val="none" w:sz="0" w:space="0" w:color="auto"/>
            <w:left w:val="none" w:sz="0" w:space="0" w:color="auto"/>
            <w:bottom w:val="none" w:sz="0" w:space="0" w:color="auto"/>
            <w:right w:val="none" w:sz="0" w:space="0" w:color="auto"/>
          </w:divBdr>
        </w:div>
      </w:divsChild>
    </w:div>
    <w:div w:id="410587345">
      <w:bodyDiv w:val="1"/>
      <w:marLeft w:val="0"/>
      <w:marRight w:val="0"/>
      <w:marTop w:val="0"/>
      <w:marBottom w:val="0"/>
      <w:divBdr>
        <w:top w:val="none" w:sz="0" w:space="0" w:color="auto"/>
        <w:left w:val="none" w:sz="0" w:space="0" w:color="auto"/>
        <w:bottom w:val="none" w:sz="0" w:space="0" w:color="auto"/>
        <w:right w:val="none" w:sz="0" w:space="0" w:color="auto"/>
      </w:divBdr>
      <w:divsChild>
        <w:div w:id="554900644">
          <w:marLeft w:val="640"/>
          <w:marRight w:val="0"/>
          <w:marTop w:val="0"/>
          <w:marBottom w:val="0"/>
          <w:divBdr>
            <w:top w:val="none" w:sz="0" w:space="0" w:color="auto"/>
            <w:left w:val="none" w:sz="0" w:space="0" w:color="auto"/>
            <w:bottom w:val="none" w:sz="0" w:space="0" w:color="auto"/>
            <w:right w:val="none" w:sz="0" w:space="0" w:color="auto"/>
          </w:divBdr>
        </w:div>
        <w:div w:id="644696827">
          <w:marLeft w:val="640"/>
          <w:marRight w:val="0"/>
          <w:marTop w:val="0"/>
          <w:marBottom w:val="0"/>
          <w:divBdr>
            <w:top w:val="none" w:sz="0" w:space="0" w:color="auto"/>
            <w:left w:val="none" w:sz="0" w:space="0" w:color="auto"/>
            <w:bottom w:val="none" w:sz="0" w:space="0" w:color="auto"/>
            <w:right w:val="none" w:sz="0" w:space="0" w:color="auto"/>
          </w:divBdr>
        </w:div>
        <w:div w:id="1292903818">
          <w:marLeft w:val="640"/>
          <w:marRight w:val="0"/>
          <w:marTop w:val="0"/>
          <w:marBottom w:val="0"/>
          <w:divBdr>
            <w:top w:val="none" w:sz="0" w:space="0" w:color="auto"/>
            <w:left w:val="none" w:sz="0" w:space="0" w:color="auto"/>
            <w:bottom w:val="none" w:sz="0" w:space="0" w:color="auto"/>
            <w:right w:val="none" w:sz="0" w:space="0" w:color="auto"/>
          </w:divBdr>
        </w:div>
        <w:div w:id="1340426256">
          <w:marLeft w:val="640"/>
          <w:marRight w:val="0"/>
          <w:marTop w:val="0"/>
          <w:marBottom w:val="0"/>
          <w:divBdr>
            <w:top w:val="none" w:sz="0" w:space="0" w:color="auto"/>
            <w:left w:val="none" w:sz="0" w:space="0" w:color="auto"/>
            <w:bottom w:val="none" w:sz="0" w:space="0" w:color="auto"/>
            <w:right w:val="none" w:sz="0" w:space="0" w:color="auto"/>
          </w:divBdr>
        </w:div>
        <w:div w:id="1608804525">
          <w:marLeft w:val="640"/>
          <w:marRight w:val="0"/>
          <w:marTop w:val="0"/>
          <w:marBottom w:val="0"/>
          <w:divBdr>
            <w:top w:val="none" w:sz="0" w:space="0" w:color="auto"/>
            <w:left w:val="none" w:sz="0" w:space="0" w:color="auto"/>
            <w:bottom w:val="none" w:sz="0" w:space="0" w:color="auto"/>
            <w:right w:val="none" w:sz="0" w:space="0" w:color="auto"/>
          </w:divBdr>
        </w:div>
      </w:divsChild>
    </w:div>
    <w:div w:id="415594248">
      <w:bodyDiv w:val="1"/>
      <w:marLeft w:val="0"/>
      <w:marRight w:val="0"/>
      <w:marTop w:val="0"/>
      <w:marBottom w:val="0"/>
      <w:divBdr>
        <w:top w:val="none" w:sz="0" w:space="0" w:color="auto"/>
        <w:left w:val="none" w:sz="0" w:space="0" w:color="auto"/>
        <w:bottom w:val="none" w:sz="0" w:space="0" w:color="auto"/>
        <w:right w:val="none" w:sz="0" w:space="0" w:color="auto"/>
      </w:divBdr>
      <w:divsChild>
        <w:div w:id="469330157">
          <w:marLeft w:val="640"/>
          <w:marRight w:val="0"/>
          <w:marTop w:val="0"/>
          <w:marBottom w:val="0"/>
          <w:divBdr>
            <w:top w:val="none" w:sz="0" w:space="0" w:color="auto"/>
            <w:left w:val="none" w:sz="0" w:space="0" w:color="auto"/>
            <w:bottom w:val="none" w:sz="0" w:space="0" w:color="auto"/>
            <w:right w:val="none" w:sz="0" w:space="0" w:color="auto"/>
          </w:divBdr>
        </w:div>
        <w:div w:id="805045356">
          <w:marLeft w:val="640"/>
          <w:marRight w:val="0"/>
          <w:marTop w:val="0"/>
          <w:marBottom w:val="0"/>
          <w:divBdr>
            <w:top w:val="none" w:sz="0" w:space="0" w:color="auto"/>
            <w:left w:val="none" w:sz="0" w:space="0" w:color="auto"/>
            <w:bottom w:val="none" w:sz="0" w:space="0" w:color="auto"/>
            <w:right w:val="none" w:sz="0" w:space="0" w:color="auto"/>
          </w:divBdr>
        </w:div>
        <w:div w:id="1183205380">
          <w:marLeft w:val="640"/>
          <w:marRight w:val="0"/>
          <w:marTop w:val="0"/>
          <w:marBottom w:val="0"/>
          <w:divBdr>
            <w:top w:val="none" w:sz="0" w:space="0" w:color="auto"/>
            <w:left w:val="none" w:sz="0" w:space="0" w:color="auto"/>
            <w:bottom w:val="none" w:sz="0" w:space="0" w:color="auto"/>
            <w:right w:val="none" w:sz="0" w:space="0" w:color="auto"/>
          </w:divBdr>
        </w:div>
        <w:div w:id="1309020259">
          <w:marLeft w:val="640"/>
          <w:marRight w:val="0"/>
          <w:marTop w:val="0"/>
          <w:marBottom w:val="0"/>
          <w:divBdr>
            <w:top w:val="none" w:sz="0" w:space="0" w:color="auto"/>
            <w:left w:val="none" w:sz="0" w:space="0" w:color="auto"/>
            <w:bottom w:val="none" w:sz="0" w:space="0" w:color="auto"/>
            <w:right w:val="none" w:sz="0" w:space="0" w:color="auto"/>
          </w:divBdr>
        </w:div>
        <w:div w:id="1739940778">
          <w:marLeft w:val="640"/>
          <w:marRight w:val="0"/>
          <w:marTop w:val="0"/>
          <w:marBottom w:val="0"/>
          <w:divBdr>
            <w:top w:val="none" w:sz="0" w:space="0" w:color="auto"/>
            <w:left w:val="none" w:sz="0" w:space="0" w:color="auto"/>
            <w:bottom w:val="none" w:sz="0" w:space="0" w:color="auto"/>
            <w:right w:val="none" w:sz="0" w:space="0" w:color="auto"/>
          </w:divBdr>
        </w:div>
        <w:div w:id="1999068866">
          <w:marLeft w:val="640"/>
          <w:marRight w:val="0"/>
          <w:marTop w:val="0"/>
          <w:marBottom w:val="0"/>
          <w:divBdr>
            <w:top w:val="none" w:sz="0" w:space="0" w:color="auto"/>
            <w:left w:val="none" w:sz="0" w:space="0" w:color="auto"/>
            <w:bottom w:val="none" w:sz="0" w:space="0" w:color="auto"/>
            <w:right w:val="none" w:sz="0" w:space="0" w:color="auto"/>
          </w:divBdr>
        </w:div>
      </w:divsChild>
    </w:div>
    <w:div w:id="417099068">
      <w:bodyDiv w:val="1"/>
      <w:marLeft w:val="0"/>
      <w:marRight w:val="0"/>
      <w:marTop w:val="0"/>
      <w:marBottom w:val="0"/>
      <w:divBdr>
        <w:top w:val="none" w:sz="0" w:space="0" w:color="auto"/>
        <w:left w:val="none" w:sz="0" w:space="0" w:color="auto"/>
        <w:bottom w:val="none" w:sz="0" w:space="0" w:color="auto"/>
        <w:right w:val="none" w:sz="0" w:space="0" w:color="auto"/>
      </w:divBdr>
      <w:divsChild>
        <w:div w:id="73745356">
          <w:marLeft w:val="640"/>
          <w:marRight w:val="0"/>
          <w:marTop w:val="0"/>
          <w:marBottom w:val="0"/>
          <w:divBdr>
            <w:top w:val="none" w:sz="0" w:space="0" w:color="auto"/>
            <w:left w:val="none" w:sz="0" w:space="0" w:color="auto"/>
            <w:bottom w:val="none" w:sz="0" w:space="0" w:color="auto"/>
            <w:right w:val="none" w:sz="0" w:space="0" w:color="auto"/>
          </w:divBdr>
        </w:div>
        <w:div w:id="200897178">
          <w:marLeft w:val="640"/>
          <w:marRight w:val="0"/>
          <w:marTop w:val="0"/>
          <w:marBottom w:val="0"/>
          <w:divBdr>
            <w:top w:val="none" w:sz="0" w:space="0" w:color="auto"/>
            <w:left w:val="none" w:sz="0" w:space="0" w:color="auto"/>
            <w:bottom w:val="none" w:sz="0" w:space="0" w:color="auto"/>
            <w:right w:val="none" w:sz="0" w:space="0" w:color="auto"/>
          </w:divBdr>
        </w:div>
        <w:div w:id="665864711">
          <w:marLeft w:val="640"/>
          <w:marRight w:val="0"/>
          <w:marTop w:val="0"/>
          <w:marBottom w:val="0"/>
          <w:divBdr>
            <w:top w:val="none" w:sz="0" w:space="0" w:color="auto"/>
            <w:left w:val="none" w:sz="0" w:space="0" w:color="auto"/>
            <w:bottom w:val="none" w:sz="0" w:space="0" w:color="auto"/>
            <w:right w:val="none" w:sz="0" w:space="0" w:color="auto"/>
          </w:divBdr>
        </w:div>
      </w:divsChild>
    </w:div>
    <w:div w:id="418017356">
      <w:bodyDiv w:val="1"/>
      <w:marLeft w:val="0"/>
      <w:marRight w:val="0"/>
      <w:marTop w:val="0"/>
      <w:marBottom w:val="0"/>
      <w:divBdr>
        <w:top w:val="none" w:sz="0" w:space="0" w:color="auto"/>
        <w:left w:val="none" w:sz="0" w:space="0" w:color="auto"/>
        <w:bottom w:val="none" w:sz="0" w:space="0" w:color="auto"/>
        <w:right w:val="none" w:sz="0" w:space="0" w:color="auto"/>
      </w:divBdr>
      <w:divsChild>
        <w:div w:id="141311231">
          <w:marLeft w:val="640"/>
          <w:marRight w:val="0"/>
          <w:marTop w:val="0"/>
          <w:marBottom w:val="0"/>
          <w:divBdr>
            <w:top w:val="none" w:sz="0" w:space="0" w:color="auto"/>
            <w:left w:val="none" w:sz="0" w:space="0" w:color="auto"/>
            <w:bottom w:val="none" w:sz="0" w:space="0" w:color="auto"/>
            <w:right w:val="none" w:sz="0" w:space="0" w:color="auto"/>
          </w:divBdr>
        </w:div>
        <w:div w:id="167138613">
          <w:marLeft w:val="640"/>
          <w:marRight w:val="0"/>
          <w:marTop w:val="0"/>
          <w:marBottom w:val="0"/>
          <w:divBdr>
            <w:top w:val="none" w:sz="0" w:space="0" w:color="auto"/>
            <w:left w:val="none" w:sz="0" w:space="0" w:color="auto"/>
            <w:bottom w:val="none" w:sz="0" w:space="0" w:color="auto"/>
            <w:right w:val="none" w:sz="0" w:space="0" w:color="auto"/>
          </w:divBdr>
        </w:div>
        <w:div w:id="224225038">
          <w:marLeft w:val="640"/>
          <w:marRight w:val="0"/>
          <w:marTop w:val="0"/>
          <w:marBottom w:val="0"/>
          <w:divBdr>
            <w:top w:val="none" w:sz="0" w:space="0" w:color="auto"/>
            <w:left w:val="none" w:sz="0" w:space="0" w:color="auto"/>
            <w:bottom w:val="none" w:sz="0" w:space="0" w:color="auto"/>
            <w:right w:val="none" w:sz="0" w:space="0" w:color="auto"/>
          </w:divBdr>
        </w:div>
        <w:div w:id="978614299">
          <w:marLeft w:val="640"/>
          <w:marRight w:val="0"/>
          <w:marTop w:val="0"/>
          <w:marBottom w:val="0"/>
          <w:divBdr>
            <w:top w:val="none" w:sz="0" w:space="0" w:color="auto"/>
            <w:left w:val="none" w:sz="0" w:space="0" w:color="auto"/>
            <w:bottom w:val="none" w:sz="0" w:space="0" w:color="auto"/>
            <w:right w:val="none" w:sz="0" w:space="0" w:color="auto"/>
          </w:divBdr>
        </w:div>
        <w:div w:id="1051730412">
          <w:marLeft w:val="640"/>
          <w:marRight w:val="0"/>
          <w:marTop w:val="0"/>
          <w:marBottom w:val="0"/>
          <w:divBdr>
            <w:top w:val="none" w:sz="0" w:space="0" w:color="auto"/>
            <w:left w:val="none" w:sz="0" w:space="0" w:color="auto"/>
            <w:bottom w:val="none" w:sz="0" w:space="0" w:color="auto"/>
            <w:right w:val="none" w:sz="0" w:space="0" w:color="auto"/>
          </w:divBdr>
        </w:div>
        <w:div w:id="1424300429">
          <w:marLeft w:val="640"/>
          <w:marRight w:val="0"/>
          <w:marTop w:val="0"/>
          <w:marBottom w:val="0"/>
          <w:divBdr>
            <w:top w:val="none" w:sz="0" w:space="0" w:color="auto"/>
            <w:left w:val="none" w:sz="0" w:space="0" w:color="auto"/>
            <w:bottom w:val="none" w:sz="0" w:space="0" w:color="auto"/>
            <w:right w:val="none" w:sz="0" w:space="0" w:color="auto"/>
          </w:divBdr>
        </w:div>
        <w:div w:id="1821773387">
          <w:marLeft w:val="640"/>
          <w:marRight w:val="0"/>
          <w:marTop w:val="0"/>
          <w:marBottom w:val="0"/>
          <w:divBdr>
            <w:top w:val="none" w:sz="0" w:space="0" w:color="auto"/>
            <w:left w:val="none" w:sz="0" w:space="0" w:color="auto"/>
            <w:bottom w:val="none" w:sz="0" w:space="0" w:color="auto"/>
            <w:right w:val="none" w:sz="0" w:space="0" w:color="auto"/>
          </w:divBdr>
        </w:div>
        <w:div w:id="2024504833">
          <w:marLeft w:val="640"/>
          <w:marRight w:val="0"/>
          <w:marTop w:val="0"/>
          <w:marBottom w:val="0"/>
          <w:divBdr>
            <w:top w:val="none" w:sz="0" w:space="0" w:color="auto"/>
            <w:left w:val="none" w:sz="0" w:space="0" w:color="auto"/>
            <w:bottom w:val="none" w:sz="0" w:space="0" w:color="auto"/>
            <w:right w:val="none" w:sz="0" w:space="0" w:color="auto"/>
          </w:divBdr>
        </w:div>
      </w:divsChild>
    </w:div>
    <w:div w:id="422848454">
      <w:bodyDiv w:val="1"/>
      <w:marLeft w:val="0"/>
      <w:marRight w:val="0"/>
      <w:marTop w:val="0"/>
      <w:marBottom w:val="0"/>
      <w:divBdr>
        <w:top w:val="none" w:sz="0" w:space="0" w:color="auto"/>
        <w:left w:val="none" w:sz="0" w:space="0" w:color="auto"/>
        <w:bottom w:val="none" w:sz="0" w:space="0" w:color="auto"/>
        <w:right w:val="none" w:sz="0" w:space="0" w:color="auto"/>
      </w:divBdr>
      <w:divsChild>
        <w:div w:id="495730561">
          <w:marLeft w:val="640"/>
          <w:marRight w:val="0"/>
          <w:marTop w:val="0"/>
          <w:marBottom w:val="0"/>
          <w:divBdr>
            <w:top w:val="none" w:sz="0" w:space="0" w:color="auto"/>
            <w:left w:val="none" w:sz="0" w:space="0" w:color="auto"/>
            <w:bottom w:val="none" w:sz="0" w:space="0" w:color="auto"/>
            <w:right w:val="none" w:sz="0" w:space="0" w:color="auto"/>
          </w:divBdr>
        </w:div>
        <w:div w:id="979991316">
          <w:marLeft w:val="640"/>
          <w:marRight w:val="0"/>
          <w:marTop w:val="0"/>
          <w:marBottom w:val="0"/>
          <w:divBdr>
            <w:top w:val="none" w:sz="0" w:space="0" w:color="auto"/>
            <w:left w:val="none" w:sz="0" w:space="0" w:color="auto"/>
            <w:bottom w:val="none" w:sz="0" w:space="0" w:color="auto"/>
            <w:right w:val="none" w:sz="0" w:space="0" w:color="auto"/>
          </w:divBdr>
        </w:div>
        <w:div w:id="999963769">
          <w:marLeft w:val="640"/>
          <w:marRight w:val="0"/>
          <w:marTop w:val="0"/>
          <w:marBottom w:val="0"/>
          <w:divBdr>
            <w:top w:val="none" w:sz="0" w:space="0" w:color="auto"/>
            <w:left w:val="none" w:sz="0" w:space="0" w:color="auto"/>
            <w:bottom w:val="none" w:sz="0" w:space="0" w:color="auto"/>
            <w:right w:val="none" w:sz="0" w:space="0" w:color="auto"/>
          </w:divBdr>
        </w:div>
        <w:div w:id="1625843807">
          <w:marLeft w:val="640"/>
          <w:marRight w:val="0"/>
          <w:marTop w:val="0"/>
          <w:marBottom w:val="0"/>
          <w:divBdr>
            <w:top w:val="none" w:sz="0" w:space="0" w:color="auto"/>
            <w:left w:val="none" w:sz="0" w:space="0" w:color="auto"/>
            <w:bottom w:val="none" w:sz="0" w:space="0" w:color="auto"/>
            <w:right w:val="none" w:sz="0" w:space="0" w:color="auto"/>
          </w:divBdr>
        </w:div>
        <w:div w:id="1661612200">
          <w:marLeft w:val="640"/>
          <w:marRight w:val="0"/>
          <w:marTop w:val="0"/>
          <w:marBottom w:val="0"/>
          <w:divBdr>
            <w:top w:val="none" w:sz="0" w:space="0" w:color="auto"/>
            <w:left w:val="none" w:sz="0" w:space="0" w:color="auto"/>
            <w:bottom w:val="none" w:sz="0" w:space="0" w:color="auto"/>
            <w:right w:val="none" w:sz="0" w:space="0" w:color="auto"/>
          </w:divBdr>
        </w:div>
      </w:divsChild>
    </w:div>
    <w:div w:id="426075628">
      <w:bodyDiv w:val="1"/>
      <w:marLeft w:val="0"/>
      <w:marRight w:val="0"/>
      <w:marTop w:val="0"/>
      <w:marBottom w:val="0"/>
      <w:divBdr>
        <w:top w:val="none" w:sz="0" w:space="0" w:color="auto"/>
        <w:left w:val="none" w:sz="0" w:space="0" w:color="auto"/>
        <w:bottom w:val="none" w:sz="0" w:space="0" w:color="auto"/>
        <w:right w:val="none" w:sz="0" w:space="0" w:color="auto"/>
      </w:divBdr>
    </w:div>
    <w:div w:id="435447013">
      <w:bodyDiv w:val="1"/>
      <w:marLeft w:val="0"/>
      <w:marRight w:val="0"/>
      <w:marTop w:val="0"/>
      <w:marBottom w:val="0"/>
      <w:divBdr>
        <w:top w:val="none" w:sz="0" w:space="0" w:color="auto"/>
        <w:left w:val="none" w:sz="0" w:space="0" w:color="auto"/>
        <w:bottom w:val="none" w:sz="0" w:space="0" w:color="auto"/>
        <w:right w:val="none" w:sz="0" w:space="0" w:color="auto"/>
      </w:divBdr>
      <w:divsChild>
        <w:div w:id="102847011">
          <w:marLeft w:val="640"/>
          <w:marRight w:val="0"/>
          <w:marTop w:val="0"/>
          <w:marBottom w:val="0"/>
          <w:divBdr>
            <w:top w:val="none" w:sz="0" w:space="0" w:color="auto"/>
            <w:left w:val="none" w:sz="0" w:space="0" w:color="auto"/>
            <w:bottom w:val="none" w:sz="0" w:space="0" w:color="auto"/>
            <w:right w:val="none" w:sz="0" w:space="0" w:color="auto"/>
          </w:divBdr>
        </w:div>
        <w:div w:id="156116127">
          <w:marLeft w:val="640"/>
          <w:marRight w:val="0"/>
          <w:marTop w:val="0"/>
          <w:marBottom w:val="0"/>
          <w:divBdr>
            <w:top w:val="none" w:sz="0" w:space="0" w:color="auto"/>
            <w:left w:val="none" w:sz="0" w:space="0" w:color="auto"/>
            <w:bottom w:val="none" w:sz="0" w:space="0" w:color="auto"/>
            <w:right w:val="none" w:sz="0" w:space="0" w:color="auto"/>
          </w:divBdr>
        </w:div>
        <w:div w:id="562450087">
          <w:marLeft w:val="640"/>
          <w:marRight w:val="0"/>
          <w:marTop w:val="0"/>
          <w:marBottom w:val="0"/>
          <w:divBdr>
            <w:top w:val="none" w:sz="0" w:space="0" w:color="auto"/>
            <w:left w:val="none" w:sz="0" w:space="0" w:color="auto"/>
            <w:bottom w:val="none" w:sz="0" w:space="0" w:color="auto"/>
            <w:right w:val="none" w:sz="0" w:space="0" w:color="auto"/>
          </w:divBdr>
        </w:div>
        <w:div w:id="925656285">
          <w:marLeft w:val="640"/>
          <w:marRight w:val="0"/>
          <w:marTop w:val="0"/>
          <w:marBottom w:val="0"/>
          <w:divBdr>
            <w:top w:val="none" w:sz="0" w:space="0" w:color="auto"/>
            <w:left w:val="none" w:sz="0" w:space="0" w:color="auto"/>
            <w:bottom w:val="none" w:sz="0" w:space="0" w:color="auto"/>
            <w:right w:val="none" w:sz="0" w:space="0" w:color="auto"/>
          </w:divBdr>
        </w:div>
        <w:div w:id="1175077393">
          <w:marLeft w:val="640"/>
          <w:marRight w:val="0"/>
          <w:marTop w:val="0"/>
          <w:marBottom w:val="0"/>
          <w:divBdr>
            <w:top w:val="none" w:sz="0" w:space="0" w:color="auto"/>
            <w:left w:val="none" w:sz="0" w:space="0" w:color="auto"/>
            <w:bottom w:val="none" w:sz="0" w:space="0" w:color="auto"/>
            <w:right w:val="none" w:sz="0" w:space="0" w:color="auto"/>
          </w:divBdr>
        </w:div>
        <w:div w:id="1198546886">
          <w:marLeft w:val="640"/>
          <w:marRight w:val="0"/>
          <w:marTop w:val="0"/>
          <w:marBottom w:val="0"/>
          <w:divBdr>
            <w:top w:val="none" w:sz="0" w:space="0" w:color="auto"/>
            <w:left w:val="none" w:sz="0" w:space="0" w:color="auto"/>
            <w:bottom w:val="none" w:sz="0" w:space="0" w:color="auto"/>
            <w:right w:val="none" w:sz="0" w:space="0" w:color="auto"/>
          </w:divBdr>
        </w:div>
        <w:div w:id="1480729776">
          <w:marLeft w:val="640"/>
          <w:marRight w:val="0"/>
          <w:marTop w:val="0"/>
          <w:marBottom w:val="0"/>
          <w:divBdr>
            <w:top w:val="none" w:sz="0" w:space="0" w:color="auto"/>
            <w:left w:val="none" w:sz="0" w:space="0" w:color="auto"/>
            <w:bottom w:val="none" w:sz="0" w:space="0" w:color="auto"/>
            <w:right w:val="none" w:sz="0" w:space="0" w:color="auto"/>
          </w:divBdr>
        </w:div>
        <w:div w:id="1909343272">
          <w:marLeft w:val="640"/>
          <w:marRight w:val="0"/>
          <w:marTop w:val="0"/>
          <w:marBottom w:val="0"/>
          <w:divBdr>
            <w:top w:val="none" w:sz="0" w:space="0" w:color="auto"/>
            <w:left w:val="none" w:sz="0" w:space="0" w:color="auto"/>
            <w:bottom w:val="none" w:sz="0" w:space="0" w:color="auto"/>
            <w:right w:val="none" w:sz="0" w:space="0" w:color="auto"/>
          </w:divBdr>
        </w:div>
        <w:div w:id="2020035152">
          <w:marLeft w:val="640"/>
          <w:marRight w:val="0"/>
          <w:marTop w:val="0"/>
          <w:marBottom w:val="0"/>
          <w:divBdr>
            <w:top w:val="none" w:sz="0" w:space="0" w:color="auto"/>
            <w:left w:val="none" w:sz="0" w:space="0" w:color="auto"/>
            <w:bottom w:val="none" w:sz="0" w:space="0" w:color="auto"/>
            <w:right w:val="none" w:sz="0" w:space="0" w:color="auto"/>
          </w:divBdr>
        </w:div>
      </w:divsChild>
    </w:div>
    <w:div w:id="439955977">
      <w:bodyDiv w:val="1"/>
      <w:marLeft w:val="0"/>
      <w:marRight w:val="0"/>
      <w:marTop w:val="0"/>
      <w:marBottom w:val="0"/>
      <w:divBdr>
        <w:top w:val="none" w:sz="0" w:space="0" w:color="auto"/>
        <w:left w:val="none" w:sz="0" w:space="0" w:color="auto"/>
        <w:bottom w:val="none" w:sz="0" w:space="0" w:color="auto"/>
        <w:right w:val="none" w:sz="0" w:space="0" w:color="auto"/>
      </w:divBdr>
      <w:divsChild>
        <w:div w:id="1317682658">
          <w:marLeft w:val="640"/>
          <w:marRight w:val="0"/>
          <w:marTop w:val="0"/>
          <w:marBottom w:val="0"/>
          <w:divBdr>
            <w:top w:val="none" w:sz="0" w:space="0" w:color="auto"/>
            <w:left w:val="none" w:sz="0" w:space="0" w:color="auto"/>
            <w:bottom w:val="none" w:sz="0" w:space="0" w:color="auto"/>
            <w:right w:val="none" w:sz="0" w:space="0" w:color="auto"/>
          </w:divBdr>
        </w:div>
      </w:divsChild>
    </w:div>
    <w:div w:id="443884397">
      <w:bodyDiv w:val="1"/>
      <w:marLeft w:val="0"/>
      <w:marRight w:val="0"/>
      <w:marTop w:val="0"/>
      <w:marBottom w:val="0"/>
      <w:divBdr>
        <w:top w:val="none" w:sz="0" w:space="0" w:color="auto"/>
        <w:left w:val="none" w:sz="0" w:space="0" w:color="auto"/>
        <w:bottom w:val="none" w:sz="0" w:space="0" w:color="auto"/>
        <w:right w:val="none" w:sz="0" w:space="0" w:color="auto"/>
      </w:divBdr>
      <w:divsChild>
        <w:div w:id="75632779">
          <w:marLeft w:val="640"/>
          <w:marRight w:val="0"/>
          <w:marTop w:val="0"/>
          <w:marBottom w:val="0"/>
          <w:divBdr>
            <w:top w:val="none" w:sz="0" w:space="0" w:color="auto"/>
            <w:left w:val="none" w:sz="0" w:space="0" w:color="auto"/>
            <w:bottom w:val="none" w:sz="0" w:space="0" w:color="auto"/>
            <w:right w:val="none" w:sz="0" w:space="0" w:color="auto"/>
          </w:divBdr>
        </w:div>
        <w:div w:id="270164412">
          <w:marLeft w:val="640"/>
          <w:marRight w:val="0"/>
          <w:marTop w:val="0"/>
          <w:marBottom w:val="0"/>
          <w:divBdr>
            <w:top w:val="none" w:sz="0" w:space="0" w:color="auto"/>
            <w:left w:val="none" w:sz="0" w:space="0" w:color="auto"/>
            <w:bottom w:val="none" w:sz="0" w:space="0" w:color="auto"/>
            <w:right w:val="none" w:sz="0" w:space="0" w:color="auto"/>
          </w:divBdr>
        </w:div>
        <w:div w:id="329135533">
          <w:marLeft w:val="640"/>
          <w:marRight w:val="0"/>
          <w:marTop w:val="0"/>
          <w:marBottom w:val="0"/>
          <w:divBdr>
            <w:top w:val="none" w:sz="0" w:space="0" w:color="auto"/>
            <w:left w:val="none" w:sz="0" w:space="0" w:color="auto"/>
            <w:bottom w:val="none" w:sz="0" w:space="0" w:color="auto"/>
            <w:right w:val="none" w:sz="0" w:space="0" w:color="auto"/>
          </w:divBdr>
        </w:div>
        <w:div w:id="754594552">
          <w:marLeft w:val="640"/>
          <w:marRight w:val="0"/>
          <w:marTop w:val="0"/>
          <w:marBottom w:val="0"/>
          <w:divBdr>
            <w:top w:val="none" w:sz="0" w:space="0" w:color="auto"/>
            <w:left w:val="none" w:sz="0" w:space="0" w:color="auto"/>
            <w:bottom w:val="none" w:sz="0" w:space="0" w:color="auto"/>
            <w:right w:val="none" w:sz="0" w:space="0" w:color="auto"/>
          </w:divBdr>
        </w:div>
        <w:div w:id="792408518">
          <w:marLeft w:val="640"/>
          <w:marRight w:val="0"/>
          <w:marTop w:val="0"/>
          <w:marBottom w:val="0"/>
          <w:divBdr>
            <w:top w:val="none" w:sz="0" w:space="0" w:color="auto"/>
            <w:left w:val="none" w:sz="0" w:space="0" w:color="auto"/>
            <w:bottom w:val="none" w:sz="0" w:space="0" w:color="auto"/>
            <w:right w:val="none" w:sz="0" w:space="0" w:color="auto"/>
          </w:divBdr>
        </w:div>
        <w:div w:id="1108043355">
          <w:marLeft w:val="640"/>
          <w:marRight w:val="0"/>
          <w:marTop w:val="0"/>
          <w:marBottom w:val="0"/>
          <w:divBdr>
            <w:top w:val="none" w:sz="0" w:space="0" w:color="auto"/>
            <w:left w:val="none" w:sz="0" w:space="0" w:color="auto"/>
            <w:bottom w:val="none" w:sz="0" w:space="0" w:color="auto"/>
            <w:right w:val="none" w:sz="0" w:space="0" w:color="auto"/>
          </w:divBdr>
        </w:div>
        <w:div w:id="1117723343">
          <w:marLeft w:val="640"/>
          <w:marRight w:val="0"/>
          <w:marTop w:val="0"/>
          <w:marBottom w:val="0"/>
          <w:divBdr>
            <w:top w:val="none" w:sz="0" w:space="0" w:color="auto"/>
            <w:left w:val="none" w:sz="0" w:space="0" w:color="auto"/>
            <w:bottom w:val="none" w:sz="0" w:space="0" w:color="auto"/>
            <w:right w:val="none" w:sz="0" w:space="0" w:color="auto"/>
          </w:divBdr>
        </w:div>
        <w:div w:id="1212957829">
          <w:marLeft w:val="640"/>
          <w:marRight w:val="0"/>
          <w:marTop w:val="0"/>
          <w:marBottom w:val="0"/>
          <w:divBdr>
            <w:top w:val="none" w:sz="0" w:space="0" w:color="auto"/>
            <w:left w:val="none" w:sz="0" w:space="0" w:color="auto"/>
            <w:bottom w:val="none" w:sz="0" w:space="0" w:color="auto"/>
            <w:right w:val="none" w:sz="0" w:space="0" w:color="auto"/>
          </w:divBdr>
        </w:div>
        <w:div w:id="1279027579">
          <w:marLeft w:val="640"/>
          <w:marRight w:val="0"/>
          <w:marTop w:val="0"/>
          <w:marBottom w:val="0"/>
          <w:divBdr>
            <w:top w:val="none" w:sz="0" w:space="0" w:color="auto"/>
            <w:left w:val="none" w:sz="0" w:space="0" w:color="auto"/>
            <w:bottom w:val="none" w:sz="0" w:space="0" w:color="auto"/>
            <w:right w:val="none" w:sz="0" w:space="0" w:color="auto"/>
          </w:divBdr>
        </w:div>
        <w:div w:id="1523670350">
          <w:marLeft w:val="640"/>
          <w:marRight w:val="0"/>
          <w:marTop w:val="0"/>
          <w:marBottom w:val="0"/>
          <w:divBdr>
            <w:top w:val="none" w:sz="0" w:space="0" w:color="auto"/>
            <w:left w:val="none" w:sz="0" w:space="0" w:color="auto"/>
            <w:bottom w:val="none" w:sz="0" w:space="0" w:color="auto"/>
            <w:right w:val="none" w:sz="0" w:space="0" w:color="auto"/>
          </w:divBdr>
        </w:div>
      </w:divsChild>
    </w:div>
    <w:div w:id="444813360">
      <w:bodyDiv w:val="1"/>
      <w:marLeft w:val="0"/>
      <w:marRight w:val="0"/>
      <w:marTop w:val="0"/>
      <w:marBottom w:val="0"/>
      <w:divBdr>
        <w:top w:val="none" w:sz="0" w:space="0" w:color="auto"/>
        <w:left w:val="none" w:sz="0" w:space="0" w:color="auto"/>
        <w:bottom w:val="none" w:sz="0" w:space="0" w:color="auto"/>
        <w:right w:val="none" w:sz="0" w:space="0" w:color="auto"/>
      </w:divBdr>
      <w:divsChild>
        <w:div w:id="299043261">
          <w:marLeft w:val="640"/>
          <w:marRight w:val="0"/>
          <w:marTop w:val="0"/>
          <w:marBottom w:val="0"/>
          <w:divBdr>
            <w:top w:val="none" w:sz="0" w:space="0" w:color="auto"/>
            <w:left w:val="none" w:sz="0" w:space="0" w:color="auto"/>
            <w:bottom w:val="none" w:sz="0" w:space="0" w:color="auto"/>
            <w:right w:val="none" w:sz="0" w:space="0" w:color="auto"/>
          </w:divBdr>
        </w:div>
        <w:div w:id="379715876">
          <w:marLeft w:val="640"/>
          <w:marRight w:val="0"/>
          <w:marTop w:val="0"/>
          <w:marBottom w:val="0"/>
          <w:divBdr>
            <w:top w:val="none" w:sz="0" w:space="0" w:color="auto"/>
            <w:left w:val="none" w:sz="0" w:space="0" w:color="auto"/>
            <w:bottom w:val="none" w:sz="0" w:space="0" w:color="auto"/>
            <w:right w:val="none" w:sz="0" w:space="0" w:color="auto"/>
          </w:divBdr>
        </w:div>
        <w:div w:id="397436515">
          <w:marLeft w:val="640"/>
          <w:marRight w:val="0"/>
          <w:marTop w:val="0"/>
          <w:marBottom w:val="0"/>
          <w:divBdr>
            <w:top w:val="none" w:sz="0" w:space="0" w:color="auto"/>
            <w:left w:val="none" w:sz="0" w:space="0" w:color="auto"/>
            <w:bottom w:val="none" w:sz="0" w:space="0" w:color="auto"/>
            <w:right w:val="none" w:sz="0" w:space="0" w:color="auto"/>
          </w:divBdr>
        </w:div>
        <w:div w:id="506477526">
          <w:marLeft w:val="640"/>
          <w:marRight w:val="0"/>
          <w:marTop w:val="0"/>
          <w:marBottom w:val="0"/>
          <w:divBdr>
            <w:top w:val="none" w:sz="0" w:space="0" w:color="auto"/>
            <w:left w:val="none" w:sz="0" w:space="0" w:color="auto"/>
            <w:bottom w:val="none" w:sz="0" w:space="0" w:color="auto"/>
            <w:right w:val="none" w:sz="0" w:space="0" w:color="auto"/>
          </w:divBdr>
        </w:div>
        <w:div w:id="517088823">
          <w:marLeft w:val="640"/>
          <w:marRight w:val="0"/>
          <w:marTop w:val="0"/>
          <w:marBottom w:val="0"/>
          <w:divBdr>
            <w:top w:val="none" w:sz="0" w:space="0" w:color="auto"/>
            <w:left w:val="none" w:sz="0" w:space="0" w:color="auto"/>
            <w:bottom w:val="none" w:sz="0" w:space="0" w:color="auto"/>
            <w:right w:val="none" w:sz="0" w:space="0" w:color="auto"/>
          </w:divBdr>
        </w:div>
        <w:div w:id="760758574">
          <w:marLeft w:val="640"/>
          <w:marRight w:val="0"/>
          <w:marTop w:val="0"/>
          <w:marBottom w:val="0"/>
          <w:divBdr>
            <w:top w:val="none" w:sz="0" w:space="0" w:color="auto"/>
            <w:left w:val="none" w:sz="0" w:space="0" w:color="auto"/>
            <w:bottom w:val="none" w:sz="0" w:space="0" w:color="auto"/>
            <w:right w:val="none" w:sz="0" w:space="0" w:color="auto"/>
          </w:divBdr>
        </w:div>
        <w:div w:id="888734651">
          <w:marLeft w:val="640"/>
          <w:marRight w:val="0"/>
          <w:marTop w:val="0"/>
          <w:marBottom w:val="0"/>
          <w:divBdr>
            <w:top w:val="none" w:sz="0" w:space="0" w:color="auto"/>
            <w:left w:val="none" w:sz="0" w:space="0" w:color="auto"/>
            <w:bottom w:val="none" w:sz="0" w:space="0" w:color="auto"/>
            <w:right w:val="none" w:sz="0" w:space="0" w:color="auto"/>
          </w:divBdr>
        </w:div>
        <w:div w:id="1060980523">
          <w:marLeft w:val="640"/>
          <w:marRight w:val="0"/>
          <w:marTop w:val="0"/>
          <w:marBottom w:val="0"/>
          <w:divBdr>
            <w:top w:val="none" w:sz="0" w:space="0" w:color="auto"/>
            <w:left w:val="none" w:sz="0" w:space="0" w:color="auto"/>
            <w:bottom w:val="none" w:sz="0" w:space="0" w:color="auto"/>
            <w:right w:val="none" w:sz="0" w:space="0" w:color="auto"/>
          </w:divBdr>
        </w:div>
        <w:div w:id="1165053858">
          <w:marLeft w:val="640"/>
          <w:marRight w:val="0"/>
          <w:marTop w:val="0"/>
          <w:marBottom w:val="0"/>
          <w:divBdr>
            <w:top w:val="none" w:sz="0" w:space="0" w:color="auto"/>
            <w:left w:val="none" w:sz="0" w:space="0" w:color="auto"/>
            <w:bottom w:val="none" w:sz="0" w:space="0" w:color="auto"/>
            <w:right w:val="none" w:sz="0" w:space="0" w:color="auto"/>
          </w:divBdr>
        </w:div>
        <w:div w:id="1722634988">
          <w:marLeft w:val="640"/>
          <w:marRight w:val="0"/>
          <w:marTop w:val="0"/>
          <w:marBottom w:val="0"/>
          <w:divBdr>
            <w:top w:val="none" w:sz="0" w:space="0" w:color="auto"/>
            <w:left w:val="none" w:sz="0" w:space="0" w:color="auto"/>
            <w:bottom w:val="none" w:sz="0" w:space="0" w:color="auto"/>
            <w:right w:val="none" w:sz="0" w:space="0" w:color="auto"/>
          </w:divBdr>
        </w:div>
      </w:divsChild>
    </w:div>
    <w:div w:id="449396433">
      <w:bodyDiv w:val="1"/>
      <w:marLeft w:val="0"/>
      <w:marRight w:val="0"/>
      <w:marTop w:val="0"/>
      <w:marBottom w:val="0"/>
      <w:divBdr>
        <w:top w:val="none" w:sz="0" w:space="0" w:color="auto"/>
        <w:left w:val="none" w:sz="0" w:space="0" w:color="auto"/>
        <w:bottom w:val="none" w:sz="0" w:space="0" w:color="auto"/>
        <w:right w:val="none" w:sz="0" w:space="0" w:color="auto"/>
      </w:divBdr>
      <w:divsChild>
        <w:div w:id="555623676">
          <w:marLeft w:val="640"/>
          <w:marRight w:val="0"/>
          <w:marTop w:val="0"/>
          <w:marBottom w:val="0"/>
          <w:divBdr>
            <w:top w:val="none" w:sz="0" w:space="0" w:color="auto"/>
            <w:left w:val="none" w:sz="0" w:space="0" w:color="auto"/>
            <w:bottom w:val="none" w:sz="0" w:space="0" w:color="auto"/>
            <w:right w:val="none" w:sz="0" w:space="0" w:color="auto"/>
          </w:divBdr>
        </w:div>
        <w:div w:id="1008753192">
          <w:marLeft w:val="640"/>
          <w:marRight w:val="0"/>
          <w:marTop w:val="0"/>
          <w:marBottom w:val="0"/>
          <w:divBdr>
            <w:top w:val="none" w:sz="0" w:space="0" w:color="auto"/>
            <w:left w:val="none" w:sz="0" w:space="0" w:color="auto"/>
            <w:bottom w:val="none" w:sz="0" w:space="0" w:color="auto"/>
            <w:right w:val="none" w:sz="0" w:space="0" w:color="auto"/>
          </w:divBdr>
        </w:div>
        <w:div w:id="1339386571">
          <w:marLeft w:val="640"/>
          <w:marRight w:val="0"/>
          <w:marTop w:val="0"/>
          <w:marBottom w:val="0"/>
          <w:divBdr>
            <w:top w:val="none" w:sz="0" w:space="0" w:color="auto"/>
            <w:left w:val="none" w:sz="0" w:space="0" w:color="auto"/>
            <w:bottom w:val="none" w:sz="0" w:space="0" w:color="auto"/>
            <w:right w:val="none" w:sz="0" w:space="0" w:color="auto"/>
          </w:divBdr>
        </w:div>
        <w:div w:id="1800030256">
          <w:marLeft w:val="640"/>
          <w:marRight w:val="0"/>
          <w:marTop w:val="0"/>
          <w:marBottom w:val="0"/>
          <w:divBdr>
            <w:top w:val="none" w:sz="0" w:space="0" w:color="auto"/>
            <w:left w:val="none" w:sz="0" w:space="0" w:color="auto"/>
            <w:bottom w:val="none" w:sz="0" w:space="0" w:color="auto"/>
            <w:right w:val="none" w:sz="0" w:space="0" w:color="auto"/>
          </w:divBdr>
        </w:div>
        <w:div w:id="2011709672">
          <w:marLeft w:val="640"/>
          <w:marRight w:val="0"/>
          <w:marTop w:val="0"/>
          <w:marBottom w:val="0"/>
          <w:divBdr>
            <w:top w:val="none" w:sz="0" w:space="0" w:color="auto"/>
            <w:left w:val="none" w:sz="0" w:space="0" w:color="auto"/>
            <w:bottom w:val="none" w:sz="0" w:space="0" w:color="auto"/>
            <w:right w:val="none" w:sz="0" w:space="0" w:color="auto"/>
          </w:divBdr>
        </w:div>
      </w:divsChild>
    </w:div>
    <w:div w:id="450364469">
      <w:bodyDiv w:val="1"/>
      <w:marLeft w:val="0"/>
      <w:marRight w:val="0"/>
      <w:marTop w:val="0"/>
      <w:marBottom w:val="0"/>
      <w:divBdr>
        <w:top w:val="none" w:sz="0" w:space="0" w:color="auto"/>
        <w:left w:val="none" w:sz="0" w:space="0" w:color="auto"/>
        <w:bottom w:val="none" w:sz="0" w:space="0" w:color="auto"/>
        <w:right w:val="none" w:sz="0" w:space="0" w:color="auto"/>
      </w:divBdr>
      <w:divsChild>
        <w:div w:id="132212295">
          <w:marLeft w:val="640"/>
          <w:marRight w:val="0"/>
          <w:marTop w:val="0"/>
          <w:marBottom w:val="0"/>
          <w:divBdr>
            <w:top w:val="none" w:sz="0" w:space="0" w:color="auto"/>
            <w:left w:val="none" w:sz="0" w:space="0" w:color="auto"/>
            <w:bottom w:val="none" w:sz="0" w:space="0" w:color="auto"/>
            <w:right w:val="none" w:sz="0" w:space="0" w:color="auto"/>
          </w:divBdr>
        </w:div>
        <w:div w:id="197623650">
          <w:marLeft w:val="640"/>
          <w:marRight w:val="0"/>
          <w:marTop w:val="0"/>
          <w:marBottom w:val="0"/>
          <w:divBdr>
            <w:top w:val="none" w:sz="0" w:space="0" w:color="auto"/>
            <w:left w:val="none" w:sz="0" w:space="0" w:color="auto"/>
            <w:bottom w:val="none" w:sz="0" w:space="0" w:color="auto"/>
            <w:right w:val="none" w:sz="0" w:space="0" w:color="auto"/>
          </w:divBdr>
        </w:div>
        <w:div w:id="222643332">
          <w:marLeft w:val="640"/>
          <w:marRight w:val="0"/>
          <w:marTop w:val="0"/>
          <w:marBottom w:val="0"/>
          <w:divBdr>
            <w:top w:val="none" w:sz="0" w:space="0" w:color="auto"/>
            <w:left w:val="none" w:sz="0" w:space="0" w:color="auto"/>
            <w:bottom w:val="none" w:sz="0" w:space="0" w:color="auto"/>
            <w:right w:val="none" w:sz="0" w:space="0" w:color="auto"/>
          </w:divBdr>
        </w:div>
        <w:div w:id="328027281">
          <w:marLeft w:val="640"/>
          <w:marRight w:val="0"/>
          <w:marTop w:val="0"/>
          <w:marBottom w:val="0"/>
          <w:divBdr>
            <w:top w:val="none" w:sz="0" w:space="0" w:color="auto"/>
            <w:left w:val="none" w:sz="0" w:space="0" w:color="auto"/>
            <w:bottom w:val="none" w:sz="0" w:space="0" w:color="auto"/>
            <w:right w:val="none" w:sz="0" w:space="0" w:color="auto"/>
          </w:divBdr>
        </w:div>
        <w:div w:id="1086195727">
          <w:marLeft w:val="640"/>
          <w:marRight w:val="0"/>
          <w:marTop w:val="0"/>
          <w:marBottom w:val="0"/>
          <w:divBdr>
            <w:top w:val="none" w:sz="0" w:space="0" w:color="auto"/>
            <w:left w:val="none" w:sz="0" w:space="0" w:color="auto"/>
            <w:bottom w:val="none" w:sz="0" w:space="0" w:color="auto"/>
            <w:right w:val="none" w:sz="0" w:space="0" w:color="auto"/>
          </w:divBdr>
        </w:div>
        <w:div w:id="1142842805">
          <w:marLeft w:val="640"/>
          <w:marRight w:val="0"/>
          <w:marTop w:val="0"/>
          <w:marBottom w:val="0"/>
          <w:divBdr>
            <w:top w:val="none" w:sz="0" w:space="0" w:color="auto"/>
            <w:left w:val="none" w:sz="0" w:space="0" w:color="auto"/>
            <w:bottom w:val="none" w:sz="0" w:space="0" w:color="auto"/>
            <w:right w:val="none" w:sz="0" w:space="0" w:color="auto"/>
          </w:divBdr>
        </w:div>
        <w:div w:id="1290862732">
          <w:marLeft w:val="640"/>
          <w:marRight w:val="0"/>
          <w:marTop w:val="0"/>
          <w:marBottom w:val="0"/>
          <w:divBdr>
            <w:top w:val="none" w:sz="0" w:space="0" w:color="auto"/>
            <w:left w:val="none" w:sz="0" w:space="0" w:color="auto"/>
            <w:bottom w:val="none" w:sz="0" w:space="0" w:color="auto"/>
            <w:right w:val="none" w:sz="0" w:space="0" w:color="auto"/>
          </w:divBdr>
        </w:div>
        <w:div w:id="2044015880">
          <w:marLeft w:val="640"/>
          <w:marRight w:val="0"/>
          <w:marTop w:val="0"/>
          <w:marBottom w:val="0"/>
          <w:divBdr>
            <w:top w:val="none" w:sz="0" w:space="0" w:color="auto"/>
            <w:left w:val="none" w:sz="0" w:space="0" w:color="auto"/>
            <w:bottom w:val="none" w:sz="0" w:space="0" w:color="auto"/>
            <w:right w:val="none" w:sz="0" w:space="0" w:color="auto"/>
          </w:divBdr>
        </w:div>
      </w:divsChild>
    </w:div>
    <w:div w:id="452863482">
      <w:bodyDiv w:val="1"/>
      <w:marLeft w:val="0"/>
      <w:marRight w:val="0"/>
      <w:marTop w:val="0"/>
      <w:marBottom w:val="0"/>
      <w:divBdr>
        <w:top w:val="none" w:sz="0" w:space="0" w:color="auto"/>
        <w:left w:val="none" w:sz="0" w:space="0" w:color="auto"/>
        <w:bottom w:val="none" w:sz="0" w:space="0" w:color="auto"/>
        <w:right w:val="none" w:sz="0" w:space="0" w:color="auto"/>
      </w:divBdr>
      <w:divsChild>
        <w:div w:id="63963523">
          <w:marLeft w:val="640"/>
          <w:marRight w:val="0"/>
          <w:marTop w:val="0"/>
          <w:marBottom w:val="0"/>
          <w:divBdr>
            <w:top w:val="none" w:sz="0" w:space="0" w:color="auto"/>
            <w:left w:val="none" w:sz="0" w:space="0" w:color="auto"/>
            <w:bottom w:val="none" w:sz="0" w:space="0" w:color="auto"/>
            <w:right w:val="none" w:sz="0" w:space="0" w:color="auto"/>
          </w:divBdr>
        </w:div>
        <w:div w:id="359937794">
          <w:marLeft w:val="640"/>
          <w:marRight w:val="0"/>
          <w:marTop w:val="0"/>
          <w:marBottom w:val="0"/>
          <w:divBdr>
            <w:top w:val="none" w:sz="0" w:space="0" w:color="auto"/>
            <w:left w:val="none" w:sz="0" w:space="0" w:color="auto"/>
            <w:bottom w:val="none" w:sz="0" w:space="0" w:color="auto"/>
            <w:right w:val="none" w:sz="0" w:space="0" w:color="auto"/>
          </w:divBdr>
        </w:div>
        <w:div w:id="382213869">
          <w:marLeft w:val="640"/>
          <w:marRight w:val="0"/>
          <w:marTop w:val="0"/>
          <w:marBottom w:val="0"/>
          <w:divBdr>
            <w:top w:val="none" w:sz="0" w:space="0" w:color="auto"/>
            <w:left w:val="none" w:sz="0" w:space="0" w:color="auto"/>
            <w:bottom w:val="none" w:sz="0" w:space="0" w:color="auto"/>
            <w:right w:val="none" w:sz="0" w:space="0" w:color="auto"/>
          </w:divBdr>
        </w:div>
        <w:div w:id="468859431">
          <w:marLeft w:val="640"/>
          <w:marRight w:val="0"/>
          <w:marTop w:val="0"/>
          <w:marBottom w:val="0"/>
          <w:divBdr>
            <w:top w:val="none" w:sz="0" w:space="0" w:color="auto"/>
            <w:left w:val="none" w:sz="0" w:space="0" w:color="auto"/>
            <w:bottom w:val="none" w:sz="0" w:space="0" w:color="auto"/>
            <w:right w:val="none" w:sz="0" w:space="0" w:color="auto"/>
          </w:divBdr>
        </w:div>
        <w:div w:id="998927204">
          <w:marLeft w:val="640"/>
          <w:marRight w:val="0"/>
          <w:marTop w:val="0"/>
          <w:marBottom w:val="0"/>
          <w:divBdr>
            <w:top w:val="none" w:sz="0" w:space="0" w:color="auto"/>
            <w:left w:val="none" w:sz="0" w:space="0" w:color="auto"/>
            <w:bottom w:val="none" w:sz="0" w:space="0" w:color="auto"/>
            <w:right w:val="none" w:sz="0" w:space="0" w:color="auto"/>
          </w:divBdr>
        </w:div>
        <w:div w:id="1532568776">
          <w:marLeft w:val="640"/>
          <w:marRight w:val="0"/>
          <w:marTop w:val="0"/>
          <w:marBottom w:val="0"/>
          <w:divBdr>
            <w:top w:val="none" w:sz="0" w:space="0" w:color="auto"/>
            <w:left w:val="none" w:sz="0" w:space="0" w:color="auto"/>
            <w:bottom w:val="none" w:sz="0" w:space="0" w:color="auto"/>
            <w:right w:val="none" w:sz="0" w:space="0" w:color="auto"/>
          </w:divBdr>
        </w:div>
        <w:div w:id="1958179738">
          <w:marLeft w:val="640"/>
          <w:marRight w:val="0"/>
          <w:marTop w:val="0"/>
          <w:marBottom w:val="0"/>
          <w:divBdr>
            <w:top w:val="none" w:sz="0" w:space="0" w:color="auto"/>
            <w:left w:val="none" w:sz="0" w:space="0" w:color="auto"/>
            <w:bottom w:val="none" w:sz="0" w:space="0" w:color="auto"/>
            <w:right w:val="none" w:sz="0" w:space="0" w:color="auto"/>
          </w:divBdr>
        </w:div>
        <w:div w:id="2017077959">
          <w:marLeft w:val="640"/>
          <w:marRight w:val="0"/>
          <w:marTop w:val="0"/>
          <w:marBottom w:val="0"/>
          <w:divBdr>
            <w:top w:val="none" w:sz="0" w:space="0" w:color="auto"/>
            <w:left w:val="none" w:sz="0" w:space="0" w:color="auto"/>
            <w:bottom w:val="none" w:sz="0" w:space="0" w:color="auto"/>
            <w:right w:val="none" w:sz="0" w:space="0" w:color="auto"/>
          </w:divBdr>
        </w:div>
      </w:divsChild>
    </w:div>
    <w:div w:id="456073460">
      <w:bodyDiv w:val="1"/>
      <w:marLeft w:val="0"/>
      <w:marRight w:val="0"/>
      <w:marTop w:val="0"/>
      <w:marBottom w:val="0"/>
      <w:divBdr>
        <w:top w:val="none" w:sz="0" w:space="0" w:color="auto"/>
        <w:left w:val="none" w:sz="0" w:space="0" w:color="auto"/>
        <w:bottom w:val="none" w:sz="0" w:space="0" w:color="auto"/>
        <w:right w:val="none" w:sz="0" w:space="0" w:color="auto"/>
      </w:divBdr>
      <w:divsChild>
        <w:div w:id="361175911">
          <w:marLeft w:val="640"/>
          <w:marRight w:val="0"/>
          <w:marTop w:val="0"/>
          <w:marBottom w:val="0"/>
          <w:divBdr>
            <w:top w:val="none" w:sz="0" w:space="0" w:color="auto"/>
            <w:left w:val="none" w:sz="0" w:space="0" w:color="auto"/>
            <w:bottom w:val="none" w:sz="0" w:space="0" w:color="auto"/>
            <w:right w:val="none" w:sz="0" w:space="0" w:color="auto"/>
          </w:divBdr>
        </w:div>
        <w:div w:id="750005055">
          <w:marLeft w:val="640"/>
          <w:marRight w:val="0"/>
          <w:marTop w:val="0"/>
          <w:marBottom w:val="0"/>
          <w:divBdr>
            <w:top w:val="none" w:sz="0" w:space="0" w:color="auto"/>
            <w:left w:val="none" w:sz="0" w:space="0" w:color="auto"/>
            <w:bottom w:val="none" w:sz="0" w:space="0" w:color="auto"/>
            <w:right w:val="none" w:sz="0" w:space="0" w:color="auto"/>
          </w:divBdr>
        </w:div>
        <w:div w:id="909849836">
          <w:marLeft w:val="640"/>
          <w:marRight w:val="0"/>
          <w:marTop w:val="0"/>
          <w:marBottom w:val="0"/>
          <w:divBdr>
            <w:top w:val="none" w:sz="0" w:space="0" w:color="auto"/>
            <w:left w:val="none" w:sz="0" w:space="0" w:color="auto"/>
            <w:bottom w:val="none" w:sz="0" w:space="0" w:color="auto"/>
            <w:right w:val="none" w:sz="0" w:space="0" w:color="auto"/>
          </w:divBdr>
        </w:div>
        <w:div w:id="1164976224">
          <w:marLeft w:val="640"/>
          <w:marRight w:val="0"/>
          <w:marTop w:val="0"/>
          <w:marBottom w:val="0"/>
          <w:divBdr>
            <w:top w:val="none" w:sz="0" w:space="0" w:color="auto"/>
            <w:left w:val="none" w:sz="0" w:space="0" w:color="auto"/>
            <w:bottom w:val="none" w:sz="0" w:space="0" w:color="auto"/>
            <w:right w:val="none" w:sz="0" w:space="0" w:color="auto"/>
          </w:divBdr>
        </w:div>
        <w:div w:id="1473671934">
          <w:marLeft w:val="640"/>
          <w:marRight w:val="0"/>
          <w:marTop w:val="0"/>
          <w:marBottom w:val="0"/>
          <w:divBdr>
            <w:top w:val="none" w:sz="0" w:space="0" w:color="auto"/>
            <w:left w:val="none" w:sz="0" w:space="0" w:color="auto"/>
            <w:bottom w:val="none" w:sz="0" w:space="0" w:color="auto"/>
            <w:right w:val="none" w:sz="0" w:space="0" w:color="auto"/>
          </w:divBdr>
        </w:div>
      </w:divsChild>
    </w:div>
    <w:div w:id="457142694">
      <w:bodyDiv w:val="1"/>
      <w:marLeft w:val="0"/>
      <w:marRight w:val="0"/>
      <w:marTop w:val="0"/>
      <w:marBottom w:val="0"/>
      <w:divBdr>
        <w:top w:val="none" w:sz="0" w:space="0" w:color="auto"/>
        <w:left w:val="none" w:sz="0" w:space="0" w:color="auto"/>
        <w:bottom w:val="none" w:sz="0" w:space="0" w:color="auto"/>
        <w:right w:val="none" w:sz="0" w:space="0" w:color="auto"/>
      </w:divBdr>
    </w:div>
    <w:div w:id="457340575">
      <w:bodyDiv w:val="1"/>
      <w:marLeft w:val="0"/>
      <w:marRight w:val="0"/>
      <w:marTop w:val="0"/>
      <w:marBottom w:val="0"/>
      <w:divBdr>
        <w:top w:val="none" w:sz="0" w:space="0" w:color="auto"/>
        <w:left w:val="none" w:sz="0" w:space="0" w:color="auto"/>
        <w:bottom w:val="none" w:sz="0" w:space="0" w:color="auto"/>
        <w:right w:val="none" w:sz="0" w:space="0" w:color="auto"/>
      </w:divBdr>
      <w:divsChild>
        <w:div w:id="236785182">
          <w:marLeft w:val="640"/>
          <w:marRight w:val="0"/>
          <w:marTop w:val="0"/>
          <w:marBottom w:val="0"/>
          <w:divBdr>
            <w:top w:val="none" w:sz="0" w:space="0" w:color="auto"/>
            <w:left w:val="none" w:sz="0" w:space="0" w:color="auto"/>
            <w:bottom w:val="none" w:sz="0" w:space="0" w:color="auto"/>
            <w:right w:val="none" w:sz="0" w:space="0" w:color="auto"/>
          </w:divBdr>
        </w:div>
        <w:div w:id="348219588">
          <w:marLeft w:val="640"/>
          <w:marRight w:val="0"/>
          <w:marTop w:val="0"/>
          <w:marBottom w:val="0"/>
          <w:divBdr>
            <w:top w:val="none" w:sz="0" w:space="0" w:color="auto"/>
            <w:left w:val="none" w:sz="0" w:space="0" w:color="auto"/>
            <w:bottom w:val="none" w:sz="0" w:space="0" w:color="auto"/>
            <w:right w:val="none" w:sz="0" w:space="0" w:color="auto"/>
          </w:divBdr>
        </w:div>
        <w:div w:id="386148774">
          <w:marLeft w:val="640"/>
          <w:marRight w:val="0"/>
          <w:marTop w:val="0"/>
          <w:marBottom w:val="0"/>
          <w:divBdr>
            <w:top w:val="none" w:sz="0" w:space="0" w:color="auto"/>
            <w:left w:val="none" w:sz="0" w:space="0" w:color="auto"/>
            <w:bottom w:val="none" w:sz="0" w:space="0" w:color="auto"/>
            <w:right w:val="none" w:sz="0" w:space="0" w:color="auto"/>
          </w:divBdr>
        </w:div>
        <w:div w:id="916062872">
          <w:marLeft w:val="640"/>
          <w:marRight w:val="0"/>
          <w:marTop w:val="0"/>
          <w:marBottom w:val="0"/>
          <w:divBdr>
            <w:top w:val="none" w:sz="0" w:space="0" w:color="auto"/>
            <w:left w:val="none" w:sz="0" w:space="0" w:color="auto"/>
            <w:bottom w:val="none" w:sz="0" w:space="0" w:color="auto"/>
            <w:right w:val="none" w:sz="0" w:space="0" w:color="auto"/>
          </w:divBdr>
        </w:div>
        <w:div w:id="1053891393">
          <w:marLeft w:val="640"/>
          <w:marRight w:val="0"/>
          <w:marTop w:val="0"/>
          <w:marBottom w:val="0"/>
          <w:divBdr>
            <w:top w:val="none" w:sz="0" w:space="0" w:color="auto"/>
            <w:left w:val="none" w:sz="0" w:space="0" w:color="auto"/>
            <w:bottom w:val="none" w:sz="0" w:space="0" w:color="auto"/>
            <w:right w:val="none" w:sz="0" w:space="0" w:color="auto"/>
          </w:divBdr>
        </w:div>
        <w:div w:id="1787239898">
          <w:marLeft w:val="640"/>
          <w:marRight w:val="0"/>
          <w:marTop w:val="0"/>
          <w:marBottom w:val="0"/>
          <w:divBdr>
            <w:top w:val="none" w:sz="0" w:space="0" w:color="auto"/>
            <w:left w:val="none" w:sz="0" w:space="0" w:color="auto"/>
            <w:bottom w:val="none" w:sz="0" w:space="0" w:color="auto"/>
            <w:right w:val="none" w:sz="0" w:space="0" w:color="auto"/>
          </w:divBdr>
        </w:div>
      </w:divsChild>
    </w:div>
    <w:div w:id="459496349">
      <w:bodyDiv w:val="1"/>
      <w:marLeft w:val="0"/>
      <w:marRight w:val="0"/>
      <w:marTop w:val="0"/>
      <w:marBottom w:val="0"/>
      <w:divBdr>
        <w:top w:val="none" w:sz="0" w:space="0" w:color="auto"/>
        <w:left w:val="none" w:sz="0" w:space="0" w:color="auto"/>
        <w:bottom w:val="none" w:sz="0" w:space="0" w:color="auto"/>
        <w:right w:val="none" w:sz="0" w:space="0" w:color="auto"/>
      </w:divBdr>
      <w:divsChild>
        <w:div w:id="42868511">
          <w:marLeft w:val="640"/>
          <w:marRight w:val="0"/>
          <w:marTop w:val="0"/>
          <w:marBottom w:val="0"/>
          <w:divBdr>
            <w:top w:val="none" w:sz="0" w:space="0" w:color="auto"/>
            <w:left w:val="none" w:sz="0" w:space="0" w:color="auto"/>
            <w:bottom w:val="none" w:sz="0" w:space="0" w:color="auto"/>
            <w:right w:val="none" w:sz="0" w:space="0" w:color="auto"/>
          </w:divBdr>
        </w:div>
        <w:div w:id="78216525">
          <w:marLeft w:val="640"/>
          <w:marRight w:val="0"/>
          <w:marTop w:val="0"/>
          <w:marBottom w:val="0"/>
          <w:divBdr>
            <w:top w:val="none" w:sz="0" w:space="0" w:color="auto"/>
            <w:left w:val="none" w:sz="0" w:space="0" w:color="auto"/>
            <w:bottom w:val="none" w:sz="0" w:space="0" w:color="auto"/>
            <w:right w:val="none" w:sz="0" w:space="0" w:color="auto"/>
          </w:divBdr>
        </w:div>
        <w:div w:id="113405132">
          <w:marLeft w:val="640"/>
          <w:marRight w:val="0"/>
          <w:marTop w:val="0"/>
          <w:marBottom w:val="0"/>
          <w:divBdr>
            <w:top w:val="none" w:sz="0" w:space="0" w:color="auto"/>
            <w:left w:val="none" w:sz="0" w:space="0" w:color="auto"/>
            <w:bottom w:val="none" w:sz="0" w:space="0" w:color="auto"/>
            <w:right w:val="none" w:sz="0" w:space="0" w:color="auto"/>
          </w:divBdr>
        </w:div>
        <w:div w:id="173035382">
          <w:marLeft w:val="640"/>
          <w:marRight w:val="0"/>
          <w:marTop w:val="0"/>
          <w:marBottom w:val="0"/>
          <w:divBdr>
            <w:top w:val="none" w:sz="0" w:space="0" w:color="auto"/>
            <w:left w:val="none" w:sz="0" w:space="0" w:color="auto"/>
            <w:bottom w:val="none" w:sz="0" w:space="0" w:color="auto"/>
            <w:right w:val="none" w:sz="0" w:space="0" w:color="auto"/>
          </w:divBdr>
        </w:div>
        <w:div w:id="304049961">
          <w:marLeft w:val="640"/>
          <w:marRight w:val="0"/>
          <w:marTop w:val="0"/>
          <w:marBottom w:val="0"/>
          <w:divBdr>
            <w:top w:val="none" w:sz="0" w:space="0" w:color="auto"/>
            <w:left w:val="none" w:sz="0" w:space="0" w:color="auto"/>
            <w:bottom w:val="none" w:sz="0" w:space="0" w:color="auto"/>
            <w:right w:val="none" w:sz="0" w:space="0" w:color="auto"/>
          </w:divBdr>
        </w:div>
        <w:div w:id="807548426">
          <w:marLeft w:val="640"/>
          <w:marRight w:val="0"/>
          <w:marTop w:val="0"/>
          <w:marBottom w:val="0"/>
          <w:divBdr>
            <w:top w:val="none" w:sz="0" w:space="0" w:color="auto"/>
            <w:left w:val="none" w:sz="0" w:space="0" w:color="auto"/>
            <w:bottom w:val="none" w:sz="0" w:space="0" w:color="auto"/>
            <w:right w:val="none" w:sz="0" w:space="0" w:color="auto"/>
          </w:divBdr>
        </w:div>
        <w:div w:id="1120152402">
          <w:marLeft w:val="640"/>
          <w:marRight w:val="0"/>
          <w:marTop w:val="0"/>
          <w:marBottom w:val="0"/>
          <w:divBdr>
            <w:top w:val="none" w:sz="0" w:space="0" w:color="auto"/>
            <w:left w:val="none" w:sz="0" w:space="0" w:color="auto"/>
            <w:bottom w:val="none" w:sz="0" w:space="0" w:color="auto"/>
            <w:right w:val="none" w:sz="0" w:space="0" w:color="auto"/>
          </w:divBdr>
        </w:div>
        <w:div w:id="1417095731">
          <w:marLeft w:val="640"/>
          <w:marRight w:val="0"/>
          <w:marTop w:val="0"/>
          <w:marBottom w:val="0"/>
          <w:divBdr>
            <w:top w:val="none" w:sz="0" w:space="0" w:color="auto"/>
            <w:left w:val="none" w:sz="0" w:space="0" w:color="auto"/>
            <w:bottom w:val="none" w:sz="0" w:space="0" w:color="auto"/>
            <w:right w:val="none" w:sz="0" w:space="0" w:color="auto"/>
          </w:divBdr>
        </w:div>
        <w:div w:id="1931424762">
          <w:marLeft w:val="640"/>
          <w:marRight w:val="0"/>
          <w:marTop w:val="0"/>
          <w:marBottom w:val="0"/>
          <w:divBdr>
            <w:top w:val="none" w:sz="0" w:space="0" w:color="auto"/>
            <w:left w:val="none" w:sz="0" w:space="0" w:color="auto"/>
            <w:bottom w:val="none" w:sz="0" w:space="0" w:color="auto"/>
            <w:right w:val="none" w:sz="0" w:space="0" w:color="auto"/>
          </w:divBdr>
        </w:div>
        <w:div w:id="2028292902">
          <w:marLeft w:val="640"/>
          <w:marRight w:val="0"/>
          <w:marTop w:val="0"/>
          <w:marBottom w:val="0"/>
          <w:divBdr>
            <w:top w:val="none" w:sz="0" w:space="0" w:color="auto"/>
            <w:left w:val="none" w:sz="0" w:space="0" w:color="auto"/>
            <w:bottom w:val="none" w:sz="0" w:space="0" w:color="auto"/>
            <w:right w:val="none" w:sz="0" w:space="0" w:color="auto"/>
          </w:divBdr>
        </w:div>
      </w:divsChild>
    </w:div>
    <w:div w:id="472914550">
      <w:bodyDiv w:val="1"/>
      <w:marLeft w:val="0"/>
      <w:marRight w:val="0"/>
      <w:marTop w:val="0"/>
      <w:marBottom w:val="0"/>
      <w:divBdr>
        <w:top w:val="none" w:sz="0" w:space="0" w:color="auto"/>
        <w:left w:val="none" w:sz="0" w:space="0" w:color="auto"/>
        <w:bottom w:val="none" w:sz="0" w:space="0" w:color="auto"/>
        <w:right w:val="none" w:sz="0" w:space="0" w:color="auto"/>
      </w:divBdr>
      <w:divsChild>
        <w:div w:id="197664661">
          <w:marLeft w:val="640"/>
          <w:marRight w:val="0"/>
          <w:marTop w:val="0"/>
          <w:marBottom w:val="0"/>
          <w:divBdr>
            <w:top w:val="none" w:sz="0" w:space="0" w:color="auto"/>
            <w:left w:val="none" w:sz="0" w:space="0" w:color="auto"/>
            <w:bottom w:val="none" w:sz="0" w:space="0" w:color="auto"/>
            <w:right w:val="none" w:sz="0" w:space="0" w:color="auto"/>
          </w:divBdr>
        </w:div>
        <w:div w:id="281813703">
          <w:marLeft w:val="640"/>
          <w:marRight w:val="0"/>
          <w:marTop w:val="0"/>
          <w:marBottom w:val="0"/>
          <w:divBdr>
            <w:top w:val="none" w:sz="0" w:space="0" w:color="auto"/>
            <w:left w:val="none" w:sz="0" w:space="0" w:color="auto"/>
            <w:bottom w:val="none" w:sz="0" w:space="0" w:color="auto"/>
            <w:right w:val="none" w:sz="0" w:space="0" w:color="auto"/>
          </w:divBdr>
        </w:div>
        <w:div w:id="505292733">
          <w:marLeft w:val="640"/>
          <w:marRight w:val="0"/>
          <w:marTop w:val="0"/>
          <w:marBottom w:val="0"/>
          <w:divBdr>
            <w:top w:val="none" w:sz="0" w:space="0" w:color="auto"/>
            <w:left w:val="none" w:sz="0" w:space="0" w:color="auto"/>
            <w:bottom w:val="none" w:sz="0" w:space="0" w:color="auto"/>
            <w:right w:val="none" w:sz="0" w:space="0" w:color="auto"/>
          </w:divBdr>
        </w:div>
        <w:div w:id="700133544">
          <w:marLeft w:val="640"/>
          <w:marRight w:val="0"/>
          <w:marTop w:val="0"/>
          <w:marBottom w:val="0"/>
          <w:divBdr>
            <w:top w:val="none" w:sz="0" w:space="0" w:color="auto"/>
            <w:left w:val="none" w:sz="0" w:space="0" w:color="auto"/>
            <w:bottom w:val="none" w:sz="0" w:space="0" w:color="auto"/>
            <w:right w:val="none" w:sz="0" w:space="0" w:color="auto"/>
          </w:divBdr>
        </w:div>
        <w:div w:id="712971076">
          <w:marLeft w:val="640"/>
          <w:marRight w:val="0"/>
          <w:marTop w:val="0"/>
          <w:marBottom w:val="0"/>
          <w:divBdr>
            <w:top w:val="none" w:sz="0" w:space="0" w:color="auto"/>
            <w:left w:val="none" w:sz="0" w:space="0" w:color="auto"/>
            <w:bottom w:val="none" w:sz="0" w:space="0" w:color="auto"/>
            <w:right w:val="none" w:sz="0" w:space="0" w:color="auto"/>
          </w:divBdr>
        </w:div>
        <w:div w:id="804195887">
          <w:marLeft w:val="640"/>
          <w:marRight w:val="0"/>
          <w:marTop w:val="0"/>
          <w:marBottom w:val="0"/>
          <w:divBdr>
            <w:top w:val="none" w:sz="0" w:space="0" w:color="auto"/>
            <w:left w:val="none" w:sz="0" w:space="0" w:color="auto"/>
            <w:bottom w:val="none" w:sz="0" w:space="0" w:color="auto"/>
            <w:right w:val="none" w:sz="0" w:space="0" w:color="auto"/>
          </w:divBdr>
        </w:div>
        <w:div w:id="818500115">
          <w:marLeft w:val="640"/>
          <w:marRight w:val="0"/>
          <w:marTop w:val="0"/>
          <w:marBottom w:val="0"/>
          <w:divBdr>
            <w:top w:val="none" w:sz="0" w:space="0" w:color="auto"/>
            <w:left w:val="none" w:sz="0" w:space="0" w:color="auto"/>
            <w:bottom w:val="none" w:sz="0" w:space="0" w:color="auto"/>
            <w:right w:val="none" w:sz="0" w:space="0" w:color="auto"/>
          </w:divBdr>
        </w:div>
        <w:div w:id="917784173">
          <w:marLeft w:val="640"/>
          <w:marRight w:val="0"/>
          <w:marTop w:val="0"/>
          <w:marBottom w:val="0"/>
          <w:divBdr>
            <w:top w:val="none" w:sz="0" w:space="0" w:color="auto"/>
            <w:left w:val="none" w:sz="0" w:space="0" w:color="auto"/>
            <w:bottom w:val="none" w:sz="0" w:space="0" w:color="auto"/>
            <w:right w:val="none" w:sz="0" w:space="0" w:color="auto"/>
          </w:divBdr>
        </w:div>
        <w:div w:id="1361122216">
          <w:marLeft w:val="640"/>
          <w:marRight w:val="0"/>
          <w:marTop w:val="0"/>
          <w:marBottom w:val="0"/>
          <w:divBdr>
            <w:top w:val="none" w:sz="0" w:space="0" w:color="auto"/>
            <w:left w:val="none" w:sz="0" w:space="0" w:color="auto"/>
            <w:bottom w:val="none" w:sz="0" w:space="0" w:color="auto"/>
            <w:right w:val="none" w:sz="0" w:space="0" w:color="auto"/>
          </w:divBdr>
        </w:div>
        <w:div w:id="1751466985">
          <w:marLeft w:val="640"/>
          <w:marRight w:val="0"/>
          <w:marTop w:val="0"/>
          <w:marBottom w:val="0"/>
          <w:divBdr>
            <w:top w:val="none" w:sz="0" w:space="0" w:color="auto"/>
            <w:left w:val="none" w:sz="0" w:space="0" w:color="auto"/>
            <w:bottom w:val="none" w:sz="0" w:space="0" w:color="auto"/>
            <w:right w:val="none" w:sz="0" w:space="0" w:color="auto"/>
          </w:divBdr>
        </w:div>
        <w:div w:id="1771969180">
          <w:marLeft w:val="640"/>
          <w:marRight w:val="0"/>
          <w:marTop w:val="0"/>
          <w:marBottom w:val="0"/>
          <w:divBdr>
            <w:top w:val="none" w:sz="0" w:space="0" w:color="auto"/>
            <w:left w:val="none" w:sz="0" w:space="0" w:color="auto"/>
            <w:bottom w:val="none" w:sz="0" w:space="0" w:color="auto"/>
            <w:right w:val="none" w:sz="0" w:space="0" w:color="auto"/>
          </w:divBdr>
        </w:div>
      </w:divsChild>
    </w:div>
    <w:div w:id="473450062">
      <w:bodyDiv w:val="1"/>
      <w:marLeft w:val="0"/>
      <w:marRight w:val="0"/>
      <w:marTop w:val="0"/>
      <w:marBottom w:val="0"/>
      <w:divBdr>
        <w:top w:val="none" w:sz="0" w:space="0" w:color="auto"/>
        <w:left w:val="none" w:sz="0" w:space="0" w:color="auto"/>
        <w:bottom w:val="none" w:sz="0" w:space="0" w:color="auto"/>
        <w:right w:val="none" w:sz="0" w:space="0" w:color="auto"/>
      </w:divBdr>
    </w:div>
    <w:div w:id="474882258">
      <w:bodyDiv w:val="1"/>
      <w:marLeft w:val="0"/>
      <w:marRight w:val="0"/>
      <w:marTop w:val="0"/>
      <w:marBottom w:val="0"/>
      <w:divBdr>
        <w:top w:val="none" w:sz="0" w:space="0" w:color="auto"/>
        <w:left w:val="none" w:sz="0" w:space="0" w:color="auto"/>
        <w:bottom w:val="none" w:sz="0" w:space="0" w:color="auto"/>
        <w:right w:val="none" w:sz="0" w:space="0" w:color="auto"/>
      </w:divBdr>
      <w:divsChild>
        <w:div w:id="56559174">
          <w:marLeft w:val="640"/>
          <w:marRight w:val="0"/>
          <w:marTop w:val="0"/>
          <w:marBottom w:val="0"/>
          <w:divBdr>
            <w:top w:val="none" w:sz="0" w:space="0" w:color="auto"/>
            <w:left w:val="none" w:sz="0" w:space="0" w:color="auto"/>
            <w:bottom w:val="none" w:sz="0" w:space="0" w:color="auto"/>
            <w:right w:val="none" w:sz="0" w:space="0" w:color="auto"/>
          </w:divBdr>
        </w:div>
        <w:div w:id="541094184">
          <w:marLeft w:val="640"/>
          <w:marRight w:val="0"/>
          <w:marTop w:val="0"/>
          <w:marBottom w:val="0"/>
          <w:divBdr>
            <w:top w:val="none" w:sz="0" w:space="0" w:color="auto"/>
            <w:left w:val="none" w:sz="0" w:space="0" w:color="auto"/>
            <w:bottom w:val="none" w:sz="0" w:space="0" w:color="auto"/>
            <w:right w:val="none" w:sz="0" w:space="0" w:color="auto"/>
          </w:divBdr>
        </w:div>
        <w:div w:id="674840846">
          <w:marLeft w:val="640"/>
          <w:marRight w:val="0"/>
          <w:marTop w:val="0"/>
          <w:marBottom w:val="0"/>
          <w:divBdr>
            <w:top w:val="none" w:sz="0" w:space="0" w:color="auto"/>
            <w:left w:val="none" w:sz="0" w:space="0" w:color="auto"/>
            <w:bottom w:val="none" w:sz="0" w:space="0" w:color="auto"/>
            <w:right w:val="none" w:sz="0" w:space="0" w:color="auto"/>
          </w:divBdr>
        </w:div>
        <w:div w:id="829709731">
          <w:marLeft w:val="640"/>
          <w:marRight w:val="0"/>
          <w:marTop w:val="0"/>
          <w:marBottom w:val="0"/>
          <w:divBdr>
            <w:top w:val="none" w:sz="0" w:space="0" w:color="auto"/>
            <w:left w:val="none" w:sz="0" w:space="0" w:color="auto"/>
            <w:bottom w:val="none" w:sz="0" w:space="0" w:color="auto"/>
            <w:right w:val="none" w:sz="0" w:space="0" w:color="auto"/>
          </w:divBdr>
        </w:div>
        <w:div w:id="914822952">
          <w:marLeft w:val="640"/>
          <w:marRight w:val="0"/>
          <w:marTop w:val="0"/>
          <w:marBottom w:val="0"/>
          <w:divBdr>
            <w:top w:val="none" w:sz="0" w:space="0" w:color="auto"/>
            <w:left w:val="none" w:sz="0" w:space="0" w:color="auto"/>
            <w:bottom w:val="none" w:sz="0" w:space="0" w:color="auto"/>
            <w:right w:val="none" w:sz="0" w:space="0" w:color="auto"/>
          </w:divBdr>
        </w:div>
        <w:div w:id="1059743201">
          <w:marLeft w:val="640"/>
          <w:marRight w:val="0"/>
          <w:marTop w:val="0"/>
          <w:marBottom w:val="0"/>
          <w:divBdr>
            <w:top w:val="none" w:sz="0" w:space="0" w:color="auto"/>
            <w:left w:val="none" w:sz="0" w:space="0" w:color="auto"/>
            <w:bottom w:val="none" w:sz="0" w:space="0" w:color="auto"/>
            <w:right w:val="none" w:sz="0" w:space="0" w:color="auto"/>
          </w:divBdr>
        </w:div>
        <w:div w:id="1106119954">
          <w:marLeft w:val="640"/>
          <w:marRight w:val="0"/>
          <w:marTop w:val="0"/>
          <w:marBottom w:val="0"/>
          <w:divBdr>
            <w:top w:val="none" w:sz="0" w:space="0" w:color="auto"/>
            <w:left w:val="none" w:sz="0" w:space="0" w:color="auto"/>
            <w:bottom w:val="none" w:sz="0" w:space="0" w:color="auto"/>
            <w:right w:val="none" w:sz="0" w:space="0" w:color="auto"/>
          </w:divBdr>
        </w:div>
        <w:div w:id="1135489635">
          <w:marLeft w:val="640"/>
          <w:marRight w:val="0"/>
          <w:marTop w:val="0"/>
          <w:marBottom w:val="0"/>
          <w:divBdr>
            <w:top w:val="none" w:sz="0" w:space="0" w:color="auto"/>
            <w:left w:val="none" w:sz="0" w:space="0" w:color="auto"/>
            <w:bottom w:val="none" w:sz="0" w:space="0" w:color="auto"/>
            <w:right w:val="none" w:sz="0" w:space="0" w:color="auto"/>
          </w:divBdr>
        </w:div>
        <w:div w:id="1289705714">
          <w:marLeft w:val="640"/>
          <w:marRight w:val="0"/>
          <w:marTop w:val="0"/>
          <w:marBottom w:val="0"/>
          <w:divBdr>
            <w:top w:val="none" w:sz="0" w:space="0" w:color="auto"/>
            <w:left w:val="none" w:sz="0" w:space="0" w:color="auto"/>
            <w:bottom w:val="none" w:sz="0" w:space="0" w:color="auto"/>
            <w:right w:val="none" w:sz="0" w:space="0" w:color="auto"/>
          </w:divBdr>
        </w:div>
        <w:div w:id="1583297504">
          <w:marLeft w:val="640"/>
          <w:marRight w:val="0"/>
          <w:marTop w:val="0"/>
          <w:marBottom w:val="0"/>
          <w:divBdr>
            <w:top w:val="none" w:sz="0" w:space="0" w:color="auto"/>
            <w:left w:val="none" w:sz="0" w:space="0" w:color="auto"/>
            <w:bottom w:val="none" w:sz="0" w:space="0" w:color="auto"/>
            <w:right w:val="none" w:sz="0" w:space="0" w:color="auto"/>
          </w:divBdr>
        </w:div>
        <w:div w:id="1634286874">
          <w:marLeft w:val="640"/>
          <w:marRight w:val="0"/>
          <w:marTop w:val="0"/>
          <w:marBottom w:val="0"/>
          <w:divBdr>
            <w:top w:val="none" w:sz="0" w:space="0" w:color="auto"/>
            <w:left w:val="none" w:sz="0" w:space="0" w:color="auto"/>
            <w:bottom w:val="none" w:sz="0" w:space="0" w:color="auto"/>
            <w:right w:val="none" w:sz="0" w:space="0" w:color="auto"/>
          </w:divBdr>
        </w:div>
        <w:div w:id="1869759191">
          <w:marLeft w:val="640"/>
          <w:marRight w:val="0"/>
          <w:marTop w:val="0"/>
          <w:marBottom w:val="0"/>
          <w:divBdr>
            <w:top w:val="none" w:sz="0" w:space="0" w:color="auto"/>
            <w:left w:val="none" w:sz="0" w:space="0" w:color="auto"/>
            <w:bottom w:val="none" w:sz="0" w:space="0" w:color="auto"/>
            <w:right w:val="none" w:sz="0" w:space="0" w:color="auto"/>
          </w:divBdr>
        </w:div>
        <w:div w:id="1928267496">
          <w:marLeft w:val="640"/>
          <w:marRight w:val="0"/>
          <w:marTop w:val="0"/>
          <w:marBottom w:val="0"/>
          <w:divBdr>
            <w:top w:val="none" w:sz="0" w:space="0" w:color="auto"/>
            <w:left w:val="none" w:sz="0" w:space="0" w:color="auto"/>
            <w:bottom w:val="none" w:sz="0" w:space="0" w:color="auto"/>
            <w:right w:val="none" w:sz="0" w:space="0" w:color="auto"/>
          </w:divBdr>
        </w:div>
      </w:divsChild>
    </w:div>
    <w:div w:id="477956915">
      <w:bodyDiv w:val="1"/>
      <w:marLeft w:val="0"/>
      <w:marRight w:val="0"/>
      <w:marTop w:val="0"/>
      <w:marBottom w:val="0"/>
      <w:divBdr>
        <w:top w:val="none" w:sz="0" w:space="0" w:color="auto"/>
        <w:left w:val="none" w:sz="0" w:space="0" w:color="auto"/>
        <w:bottom w:val="none" w:sz="0" w:space="0" w:color="auto"/>
        <w:right w:val="none" w:sz="0" w:space="0" w:color="auto"/>
      </w:divBdr>
    </w:div>
    <w:div w:id="482552535">
      <w:bodyDiv w:val="1"/>
      <w:marLeft w:val="0"/>
      <w:marRight w:val="0"/>
      <w:marTop w:val="0"/>
      <w:marBottom w:val="0"/>
      <w:divBdr>
        <w:top w:val="none" w:sz="0" w:space="0" w:color="auto"/>
        <w:left w:val="none" w:sz="0" w:space="0" w:color="auto"/>
        <w:bottom w:val="none" w:sz="0" w:space="0" w:color="auto"/>
        <w:right w:val="none" w:sz="0" w:space="0" w:color="auto"/>
      </w:divBdr>
      <w:divsChild>
        <w:div w:id="131606550">
          <w:marLeft w:val="0"/>
          <w:marRight w:val="0"/>
          <w:marTop w:val="0"/>
          <w:marBottom w:val="0"/>
          <w:divBdr>
            <w:top w:val="none" w:sz="0" w:space="0" w:color="auto"/>
            <w:left w:val="none" w:sz="0" w:space="0" w:color="auto"/>
            <w:bottom w:val="none" w:sz="0" w:space="0" w:color="auto"/>
            <w:right w:val="none" w:sz="0" w:space="0" w:color="auto"/>
          </w:divBdr>
        </w:div>
        <w:div w:id="211040701">
          <w:marLeft w:val="0"/>
          <w:marRight w:val="0"/>
          <w:marTop w:val="0"/>
          <w:marBottom w:val="0"/>
          <w:divBdr>
            <w:top w:val="none" w:sz="0" w:space="0" w:color="auto"/>
            <w:left w:val="none" w:sz="0" w:space="0" w:color="auto"/>
            <w:bottom w:val="none" w:sz="0" w:space="0" w:color="auto"/>
            <w:right w:val="none" w:sz="0" w:space="0" w:color="auto"/>
          </w:divBdr>
        </w:div>
        <w:div w:id="254365595">
          <w:marLeft w:val="0"/>
          <w:marRight w:val="0"/>
          <w:marTop w:val="0"/>
          <w:marBottom w:val="0"/>
          <w:divBdr>
            <w:top w:val="none" w:sz="0" w:space="0" w:color="auto"/>
            <w:left w:val="none" w:sz="0" w:space="0" w:color="auto"/>
            <w:bottom w:val="none" w:sz="0" w:space="0" w:color="auto"/>
            <w:right w:val="none" w:sz="0" w:space="0" w:color="auto"/>
          </w:divBdr>
        </w:div>
        <w:div w:id="564070362">
          <w:marLeft w:val="0"/>
          <w:marRight w:val="0"/>
          <w:marTop w:val="0"/>
          <w:marBottom w:val="0"/>
          <w:divBdr>
            <w:top w:val="none" w:sz="0" w:space="0" w:color="auto"/>
            <w:left w:val="none" w:sz="0" w:space="0" w:color="auto"/>
            <w:bottom w:val="none" w:sz="0" w:space="0" w:color="auto"/>
            <w:right w:val="none" w:sz="0" w:space="0" w:color="auto"/>
          </w:divBdr>
        </w:div>
        <w:div w:id="1272207987">
          <w:marLeft w:val="0"/>
          <w:marRight w:val="0"/>
          <w:marTop w:val="0"/>
          <w:marBottom w:val="0"/>
          <w:divBdr>
            <w:top w:val="none" w:sz="0" w:space="0" w:color="auto"/>
            <w:left w:val="none" w:sz="0" w:space="0" w:color="auto"/>
            <w:bottom w:val="none" w:sz="0" w:space="0" w:color="auto"/>
            <w:right w:val="none" w:sz="0" w:space="0" w:color="auto"/>
          </w:divBdr>
        </w:div>
        <w:div w:id="1381713457">
          <w:marLeft w:val="0"/>
          <w:marRight w:val="0"/>
          <w:marTop w:val="0"/>
          <w:marBottom w:val="0"/>
          <w:divBdr>
            <w:top w:val="none" w:sz="0" w:space="0" w:color="auto"/>
            <w:left w:val="none" w:sz="0" w:space="0" w:color="auto"/>
            <w:bottom w:val="none" w:sz="0" w:space="0" w:color="auto"/>
            <w:right w:val="none" w:sz="0" w:space="0" w:color="auto"/>
          </w:divBdr>
        </w:div>
        <w:div w:id="1513568897">
          <w:marLeft w:val="0"/>
          <w:marRight w:val="0"/>
          <w:marTop w:val="0"/>
          <w:marBottom w:val="0"/>
          <w:divBdr>
            <w:top w:val="none" w:sz="0" w:space="0" w:color="auto"/>
            <w:left w:val="none" w:sz="0" w:space="0" w:color="auto"/>
            <w:bottom w:val="none" w:sz="0" w:space="0" w:color="auto"/>
            <w:right w:val="none" w:sz="0" w:space="0" w:color="auto"/>
          </w:divBdr>
        </w:div>
        <w:div w:id="1847550153">
          <w:marLeft w:val="0"/>
          <w:marRight w:val="0"/>
          <w:marTop w:val="0"/>
          <w:marBottom w:val="0"/>
          <w:divBdr>
            <w:top w:val="none" w:sz="0" w:space="0" w:color="auto"/>
            <w:left w:val="none" w:sz="0" w:space="0" w:color="auto"/>
            <w:bottom w:val="none" w:sz="0" w:space="0" w:color="auto"/>
            <w:right w:val="none" w:sz="0" w:space="0" w:color="auto"/>
          </w:divBdr>
        </w:div>
        <w:div w:id="1954362228">
          <w:marLeft w:val="0"/>
          <w:marRight w:val="0"/>
          <w:marTop w:val="0"/>
          <w:marBottom w:val="0"/>
          <w:divBdr>
            <w:top w:val="none" w:sz="0" w:space="0" w:color="auto"/>
            <w:left w:val="none" w:sz="0" w:space="0" w:color="auto"/>
            <w:bottom w:val="none" w:sz="0" w:space="0" w:color="auto"/>
            <w:right w:val="none" w:sz="0" w:space="0" w:color="auto"/>
          </w:divBdr>
        </w:div>
      </w:divsChild>
    </w:div>
    <w:div w:id="483354762">
      <w:bodyDiv w:val="1"/>
      <w:marLeft w:val="0"/>
      <w:marRight w:val="0"/>
      <w:marTop w:val="0"/>
      <w:marBottom w:val="0"/>
      <w:divBdr>
        <w:top w:val="none" w:sz="0" w:space="0" w:color="auto"/>
        <w:left w:val="none" w:sz="0" w:space="0" w:color="auto"/>
        <w:bottom w:val="none" w:sz="0" w:space="0" w:color="auto"/>
        <w:right w:val="none" w:sz="0" w:space="0" w:color="auto"/>
      </w:divBdr>
    </w:div>
    <w:div w:id="490413109">
      <w:bodyDiv w:val="1"/>
      <w:marLeft w:val="0"/>
      <w:marRight w:val="0"/>
      <w:marTop w:val="0"/>
      <w:marBottom w:val="0"/>
      <w:divBdr>
        <w:top w:val="none" w:sz="0" w:space="0" w:color="auto"/>
        <w:left w:val="none" w:sz="0" w:space="0" w:color="auto"/>
        <w:bottom w:val="none" w:sz="0" w:space="0" w:color="auto"/>
        <w:right w:val="none" w:sz="0" w:space="0" w:color="auto"/>
      </w:divBdr>
    </w:div>
    <w:div w:id="492068943">
      <w:bodyDiv w:val="1"/>
      <w:marLeft w:val="0"/>
      <w:marRight w:val="0"/>
      <w:marTop w:val="0"/>
      <w:marBottom w:val="0"/>
      <w:divBdr>
        <w:top w:val="none" w:sz="0" w:space="0" w:color="auto"/>
        <w:left w:val="none" w:sz="0" w:space="0" w:color="auto"/>
        <w:bottom w:val="none" w:sz="0" w:space="0" w:color="auto"/>
        <w:right w:val="none" w:sz="0" w:space="0" w:color="auto"/>
      </w:divBdr>
    </w:div>
    <w:div w:id="494763012">
      <w:bodyDiv w:val="1"/>
      <w:marLeft w:val="0"/>
      <w:marRight w:val="0"/>
      <w:marTop w:val="0"/>
      <w:marBottom w:val="0"/>
      <w:divBdr>
        <w:top w:val="none" w:sz="0" w:space="0" w:color="auto"/>
        <w:left w:val="none" w:sz="0" w:space="0" w:color="auto"/>
        <w:bottom w:val="none" w:sz="0" w:space="0" w:color="auto"/>
        <w:right w:val="none" w:sz="0" w:space="0" w:color="auto"/>
      </w:divBdr>
      <w:divsChild>
        <w:div w:id="253710742">
          <w:marLeft w:val="640"/>
          <w:marRight w:val="0"/>
          <w:marTop w:val="0"/>
          <w:marBottom w:val="0"/>
          <w:divBdr>
            <w:top w:val="none" w:sz="0" w:space="0" w:color="auto"/>
            <w:left w:val="none" w:sz="0" w:space="0" w:color="auto"/>
            <w:bottom w:val="none" w:sz="0" w:space="0" w:color="auto"/>
            <w:right w:val="none" w:sz="0" w:space="0" w:color="auto"/>
          </w:divBdr>
        </w:div>
        <w:div w:id="301466523">
          <w:marLeft w:val="640"/>
          <w:marRight w:val="0"/>
          <w:marTop w:val="0"/>
          <w:marBottom w:val="0"/>
          <w:divBdr>
            <w:top w:val="none" w:sz="0" w:space="0" w:color="auto"/>
            <w:left w:val="none" w:sz="0" w:space="0" w:color="auto"/>
            <w:bottom w:val="none" w:sz="0" w:space="0" w:color="auto"/>
            <w:right w:val="none" w:sz="0" w:space="0" w:color="auto"/>
          </w:divBdr>
        </w:div>
        <w:div w:id="317538047">
          <w:marLeft w:val="640"/>
          <w:marRight w:val="0"/>
          <w:marTop w:val="0"/>
          <w:marBottom w:val="0"/>
          <w:divBdr>
            <w:top w:val="none" w:sz="0" w:space="0" w:color="auto"/>
            <w:left w:val="none" w:sz="0" w:space="0" w:color="auto"/>
            <w:bottom w:val="none" w:sz="0" w:space="0" w:color="auto"/>
            <w:right w:val="none" w:sz="0" w:space="0" w:color="auto"/>
          </w:divBdr>
        </w:div>
        <w:div w:id="384841522">
          <w:marLeft w:val="640"/>
          <w:marRight w:val="0"/>
          <w:marTop w:val="0"/>
          <w:marBottom w:val="0"/>
          <w:divBdr>
            <w:top w:val="none" w:sz="0" w:space="0" w:color="auto"/>
            <w:left w:val="none" w:sz="0" w:space="0" w:color="auto"/>
            <w:bottom w:val="none" w:sz="0" w:space="0" w:color="auto"/>
            <w:right w:val="none" w:sz="0" w:space="0" w:color="auto"/>
          </w:divBdr>
        </w:div>
        <w:div w:id="450174301">
          <w:marLeft w:val="640"/>
          <w:marRight w:val="0"/>
          <w:marTop w:val="0"/>
          <w:marBottom w:val="0"/>
          <w:divBdr>
            <w:top w:val="none" w:sz="0" w:space="0" w:color="auto"/>
            <w:left w:val="none" w:sz="0" w:space="0" w:color="auto"/>
            <w:bottom w:val="none" w:sz="0" w:space="0" w:color="auto"/>
            <w:right w:val="none" w:sz="0" w:space="0" w:color="auto"/>
          </w:divBdr>
        </w:div>
        <w:div w:id="849367897">
          <w:marLeft w:val="640"/>
          <w:marRight w:val="0"/>
          <w:marTop w:val="0"/>
          <w:marBottom w:val="0"/>
          <w:divBdr>
            <w:top w:val="none" w:sz="0" w:space="0" w:color="auto"/>
            <w:left w:val="none" w:sz="0" w:space="0" w:color="auto"/>
            <w:bottom w:val="none" w:sz="0" w:space="0" w:color="auto"/>
            <w:right w:val="none" w:sz="0" w:space="0" w:color="auto"/>
          </w:divBdr>
        </w:div>
        <w:div w:id="976951884">
          <w:marLeft w:val="640"/>
          <w:marRight w:val="0"/>
          <w:marTop w:val="0"/>
          <w:marBottom w:val="0"/>
          <w:divBdr>
            <w:top w:val="none" w:sz="0" w:space="0" w:color="auto"/>
            <w:left w:val="none" w:sz="0" w:space="0" w:color="auto"/>
            <w:bottom w:val="none" w:sz="0" w:space="0" w:color="auto"/>
            <w:right w:val="none" w:sz="0" w:space="0" w:color="auto"/>
          </w:divBdr>
        </w:div>
        <w:div w:id="1494102204">
          <w:marLeft w:val="640"/>
          <w:marRight w:val="0"/>
          <w:marTop w:val="0"/>
          <w:marBottom w:val="0"/>
          <w:divBdr>
            <w:top w:val="none" w:sz="0" w:space="0" w:color="auto"/>
            <w:left w:val="none" w:sz="0" w:space="0" w:color="auto"/>
            <w:bottom w:val="none" w:sz="0" w:space="0" w:color="auto"/>
            <w:right w:val="none" w:sz="0" w:space="0" w:color="auto"/>
          </w:divBdr>
        </w:div>
        <w:div w:id="1524781220">
          <w:marLeft w:val="640"/>
          <w:marRight w:val="0"/>
          <w:marTop w:val="0"/>
          <w:marBottom w:val="0"/>
          <w:divBdr>
            <w:top w:val="none" w:sz="0" w:space="0" w:color="auto"/>
            <w:left w:val="none" w:sz="0" w:space="0" w:color="auto"/>
            <w:bottom w:val="none" w:sz="0" w:space="0" w:color="auto"/>
            <w:right w:val="none" w:sz="0" w:space="0" w:color="auto"/>
          </w:divBdr>
        </w:div>
        <w:div w:id="1872062145">
          <w:marLeft w:val="640"/>
          <w:marRight w:val="0"/>
          <w:marTop w:val="0"/>
          <w:marBottom w:val="0"/>
          <w:divBdr>
            <w:top w:val="none" w:sz="0" w:space="0" w:color="auto"/>
            <w:left w:val="none" w:sz="0" w:space="0" w:color="auto"/>
            <w:bottom w:val="none" w:sz="0" w:space="0" w:color="auto"/>
            <w:right w:val="none" w:sz="0" w:space="0" w:color="auto"/>
          </w:divBdr>
        </w:div>
      </w:divsChild>
    </w:div>
    <w:div w:id="513424091">
      <w:bodyDiv w:val="1"/>
      <w:marLeft w:val="0"/>
      <w:marRight w:val="0"/>
      <w:marTop w:val="0"/>
      <w:marBottom w:val="0"/>
      <w:divBdr>
        <w:top w:val="none" w:sz="0" w:space="0" w:color="auto"/>
        <w:left w:val="none" w:sz="0" w:space="0" w:color="auto"/>
        <w:bottom w:val="none" w:sz="0" w:space="0" w:color="auto"/>
        <w:right w:val="none" w:sz="0" w:space="0" w:color="auto"/>
      </w:divBdr>
    </w:div>
    <w:div w:id="518276638">
      <w:bodyDiv w:val="1"/>
      <w:marLeft w:val="0"/>
      <w:marRight w:val="0"/>
      <w:marTop w:val="0"/>
      <w:marBottom w:val="0"/>
      <w:divBdr>
        <w:top w:val="none" w:sz="0" w:space="0" w:color="auto"/>
        <w:left w:val="none" w:sz="0" w:space="0" w:color="auto"/>
        <w:bottom w:val="none" w:sz="0" w:space="0" w:color="auto"/>
        <w:right w:val="none" w:sz="0" w:space="0" w:color="auto"/>
      </w:divBdr>
      <w:divsChild>
        <w:div w:id="252512009">
          <w:marLeft w:val="640"/>
          <w:marRight w:val="0"/>
          <w:marTop w:val="0"/>
          <w:marBottom w:val="0"/>
          <w:divBdr>
            <w:top w:val="none" w:sz="0" w:space="0" w:color="auto"/>
            <w:left w:val="none" w:sz="0" w:space="0" w:color="auto"/>
            <w:bottom w:val="none" w:sz="0" w:space="0" w:color="auto"/>
            <w:right w:val="none" w:sz="0" w:space="0" w:color="auto"/>
          </w:divBdr>
        </w:div>
        <w:div w:id="449010434">
          <w:marLeft w:val="640"/>
          <w:marRight w:val="0"/>
          <w:marTop w:val="0"/>
          <w:marBottom w:val="0"/>
          <w:divBdr>
            <w:top w:val="none" w:sz="0" w:space="0" w:color="auto"/>
            <w:left w:val="none" w:sz="0" w:space="0" w:color="auto"/>
            <w:bottom w:val="none" w:sz="0" w:space="0" w:color="auto"/>
            <w:right w:val="none" w:sz="0" w:space="0" w:color="auto"/>
          </w:divBdr>
        </w:div>
        <w:div w:id="469829134">
          <w:marLeft w:val="640"/>
          <w:marRight w:val="0"/>
          <w:marTop w:val="0"/>
          <w:marBottom w:val="0"/>
          <w:divBdr>
            <w:top w:val="none" w:sz="0" w:space="0" w:color="auto"/>
            <w:left w:val="none" w:sz="0" w:space="0" w:color="auto"/>
            <w:bottom w:val="none" w:sz="0" w:space="0" w:color="auto"/>
            <w:right w:val="none" w:sz="0" w:space="0" w:color="auto"/>
          </w:divBdr>
        </w:div>
        <w:div w:id="1096636448">
          <w:marLeft w:val="640"/>
          <w:marRight w:val="0"/>
          <w:marTop w:val="0"/>
          <w:marBottom w:val="0"/>
          <w:divBdr>
            <w:top w:val="none" w:sz="0" w:space="0" w:color="auto"/>
            <w:left w:val="none" w:sz="0" w:space="0" w:color="auto"/>
            <w:bottom w:val="none" w:sz="0" w:space="0" w:color="auto"/>
            <w:right w:val="none" w:sz="0" w:space="0" w:color="auto"/>
          </w:divBdr>
        </w:div>
        <w:div w:id="1315642759">
          <w:marLeft w:val="640"/>
          <w:marRight w:val="0"/>
          <w:marTop w:val="0"/>
          <w:marBottom w:val="0"/>
          <w:divBdr>
            <w:top w:val="none" w:sz="0" w:space="0" w:color="auto"/>
            <w:left w:val="none" w:sz="0" w:space="0" w:color="auto"/>
            <w:bottom w:val="none" w:sz="0" w:space="0" w:color="auto"/>
            <w:right w:val="none" w:sz="0" w:space="0" w:color="auto"/>
          </w:divBdr>
        </w:div>
        <w:div w:id="1366559969">
          <w:marLeft w:val="640"/>
          <w:marRight w:val="0"/>
          <w:marTop w:val="0"/>
          <w:marBottom w:val="0"/>
          <w:divBdr>
            <w:top w:val="none" w:sz="0" w:space="0" w:color="auto"/>
            <w:left w:val="none" w:sz="0" w:space="0" w:color="auto"/>
            <w:bottom w:val="none" w:sz="0" w:space="0" w:color="auto"/>
            <w:right w:val="none" w:sz="0" w:space="0" w:color="auto"/>
          </w:divBdr>
        </w:div>
        <w:div w:id="1534271364">
          <w:marLeft w:val="640"/>
          <w:marRight w:val="0"/>
          <w:marTop w:val="0"/>
          <w:marBottom w:val="0"/>
          <w:divBdr>
            <w:top w:val="none" w:sz="0" w:space="0" w:color="auto"/>
            <w:left w:val="none" w:sz="0" w:space="0" w:color="auto"/>
            <w:bottom w:val="none" w:sz="0" w:space="0" w:color="auto"/>
            <w:right w:val="none" w:sz="0" w:space="0" w:color="auto"/>
          </w:divBdr>
        </w:div>
        <w:div w:id="1565066360">
          <w:marLeft w:val="640"/>
          <w:marRight w:val="0"/>
          <w:marTop w:val="0"/>
          <w:marBottom w:val="0"/>
          <w:divBdr>
            <w:top w:val="none" w:sz="0" w:space="0" w:color="auto"/>
            <w:left w:val="none" w:sz="0" w:space="0" w:color="auto"/>
            <w:bottom w:val="none" w:sz="0" w:space="0" w:color="auto"/>
            <w:right w:val="none" w:sz="0" w:space="0" w:color="auto"/>
          </w:divBdr>
        </w:div>
        <w:div w:id="1672638209">
          <w:marLeft w:val="640"/>
          <w:marRight w:val="0"/>
          <w:marTop w:val="0"/>
          <w:marBottom w:val="0"/>
          <w:divBdr>
            <w:top w:val="none" w:sz="0" w:space="0" w:color="auto"/>
            <w:left w:val="none" w:sz="0" w:space="0" w:color="auto"/>
            <w:bottom w:val="none" w:sz="0" w:space="0" w:color="auto"/>
            <w:right w:val="none" w:sz="0" w:space="0" w:color="auto"/>
          </w:divBdr>
        </w:div>
        <w:div w:id="1717898623">
          <w:marLeft w:val="640"/>
          <w:marRight w:val="0"/>
          <w:marTop w:val="0"/>
          <w:marBottom w:val="0"/>
          <w:divBdr>
            <w:top w:val="none" w:sz="0" w:space="0" w:color="auto"/>
            <w:left w:val="none" w:sz="0" w:space="0" w:color="auto"/>
            <w:bottom w:val="none" w:sz="0" w:space="0" w:color="auto"/>
            <w:right w:val="none" w:sz="0" w:space="0" w:color="auto"/>
          </w:divBdr>
        </w:div>
        <w:div w:id="1890191660">
          <w:marLeft w:val="640"/>
          <w:marRight w:val="0"/>
          <w:marTop w:val="0"/>
          <w:marBottom w:val="0"/>
          <w:divBdr>
            <w:top w:val="none" w:sz="0" w:space="0" w:color="auto"/>
            <w:left w:val="none" w:sz="0" w:space="0" w:color="auto"/>
            <w:bottom w:val="none" w:sz="0" w:space="0" w:color="auto"/>
            <w:right w:val="none" w:sz="0" w:space="0" w:color="auto"/>
          </w:divBdr>
        </w:div>
      </w:divsChild>
    </w:div>
    <w:div w:id="523058517">
      <w:bodyDiv w:val="1"/>
      <w:marLeft w:val="0"/>
      <w:marRight w:val="0"/>
      <w:marTop w:val="0"/>
      <w:marBottom w:val="0"/>
      <w:divBdr>
        <w:top w:val="none" w:sz="0" w:space="0" w:color="auto"/>
        <w:left w:val="none" w:sz="0" w:space="0" w:color="auto"/>
        <w:bottom w:val="none" w:sz="0" w:space="0" w:color="auto"/>
        <w:right w:val="none" w:sz="0" w:space="0" w:color="auto"/>
      </w:divBdr>
      <w:divsChild>
        <w:div w:id="8653060">
          <w:marLeft w:val="640"/>
          <w:marRight w:val="0"/>
          <w:marTop w:val="0"/>
          <w:marBottom w:val="0"/>
          <w:divBdr>
            <w:top w:val="none" w:sz="0" w:space="0" w:color="auto"/>
            <w:left w:val="none" w:sz="0" w:space="0" w:color="auto"/>
            <w:bottom w:val="none" w:sz="0" w:space="0" w:color="auto"/>
            <w:right w:val="none" w:sz="0" w:space="0" w:color="auto"/>
          </w:divBdr>
        </w:div>
        <w:div w:id="150371580">
          <w:marLeft w:val="640"/>
          <w:marRight w:val="0"/>
          <w:marTop w:val="0"/>
          <w:marBottom w:val="0"/>
          <w:divBdr>
            <w:top w:val="none" w:sz="0" w:space="0" w:color="auto"/>
            <w:left w:val="none" w:sz="0" w:space="0" w:color="auto"/>
            <w:bottom w:val="none" w:sz="0" w:space="0" w:color="auto"/>
            <w:right w:val="none" w:sz="0" w:space="0" w:color="auto"/>
          </w:divBdr>
        </w:div>
        <w:div w:id="184943715">
          <w:marLeft w:val="640"/>
          <w:marRight w:val="0"/>
          <w:marTop w:val="0"/>
          <w:marBottom w:val="0"/>
          <w:divBdr>
            <w:top w:val="none" w:sz="0" w:space="0" w:color="auto"/>
            <w:left w:val="none" w:sz="0" w:space="0" w:color="auto"/>
            <w:bottom w:val="none" w:sz="0" w:space="0" w:color="auto"/>
            <w:right w:val="none" w:sz="0" w:space="0" w:color="auto"/>
          </w:divBdr>
        </w:div>
        <w:div w:id="318383878">
          <w:marLeft w:val="640"/>
          <w:marRight w:val="0"/>
          <w:marTop w:val="0"/>
          <w:marBottom w:val="0"/>
          <w:divBdr>
            <w:top w:val="none" w:sz="0" w:space="0" w:color="auto"/>
            <w:left w:val="none" w:sz="0" w:space="0" w:color="auto"/>
            <w:bottom w:val="none" w:sz="0" w:space="0" w:color="auto"/>
            <w:right w:val="none" w:sz="0" w:space="0" w:color="auto"/>
          </w:divBdr>
        </w:div>
        <w:div w:id="334847226">
          <w:marLeft w:val="640"/>
          <w:marRight w:val="0"/>
          <w:marTop w:val="0"/>
          <w:marBottom w:val="0"/>
          <w:divBdr>
            <w:top w:val="none" w:sz="0" w:space="0" w:color="auto"/>
            <w:left w:val="none" w:sz="0" w:space="0" w:color="auto"/>
            <w:bottom w:val="none" w:sz="0" w:space="0" w:color="auto"/>
            <w:right w:val="none" w:sz="0" w:space="0" w:color="auto"/>
          </w:divBdr>
        </w:div>
        <w:div w:id="1278413157">
          <w:marLeft w:val="640"/>
          <w:marRight w:val="0"/>
          <w:marTop w:val="0"/>
          <w:marBottom w:val="0"/>
          <w:divBdr>
            <w:top w:val="none" w:sz="0" w:space="0" w:color="auto"/>
            <w:left w:val="none" w:sz="0" w:space="0" w:color="auto"/>
            <w:bottom w:val="none" w:sz="0" w:space="0" w:color="auto"/>
            <w:right w:val="none" w:sz="0" w:space="0" w:color="auto"/>
          </w:divBdr>
        </w:div>
        <w:div w:id="1519851771">
          <w:marLeft w:val="640"/>
          <w:marRight w:val="0"/>
          <w:marTop w:val="0"/>
          <w:marBottom w:val="0"/>
          <w:divBdr>
            <w:top w:val="none" w:sz="0" w:space="0" w:color="auto"/>
            <w:left w:val="none" w:sz="0" w:space="0" w:color="auto"/>
            <w:bottom w:val="none" w:sz="0" w:space="0" w:color="auto"/>
            <w:right w:val="none" w:sz="0" w:space="0" w:color="auto"/>
          </w:divBdr>
        </w:div>
        <w:div w:id="1549221626">
          <w:marLeft w:val="640"/>
          <w:marRight w:val="0"/>
          <w:marTop w:val="0"/>
          <w:marBottom w:val="0"/>
          <w:divBdr>
            <w:top w:val="none" w:sz="0" w:space="0" w:color="auto"/>
            <w:left w:val="none" w:sz="0" w:space="0" w:color="auto"/>
            <w:bottom w:val="none" w:sz="0" w:space="0" w:color="auto"/>
            <w:right w:val="none" w:sz="0" w:space="0" w:color="auto"/>
          </w:divBdr>
        </w:div>
        <w:div w:id="1789931924">
          <w:marLeft w:val="640"/>
          <w:marRight w:val="0"/>
          <w:marTop w:val="0"/>
          <w:marBottom w:val="0"/>
          <w:divBdr>
            <w:top w:val="none" w:sz="0" w:space="0" w:color="auto"/>
            <w:left w:val="none" w:sz="0" w:space="0" w:color="auto"/>
            <w:bottom w:val="none" w:sz="0" w:space="0" w:color="auto"/>
            <w:right w:val="none" w:sz="0" w:space="0" w:color="auto"/>
          </w:divBdr>
        </w:div>
        <w:div w:id="1896089566">
          <w:marLeft w:val="640"/>
          <w:marRight w:val="0"/>
          <w:marTop w:val="0"/>
          <w:marBottom w:val="0"/>
          <w:divBdr>
            <w:top w:val="none" w:sz="0" w:space="0" w:color="auto"/>
            <w:left w:val="none" w:sz="0" w:space="0" w:color="auto"/>
            <w:bottom w:val="none" w:sz="0" w:space="0" w:color="auto"/>
            <w:right w:val="none" w:sz="0" w:space="0" w:color="auto"/>
          </w:divBdr>
        </w:div>
        <w:div w:id="2025746450">
          <w:marLeft w:val="640"/>
          <w:marRight w:val="0"/>
          <w:marTop w:val="0"/>
          <w:marBottom w:val="0"/>
          <w:divBdr>
            <w:top w:val="none" w:sz="0" w:space="0" w:color="auto"/>
            <w:left w:val="none" w:sz="0" w:space="0" w:color="auto"/>
            <w:bottom w:val="none" w:sz="0" w:space="0" w:color="auto"/>
            <w:right w:val="none" w:sz="0" w:space="0" w:color="auto"/>
          </w:divBdr>
        </w:div>
      </w:divsChild>
    </w:div>
    <w:div w:id="524369786">
      <w:bodyDiv w:val="1"/>
      <w:marLeft w:val="0"/>
      <w:marRight w:val="0"/>
      <w:marTop w:val="0"/>
      <w:marBottom w:val="0"/>
      <w:divBdr>
        <w:top w:val="none" w:sz="0" w:space="0" w:color="auto"/>
        <w:left w:val="none" w:sz="0" w:space="0" w:color="auto"/>
        <w:bottom w:val="none" w:sz="0" w:space="0" w:color="auto"/>
        <w:right w:val="none" w:sz="0" w:space="0" w:color="auto"/>
      </w:divBdr>
      <w:divsChild>
        <w:div w:id="255092559">
          <w:marLeft w:val="640"/>
          <w:marRight w:val="0"/>
          <w:marTop w:val="0"/>
          <w:marBottom w:val="0"/>
          <w:divBdr>
            <w:top w:val="none" w:sz="0" w:space="0" w:color="auto"/>
            <w:left w:val="none" w:sz="0" w:space="0" w:color="auto"/>
            <w:bottom w:val="none" w:sz="0" w:space="0" w:color="auto"/>
            <w:right w:val="none" w:sz="0" w:space="0" w:color="auto"/>
          </w:divBdr>
        </w:div>
        <w:div w:id="311375162">
          <w:marLeft w:val="640"/>
          <w:marRight w:val="0"/>
          <w:marTop w:val="0"/>
          <w:marBottom w:val="0"/>
          <w:divBdr>
            <w:top w:val="none" w:sz="0" w:space="0" w:color="auto"/>
            <w:left w:val="none" w:sz="0" w:space="0" w:color="auto"/>
            <w:bottom w:val="none" w:sz="0" w:space="0" w:color="auto"/>
            <w:right w:val="none" w:sz="0" w:space="0" w:color="auto"/>
          </w:divBdr>
        </w:div>
        <w:div w:id="344750891">
          <w:marLeft w:val="640"/>
          <w:marRight w:val="0"/>
          <w:marTop w:val="0"/>
          <w:marBottom w:val="0"/>
          <w:divBdr>
            <w:top w:val="none" w:sz="0" w:space="0" w:color="auto"/>
            <w:left w:val="none" w:sz="0" w:space="0" w:color="auto"/>
            <w:bottom w:val="none" w:sz="0" w:space="0" w:color="auto"/>
            <w:right w:val="none" w:sz="0" w:space="0" w:color="auto"/>
          </w:divBdr>
        </w:div>
        <w:div w:id="354118808">
          <w:marLeft w:val="640"/>
          <w:marRight w:val="0"/>
          <w:marTop w:val="0"/>
          <w:marBottom w:val="0"/>
          <w:divBdr>
            <w:top w:val="none" w:sz="0" w:space="0" w:color="auto"/>
            <w:left w:val="none" w:sz="0" w:space="0" w:color="auto"/>
            <w:bottom w:val="none" w:sz="0" w:space="0" w:color="auto"/>
            <w:right w:val="none" w:sz="0" w:space="0" w:color="auto"/>
          </w:divBdr>
        </w:div>
        <w:div w:id="386730379">
          <w:marLeft w:val="640"/>
          <w:marRight w:val="0"/>
          <w:marTop w:val="0"/>
          <w:marBottom w:val="0"/>
          <w:divBdr>
            <w:top w:val="none" w:sz="0" w:space="0" w:color="auto"/>
            <w:left w:val="none" w:sz="0" w:space="0" w:color="auto"/>
            <w:bottom w:val="none" w:sz="0" w:space="0" w:color="auto"/>
            <w:right w:val="none" w:sz="0" w:space="0" w:color="auto"/>
          </w:divBdr>
        </w:div>
        <w:div w:id="560292044">
          <w:marLeft w:val="640"/>
          <w:marRight w:val="0"/>
          <w:marTop w:val="0"/>
          <w:marBottom w:val="0"/>
          <w:divBdr>
            <w:top w:val="none" w:sz="0" w:space="0" w:color="auto"/>
            <w:left w:val="none" w:sz="0" w:space="0" w:color="auto"/>
            <w:bottom w:val="none" w:sz="0" w:space="0" w:color="auto"/>
            <w:right w:val="none" w:sz="0" w:space="0" w:color="auto"/>
          </w:divBdr>
        </w:div>
        <w:div w:id="897088762">
          <w:marLeft w:val="640"/>
          <w:marRight w:val="0"/>
          <w:marTop w:val="0"/>
          <w:marBottom w:val="0"/>
          <w:divBdr>
            <w:top w:val="none" w:sz="0" w:space="0" w:color="auto"/>
            <w:left w:val="none" w:sz="0" w:space="0" w:color="auto"/>
            <w:bottom w:val="none" w:sz="0" w:space="0" w:color="auto"/>
            <w:right w:val="none" w:sz="0" w:space="0" w:color="auto"/>
          </w:divBdr>
        </w:div>
        <w:div w:id="1157499748">
          <w:marLeft w:val="640"/>
          <w:marRight w:val="0"/>
          <w:marTop w:val="0"/>
          <w:marBottom w:val="0"/>
          <w:divBdr>
            <w:top w:val="none" w:sz="0" w:space="0" w:color="auto"/>
            <w:left w:val="none" w:sz="0" w:space="0" w:color="auto"/>
            <w:bottom w:val="none" w:sz="0" w:space="0" w:color="auto"/>
            <w:right w:val="none" w:sz="0" w:space="0" w:color="auto"/>
          </w:divBdr>
        </w:div>
        <w:div w:id="1553494047">
          <w:marLeft w:val="640"/>
          <w:marRight w:val="0"/>
          <w:marTop w:val="0"/>
          <w:marBottom w:val="0"/>
          <w:divBdr>
            <w:top w:val="none" w:sz="0" w:space="0" w:color="auto"/>
            <w:left w:val="none" w:sz="0" w:space="0" w:color="auto"/>
            <w:bottom w:val="none" w:sz="0" w:space="0" w:color="auto"/>
            <w:right w:val="none" w:sz="0" w:space="0" w:color="auto"/>
          </w:divBdr>
        </w:div>
        <w:div w:id="1810853898">
          <w:marLeft w:val="640"/>
          <w:marRight w:val="0"/>
          <w:marTop w:val="0"/>
          <w:marBottom w:val="0"/>
          <w:divBdr>
            <w:top w:val="none" w:sz="0" w:space="0" w:color="auto"/>
            <w:left w:val="none" w:sz="0" w:space="0" w:color="auto"/>
            <w:bottom w:val="none" w:sz="0" w:space="0" w:color="auto"/>
            <w:right w:val="none" w:sz="0" w:space="0" w:color="auto"/>
          </w:divBdr>
        </w:div>
        <w:div w:id="1814130425">
          <w:marLeft w:val="640"/>
          <w:marRight w:val="0"/>
          <w:marTop w:val="0"/>
          <w:marBottom w:val="0"/>
          <w:divBdr>
            <w:top w:val="none" w:sz="0" w:space="0" w:color="auto"/>
            <w:left w:val="none" w:sz="0" w:space="0" w:color="auto"/>
            <w:bottom w:val="none" w:sz="0" w:space="0" w:color="auto"/>
            <w:right w:val="none" w:sz="0" w:space="0" w:color="auto"/>
          </w:divBdr>
        </w:div>
        <w:div w:id="1915510559">
          <w:marLeft w:val="640"/>
          <w:marRight w:val="0"/>
          <w:marTop w:val="0"/>
          <w:marBottom w:val="0"/>
          <w:divBdr>
            <w:top w:val="none" w:sz="0" w:space="0" w:color="auto"/>
            <w:left w:val="none" w:sz="0" w:space="0" w:color="auto"/>
            <w:bottom w:val="none" w:sz="0" w:space="0" w:color="auto"/>
            <w:right w:val="none" w:sz="0" w:space="0" w:color="auto"/>
          </w:divBdr>
        </w:div>
        <w:div w:id="2142654146">
          <w:marLeft w:val="640"/>
          <w:marRight w:val="0"/>
          <w:marTop w:val="0"/>
          <w:marBottom w:val="0"/>
          <w:divBdr>
            <w:top w:val="none" w:sz="0" w:space="0" w:color="auto"/>
            <w:left w:val="none" w:sz="0" w:space="0" w:color="auto"/>
            <w:bottom w:val="none" w:sz="0" w:space="0" w:color="auto"/>
            <w:right w:val="none" w:sz="0" w:space="0" w:color="auto"/>
          </w:divBdr>
        </w:div>
      </w:divsChild>
    </w:div>
    <w:div w:id="538012843">
      <w:bodyDiv w:val="1"/>
      <w:marLeft w:val="0"/>
      <w:marRight w:val="0"/>
      <w:marTop w:val="0"/>
      <w:marBottom w:val="0"/>
      <w:divBdr>
        <w:top w:val="none" w:sz="0" w:space="0" w:color="auto"/>
        <w:left w:val="none" w:sz="0" w:space="0" w:color="auto"/>
        <w:bottom w:val="none" w:sz="0" w:space="0" w:color="auto"/>
        <w:right w:val="none" w:sz="0" w:space="0" w:color="auto"/>
      </w:divBdr>
      <w:divsChild>
        <w:div w:id="813059842">
          <w:marLeft w:val="0"/>
          <w:marRight w:val="0"/>
          <w:marTop w:val="0"/>
          <w:marBottom w:val="0"/>
          <w:divBdr>
            <w:top w:val="none" w:sz="0" w:space="0" w:color="auto"/>
            <w:left w:val="none" w:sz="0" w:space="0" w:color="auto"/>
            <w:bottom w:val="none" w:sz="0" w:space="0" w:color="auto"/>
            <w:right w:val="none" w:sz="0" w:space="0" w:color="auto"/>
          </w:divBdr>
        </w:div>
        <w:div w:id="1423913626">
          <w:marLeft w:val="0"/>
          <w:marRight w:val="0"/>
          <w:marTop w:val="0"/>
          <w:marBottom w:val="0"/>
          <w:divBdr>
            <w:top w:val="none" w:sz="0" w:space="0" w:color="auto"/>
            <w:left w:val="none" w:sz="0" w:space="0" w:color="auto"/>
            <w:bottom w:val="none" w:sz="0" w:space="0" w:color="auto"/>
            <w:right w:val="none" w:sz="0" w:space="0" w:color="auto"/>
          </w:divBdr>
        </w:div>
        <w:div w:id="1432432961">
          <w:marLeft w:val="0"/>
          <w:marRight w:val="0"/>
          <w:marTop w:val="0"/>
          <w:marBottom w:val="0"/>
          <w:divBdr>
            <w:top w:val="none" w:sz="0" w:space="0" w:color="auto"/>
            <w:left w:val="none" w:sz="0" w:space="0" w:color="auto"/>
            <w:bottom w:val="none" w:sz="0" w:space="0" w:color="auto"/>
            <w:right w:val="none" w:sz="0" w:space="0" w:color="auto"/>
          </w:divBdr>
        </w:div>
      </w:divsChild>
    </w:div>
    <w:div w:id="543256769">
      <w:bodyDiv w:val="1"/>
      <w:marLeft w:val="0"/>
      <w:marRight w:val="0"/>
      <w:marTop w:val="0"/>
      <w:marBottom w:val="0"/>
      <w:divBdr>
        <w:top w:val="none" w:sz="0" w:space="0" w:color="auto"/>
        <w:left w:val="none" w:sz="0" w:space="0" w:color="auto"/>
        <w:bottom w:val="none" w:sz="0" w:space="0" w:color="auto"/>
        <w:right w:val="none" w:sz="0" w:space="0" w:color="auto"/>
      </w:divBdr>
      <w:divsChild>
        <w:div w:id="130559123">
          <w:marLeft w:val="640"/>
          <w:marRight w:val="0"/>
          <w:marTop w:val="0"/>
          <w:marBottom w:val="0"/>
          <w:divBdr>
            <w:top w:val="none" w:sz="0" w:space="0" w:color="auto"/>
            <w:left w:val="none" w:sz="0" w:space="0" w:color="auto"/>
            <w:bottom w:val="none" w:sz="0" w:space="0" w:color="auto"/>
            <w:right w:val="none" w:sz="0" w:space="0" w:color="auto"/>
          </w:divBdr>
        </w:div>
        <w:div w:id="334234469">
          <w:marLeft w:val="640"/>
          <w:marRight w:val="0"/>
          <w:marTop w:val="0"/>
          <w:marBottom w:val="0"/>
          <w:divBdr>
            <w:top w:val="none" w:sz="0" w:space="0" w:color="auto"/>
            <w:left w:val="none" w:sz="0" w:space="0" w:color="auto"/>
            <w:bottom w:val="none" w:sz="0" w:space="0" w:color="auto"/>
            <w:right w:val="none" w:sz="0" w:space="0" w:color="auto"/>
          </w:divBdr>
        </w:div>
        <w:div w:id="641350027">
          <w:marLeft w:val="640"/>
          <w:marRight w:val="0"/>
          <w:marTop w:val="0"/>
          <w:marBottom w:val="0"/>
          <w:divBdr>
            <w:top w:val="none" w:sz="0" w:space="0" w:color="auto"/>
            <w:left w:val="none" w:sz="0" w:space="0" w:color="auto"/>
            <w:bottom w:val="none" w:sz="0" w:space="0" w:color="auto"/>
            <w:right w:val="none" w:sz="0" w:space="0" w:color="auto"/>
          </w:divBdr>
        </w:div>
        <w:div w:id="816801998">
          <w:marLeft w:val="640"/>
          <w:marRight w:val="0"/>
          <w:marTop w:val="0"/>
          <w:marBottom w:val="0"/>
          <w:divBdr>
            <w:top w:val="none" w:sz="0" w:space="0" w:color="auto"/>
            <w:left w:val="none" w:sz="0" w:space="0" w:color="auto"/>
            <w:bottom w:val="none" w:sz="0" w:space="0" w:color="auto"/>
            <w:right w:val="none" w:sz="0" w:space="0" w:color="auto"/>
          </w:divBdr>
        </w:div>
        <w:div w:id="824394436">
          <w:marLeft w:val="640"/>
          <w:marRight w:val="0"/>
          <w:marTop w:val="0"/>
          <w:marBottom w:val="0"/>
          <w:divBdr>
            <w:top w:val="none" w:sz="0" w:space="0" w:color="auto"/>
            <w:left w:val="none" w:sz="0" w:space="0" w:color="auto"/>
            <w:bottom w:val="none" w:sz="0" w:space="0" w:color="auto"/>
            <w:right w:val="none" w:sz="0" w:space="0" w:color="auto"/>
          </w:divBdr>
        </w:div>
        <w:div w:id="1128356329">
          <w:marLeft w:val="640"/>
          <w:marRight w:val="0"/>
          <w:marTop w:val="0"/>
          <w:marBottom w:val="0"/>
          <w:divBdr>
            <w:top w:val="none" w:sz="0" w:space="0" w:color="auto"/>
            <w:left w:val="none" w:sz="0" w:space="0" w:color="auto"/>
            <w:bottom w:val="none" w:sz="0" w:space="0" w:color="auto"/>
            <w:right w:val="none" w:sz="0" w:space="0" w:color="auto"/>
          </w:divBdr>
        </w:div>
        <w:div w:id="1141768830">
          <w:marLeft w:val="640"/>
          <w:marRight w:val="0"/>
          <w:marTop w:val="0"/>
          <w:marBottom w:val="0"/>
          <w:divBdr>
            <w:top w:val="none" w:sz="0" w:space="0" w:color="auto"/>
            <w:left w:val="none" w:sz="0" w:space="0" w:color="auto"/>
            <w:bottom w:val="none" w:sz="0" w:space="0" w:color="auto"/>
            <w:right w:val="none" w:sz="0" w:space="0" w:color="auto"/>
          </w:divBdr>
        </w:div>
        <w:div w:id="1395279988">
          <w:marLeft w:val="640"/>
          <w:marRight w:val="0"/>
          <w:marTop w:val="0"/>
          <w:marBottom w:val="0"/>
          <w:divBdr>
            <w:top w:val="none" w:sz="0" w:space="0" w:color="auto"/>
            <w:left w:val="none" w:sz="0" w:space="0" w:color="auto"/>
            <w:bottom w:val="none" w:sz="0" w:space="0" w:color="auto"/>
            <w:right w:val="none" w:sz="0" w:space="0" w:color="auto"/>
          </w:divBdr>
        </w:div>
        <w:div w:id="1430003982">
          <w:marLeft w:val="640"/>
          <w:marRight w:val="0"/>
          <w:marTop w:val="0"/>
          <w:marBottom w:val="0"/>
          <w:divBdr>
            <w:top w:val="none" w:sz="0" w:space="0" w:color="auto"/>
            <w:left w:val="none" w:sz="0" w:space="0" w:color="auto"/>
            <w:bottom w:val="none" w:sz="0" w:space="0" w:color="auto"/>
            <w:right w:val="none" w:sz="0" w:space="0" w:color="auto"/>
          </w:divBdr>
        </w:div>
        <w:div w:id="1517160137">
          <w:marLeft w:val="640"/>
          <w:marRight w:val="0"/>
          <w:marTop w:val="0"/>
          <w:marBottom w:val="0"/>
          <w:divBdr>
            <w:top w:val="none" w:sz="0" w:space="0" w:color="auto"/>
            <w:left w:val="none" w:sz="0" w:space="0" w:color="auto"/>
            <w:bottom w:val="none" w:sz="0" w:space="0" w:color="auto"/>
            <w:right w:val="none" w:sz="0" w:space="0" w:color="auto"/>
          </w:divBdr>
        </w:div>
        <w:div w:id="1527715371">
          <w:marLeft w:val="640"/>
          <w:marRight w:val="0"/>
          <w:marTop w:val="0"/>
          <w:marBottom w:val="0"/>
          <w:divBdr>
            <w:top w:val="none" w:sz="0" w:space="0" w:color="auto"/>
            <w:left w:val="none" w:sz="0" w:space="0" w:color="auto"/>
            <w:bottom w:val="none" w:sz="0" w:space="0" w:color="auto"/>
            <w:right w:val="none" w:sz="0" w:space="0" w:color="auto"/>
          </w:divBdr>
        </w:div>
        <w:div w:id="1714649835">
          <w:marLeft w:val="640"/>
          <w:marRight w:val="0"/>
          <w:marTop w:val="0"/>
          <w:marBottom w:val="0"/>
          <w:divBdr>
            <w:top w:val="none" w:sz="0" w:space="0" w:color="auto"/>
            <w:left w:val="none" w:sz="0" w:space="0" w:color="auto"/>
            <w:bottom w:val="none" w:sz="0" w:space="0" w:color="auto"/>
            <w:right w:val="none" w:sz="0" w:space="0" w:color="auto"/>
          </w:divBdr>
        </w:div>
        <w:div w:id="2048019180">
          <w:marLeft w:val="640"/>
          <w:marRight w:val="0"/>
          <w:marTop w:val="0"/>
          <w:marBottom w:val="0"/>
          <w:divBdr>
            <w:top w:val="none" w:sz="0" w:space="0" w:color="auto"/>
            <w:left w:val="none" w:sz="0" w:space="0" w:color="auto"/>
            <w:bottom w:val="none" w:sz="0" w:space="0" w:color="auto"/>
            <w:right w:val="none" w:sz="0" w:space="0" w:color="auto"/>
          </w:divBdr>
        </w:div>
        <w:div w:id="2092045290">
          <w:marLeft w:val="640"/>
          <w:marRight w:val="0"/>
          <w:marTop w:val="0"/>
          <w:marBottom w:val="0"/>
          <w:divBdr>
            <w:top w:val="none" w:sz="0" w:space="0" w:color="auto"/>
            <w:left w:val="none" w:sz="0" w:space="0" w:color="auto"/>
            <w:bottom w:val="none" w:sz="0" w:space="0" w:color="auto"/>
            <w:right w:val="none" w:sz="0" w:space="0" w:color="auto"/>
          </w:divBdr>
        </w:div>
      </w:divsChild>
    </w:div>
    <w:div w:id="543837573">
      <w:bodyDiv w:val="1"/>
      <w:marLeft w:val="0"/>
      <w:marRight w:val="0"/>
      <w:marTop w:val="0"/>
      <w:marBottom w:val="0"/>
      <w:divBdr>
        <w:top w:val="none" w:sz="0" w:space="0" w:color="auto"/>
        <w:left w:val="none" w:sz="0" w:space="0" w:color="auto"/>
        <w:bottom w:val="none" w:sz="0" w:space="0" w:color="auto"/>
        <w:right w:val="none" w:sz="0" w:space="0" w:color="auto"/>
      </w:divBdr>
    </w:div>
    <w:div w:id="544027974">
      <w:bodyDiv w:val="1"/>
      <w:marLeft w:val="0"/>
      <w:marRight w:val="0"/>
      <w:marTop w:val="0"/>
      <w:marBottom w:val="0"/>
      <w:divBdr>
        <w:top w:val="none" w:sz="0" w:space="0" w:color="auto"/>
        <w:left w:val="none" w:sz="0" w:space="0" w:color="auto"/>
        <w:bottom w:val="none" w:sz="0" w:space="0" w:color="auto"/>
        <w:right w:val="none" w:sz="0" w:space="0" w:color="auto"/>
      </w:divBdr>
    </w:div>
    <w:div w:id="549919343">
      <w:bodyDiv w:val="1"/>
      <w:marLeft w:val="0"/>
      <w:marRight w:val="0"/>
      <w:marTop w:val="0"/>
      <w:marBottom w:val="0"/>
      <w:divBdr>
        <w:top w:val="none" w:sz="0" w:space="0" w:color="auto"/>
        <w:left w:val="none" w:sz="0" w:space="0" w:color="auto"/>
        <w:bottom w:val="none" w:sz="0" w:space="0" w:color="auto"/>
        <w:right w:val="none" w:sz="0" w:space="0" w:color="auto"/>
      </w:divBdr>
    </w:div>
    <w:div w:id="550386187">
      <w:bodyDiv w:val="1"/>
      <w:marLeft w:val="0"/>
      <w:marRight w:val="0"/>
      <w:marTop w:val="0"/>
      <w:marBottom w:val="0"/>
      <w:divBdr>
        <w:top w:val="none" w:sz="0" w:space="0" w:color="auto"/>
        <w:left w:val="none" w:sz="0" w:space="0" w:color="auto"/>
        <w:bottom w:val="none" w:sz="0" w:space="0" w:color="auto"/>
        <w:right w:val="none" w:sz="0" w:space="0" w:color="auto"/>
      </w:divBdr>
      <w:divsChild>
        <w:div w:id="53745324">
          <w:marLeft w:val="640"/>
          <w:marRight w:val="0"/>
          <w:marTop w:val="0"/>
          <w:marBottom w:val="0"/>
          <w:divBdr>
            <w:top w:val="none" w:sz="0" w:space="0" w:color="auto"/>
            <w:left w:val="none" w:sz="0" w:space="0" w:color="auto"/>
            <w:bottom w:val="none" w:sz="0" w:space="0" w:color="auto"/>
            <w:right w:val="none" w:sz="0" w:space="0" w:color="auto"/>
          </w:divBdr>
        </w:div>
        <w:div w:id="123082718">
          <w:marLeft w:val="640"/>
          <w:marRight w:val="0"/>
          <w:marTop w:val="0"/>
          <w:marBottom w:val="0"/>
          <w:divBdr>
            <w:top w:val="none" w:sz="0" w:space="0" w:color="auto"/>
            <w:left w:val="none" w:sz="0" w:space="0" w:color="auto"/>
            <w:bottom w:val="none" w:sz="0" w:space="0" w:color="auto"/>
            <w:right w:val="none" w:sz="0" w:space="0" w:color="auto"/>
          </w:divBdr>
        </w:div>
        <w:div w:id="646589820">
          <w:marLeft w:val="640"/>
          <w:marRight w:val="0"/>
          <w:marTop w:val="0"/>
          <w:marBottom w:val="0"/>
          <w:divBdr>
            <w:top w:val="none" w:sz="0" w:space="0" w:color="auto"/>
            <w:left w:val="none" w:sz="0" w:space="0" w:color="auto"/>
            <w:bottom w:val="none" w:sz="0" w:space="0" w:color="auto"/>
            <w:right w:val="none" w:sz="0" w:space="0" w:color="auto"/>
          </w:divBdr>
        </w:div>
        <w:div w:id="724448870">
          <w:marLeft w:val="640"/>
          <w:marRight w:val="0"/>
          <w:marTop w:val="0"/>
          <w:marBottom w:val="0"/>
          <w:divBdr>
            <w:top w:val="none" w:sz="0" w:space="0" w:color="auto"/>
            <w:left w:val="none" w:sz="0" w:space="0" w:color="auto"/>
            <w:bottom w:val="none" w:sz="0" w:space="0" w:color="auto"/>
            <w:right w:val="none" w:sz="0" w:space="0" w:color="auto"/>
          </w:divBdr>
        </w:div>
        <w:div w:id="730422341">
          <w:marLeft w:val="640"/>
          <w:marRight w:val="0"/>
          <w:marTop w:val="0"/>
          <w:marBottom w:val="0"/>
          <w:divBdr>
            <w:top w:val="none" w:sz="0" w:space="0" w:color="auto"/>
            <w:left w:val="none" w:sz="0" w:space="0" w:color="auto"/>
            <w:bottom w:val="none" w:sz="0" w:space="0" w:color="auto"/>
            <w:right w:val="none" w:sz="0" w:space="0" w:color="auto"/>
          </w:divBdr>
        </w:div>
        <w:div w:id="1402828666">
          <w:marLeft w:val="640"/>
          <w:marRight w:val="0"/>
          <w:marTop w:val="0"/>
          <w:marBottom w:val="0"/>
          <w:divBdr>
            <w:top w:val="none" w:sz="0" w:space="0" w:color="auto"/>
            <w:left w:val="none" w:sz="0" w:space="0" w:color="auto"/>
            <w:bottom w:val="none" w:sz="0" w:space="0" w:color="auto"/>
            <w:right w:val="none" w:sz="0" w:space="0" w:color="auto"/>
          </w:divBdr>
        </w:div>
        <w:div w:id="1671717112">
          <w:marLeft w:val="640"/>
          <w:marRight w:val="0"/>
          <w:marTop w:val="0"/>
          <w:marBottom w:val="0"/>
          <w:divBdr>
            <w:top w:val="none" w:sz="0" w:space="0" w:color="auto"/>
            <w:left w:val="none" w:sz="0" w:space="0" w:color="auto"/>
            <w:bottom w:val="none" w:sz="0" w:space="0" w:color="auto"/>
            <w:right w:val="none" w:sz="0" w:space="0" w:color="auto"/>
          </w:divBdr>
        </w:div>
        <w:div w:id="1791629218">
          <w:marLeft w:val="640"/>
          <w:marRight w:val="0"/>
          <w:marTop w:val="0"/>
          <w:marBottom w:val="0"/>
          <w:divBdr>
            <w:top w:val="none" w:sz="0" w:space="0" w:color="auto"/>
            <w:left w:val="none" w:sz="0" w:space="0" w:color="auto"/>
            <w:bottom w:val="none" w:sz="0" w:space="0" w:color="auto"/>
            <w:right w:val="none" w:sz="0" w:space="0" w:color="auto"/>
          </w:divBdr>
        </w:div>
        <w:div w:id="2028174667">
          <w:marLeft w:val="640"/>
          <w:marRight w:val="0"/>
          <w:marTop w:val="0"/>
          <w:marBottom w:val="0"/>
          <w:divBdr>
            <w:top w:val="none" w:sz="0" w:space="0" w:color="auto"/>
            <w:left w:val="none" w:sz="0" w:space="0" w:color="auto"/>
            <w:bottom w:val="none" w:sz="0" w:space="0" w:color="auto"/>
            <w:right w:val="none" w:sz="0" w:space="0" w:color="auto"/>
          </w:divBdr>
        </w:div>
        <w:div w:id="2096900458">
          <w:marLeft w:val="640"/>
          <w:marRight w:val="0"/>
          <w:marTop w:val="0"/>
          <w:marBottom w:val="0"/>
          <w:divBdr>
            <w:top w:val="none" w:sz="0" w:space="0" w:color="auto"/>
            <w:left w:val="none" w:sz="0" w:space="0" w:color="auto"/>
            <w:bottom w:val="none" w:sz="0" w:space="0" w:color="auto"/>
            <w:right w:val="none" w:sz="0" w:space="0" w:color="auto"/>
          </w:divBdr>
        </w:div>
      </w:divsChild>
    </w:div>
    <w:div w:id="552694558">
      <w:bodyDiv w:val="1"/>
      <w:marLeft w:val="0"/>
      <w:marRight w:val="0"/>
      <w:marTop w:val="0"/>
      <w:marBottom w:val="0"/>
      <w:divBdr>
        <w:top w:val="none" w:sz="0" w:space="0" w:color="auto"/>
        <w:left w:val="none" w:sz="0" w:space="0" w:color="auto"/>
        <w:bottom w:val="none" w:sz="0" w:space="0" w:color="auto"/>
        <w:right w:val="none" w:sz="0" w:space="0" w:color="auto"/>
      </w:divBdr>
      <w:divsChild>
        <w:div w:id="635765587">
          <w:marLeft w:val="640"/>
          <w:marRight w:val="0"/>
          <w:marTop w:val="0"/>
          <w:marBottom w:val="0"/>
          <w:divBdr>
            <w:top w:val="none" w:sz="0" w:space="0" w:color="auto"/>
            <w:left w:val="none" w:sz="0" w:space="0" w:color="auto"/>
            <w:bottom w:val="none" w:sz="0" w:space="0" w:color="auto"/>
            <w:right w:val="none" w:sz="0" w:space="0" w:color="auto"/>
          </w:divBdr>
        </w:div>
        <w:div w:id="920257402">
          <w:marLeft w:val="640"/>
          <w:marRight w:val="0"/>
          <w:marTop w:val="0"/>
          <w:marBottom w:val="0"/>
          <w:divBdr>
            <w:top w:val="none" w:sz="0" w:space="0" w:color="auto"/>
            <w:left w:val="none" w:sz="0" w:space="0" w:color="auto"/>
            <w:bottom w:val="none" w:sz="0" w:space="0" w:color="auto"/>
            <w:right w:val="none" w:sz="0" w:space="0" w:color="auto"/>
          </w:divBdr>
        </w:div>
        <w:div w:id="1617567410">
          <w:marLeft w:val="640"/>
          <w:marRight w:val="0"/>
          <w:marTop w:val="0"/>
          <w:marBottom w:val="0"/>
          <w:divBdr>
            <w:top w:val="none" w:sz="0" w:space="0" w:color="auto"/>
            <w:left w:val="none" w:sz="0" w:space="0" w:color="auto"/>
            <w:bottom w:val="none" w:sz="0" w:space="0" w:color="auto"/>
            <w:right w:val="none" w:sz="0" w:space="0" w:color="auto"/>
          </w:divBdr>
        </w:div>
      </w:divsChild>
    </w:div>
    <w:div w:id="556358512">
      <w:bodyDiv w:val="1"/>
      <w:marLeft w:val="0"/>
      <w:marRight w:val="0"/>
      <w:marTop w:val="0"/>
      <w:marBottom w:val="0"/>
      <w:divBdr>
        <w:top w:val="none" w:sz="0" w:space="0" w:color="auto"/>
        <w:left w:val="none" w:sz="0" w:space="0" w:color="auto"/>
        <w:bottom w:val="none" w:sz="0" w:space="0" w:color="auto"/>
        <w:right w:val="none" w:sz="0" w:space="0" w:color="auto"/>
      </w:divBdr>
      <w:divsChild>
        <w:div w:id="59789589">
          <w:marLeft w:val="640"/>
          <w:marRight w:val="0"/>
          <w:marTop w:val="0"/>
          <w:marBottom w:val="0"/>
          <w:divBdr>
            <w:top w:val="none" w:sz="0" w:space="0" w:color="auto"/>
            <w:left w:val="none" w:sz="0" w:space="0" w:color="auto"/>
            <w:bottom w:val="none" w:sz="0" w:space="0" w:color="auto"/>
            <w:right w:val="none" w:sz="0" w:space="0" w:color="auto"/>
          </w:divBdr>
        </w:div>
        <w:div w:id="103117440">
          <w:marLeft w:val="640"/>
          <w:marRight w:val="0"/>
          <w:marTop w:val="0"/>
          <w:marBottom w:val="0"/>
          <w:divBdr>
            <w:top w:val="none" w:sz="0" w:space="0" w:color="auto"/>
            <w:left w:val="none" w:sz="0" w:space="0" w:color="auto"/>
            <w:bottom w:val="none" w:sz="0" w:space="0" w:color="auto"/>
            <w:right w:val="none" w:sz="0" w:space="0" w:color="auto"/>
          </w:divBdr>
        </w:div>
        <w:div w:id="637733546">
          <w:marLeft w:val="640"/>
          <w:marRight w:val="0"/>
          <w:marTop w:val="0"/>
          <w:marBottom w:val="0"/>
          <w:divBdr>
            <w:top w:val="none" w:sz="0" w:space="0" w:color="auto"/>
            <w:left w:val="none" w:sz="0" w:space="0" w:color="auto"/>
            <w:bottom w:val="none" w:sz="0" w:space="0" w:color="auto"/>
            <w:right w:val="none" w:sz="0" w:space="0" w:color="auto"/>
          </w:divBdr>
        </w:div>
        <w:div w:id="651717886">
          <w:marLeft w:val="640"/>
          <w:marRight w:val="0"/>
          <w:marTop w:val="0"/>
          <w:marBottom w:val="0"/>
          <w:divBdr>
            <w:top w:val="none" w:sz="0" w:space="0" w:color="auto"/>
            <w:left w:val="none" w:sz="0" w:space="0" w:color="auto"/>
            <w:bottom w:val="none" w:sz="0" w:space="0" w:color="auto"/>
            <w:right w:val="none" w:sz="0" w:space="0" w:color="auto"/>
          </w:divBdr>
        </w:div>
        <w:div w:id="1028681534">
          <w:marLeft w:val="640"/>
          <w:marRight w:val="0"/>
          <w:marTop w:val="0"/>
          <w:marBottom w:val="0"/>
          <w:divBdr>
            <w:top w:val="none" w:sz="0" w:space="0" w:color="auto"/>
            <w:left w:val="none" w:sz="0" w:space="0" w:color="auto"/>
            <w:bottom w:val="none" w:sz="0" w:space="0" w:color="auto"/>
            <w:right w:val="none" w:sz="0" w:space="0" w:color="auto"/>
          </w:divBdr>
        </w:div>
        <w:div w:id="1287275466">
          <w:marLeft w:val="640"/>
          <w:marRight w:val="0"/>
          <w:marTop w:val="0"/>
          <w:marBottom w:val="0"/>
          <w:divBdr>
            <w:top w:val="none" w:sz="0" w:space="0" w:color="auto"/>
            <w:left w:val="none" w:sz="0" w:space="0" w:color="auto"/>
            <w:bottom w:val="none" w:sz="0" w:space="0" w:color="auto"/>
            <w:right w:val="none" w:sz="0" w:space="0" w:color="auto"/>
          </w:divBdr>
        </w:div>
        <w:div w:id="1564750241">
          <w:marLeft w:val="640"/>
          <w:marRight w:val="0"/>
          <w:marTop w:val="0"/>
          <w:marBottom w:val="0"/>
          <w:divBdr>
            <w:top w:val="none" w:sz="0" w:space="0" w:color="auto"/>
            <w:left w:val="none" w:sz="0" w:space="0" w:color="auto"/>
            <w:bottom w:val="none" w:sz="0" w:space="0" w:color="auto"/>
            <w:right w:val="none" w:sz="0" w:space="0" w:color="auto"/>
          </w:divBdr>
        </w:div>
        <w:div w:id="1597204323">
          <w:marLeft w:val="640"/>
          <w:marRight w:val="0"/>
          <w:marTop w:val="0"/>
          <w:marBottom w:val="0"/>
          <w:divBdr>
            <w:top w:val="none" w:sz="0" w:space="0" w:color="auto"/>
            <w:left w:val="none" w:sz="0" w:space="0" w:color="auto"/>
            <w:bottom w:val="none" w:sz="0" w:space="0" w:color="auto"/>
            <w:right w:val="none" w:sz="0" w:space="0" w:color="auto"/>
          </w:divBdr>
        </w:div>
        <w:div w:id="1697924690">
          <w:marLeft w:val="640"/>
          <w:marRight w:val="0"/>
          <w:marTop w:val="0"/>
          <w:marBottom w:val="0"/>
          <w:divBdr>
            <w:top w:val="none" w:sz="0" w:space="0" w:color="auto"/>
            <w:left w:val="none" w:sz="0" w:space="0" w:color="auto"/>
            <w:bottom w:val="none" w:sz="0" w:space="0" w:color="auto"/>
            <w:right w:val="none" w:sz="0" w:space="0" w:color="auto"/>
          </w:divBdr>
        </w:div>
      </w:divsChild>
    </w:div>
    <w:div w:id="556472562">
      <w:bodyDiv w:val="1"/>
      <w:marLeft w:val="0"/>
      <w:marRight w:val="0"/>
      <w:marTop w:val="0"/>
      <w:marBottom w:val="0"/>
      <w:divBdr>
        <w:top w:val="none" w:sz="0" w:space="0" w:color="auto"/>
        <w:left w:val="none" w:sz="0" w:space="0" w:color="auto"/>
        <w:bottom w:val="none" w:sz="0" w:space="0" w:color="auto"/>
        <w:right w:val="none" w:sz="0" w:space="0" w:color="auto"/>
      </w:divBdr>
      <w:divsChild>
        <w:div w:id="341469930">
          <w:marLeft w:val="640"/>
          <w:marRight w:val="0"/>
          <w:marTop w:val="0"/>
          <w:marBottom w:val="0"/>
          <w:divBdr>
            <w:top w:val="none" w:sz="0" w:space="0" w:color="auto"/>
            <w:left w:val="none" w:sz="0" w:space="0" w:color="auto"/>
            <w:bottom w:val="none" w:sz="0" w:space="0" w:color="auto"/>
            <w:right w:val="none" w:sz="0" w:space="0" w:color="auto"/>
          </w:divBdr>
        </w:div>
        <w:div w:id="346906560">
          <w:marLeft w:val="640"/>
          <w:marRight w:val="0"/>
          <w:marTop w:val="0"/>
          <w:marBottom w:val="0"/>
          <w:divBdr>
            <w:top w:val="none" w:sz="0" w:space="0" w:color="auto"/>
            <w:left w:val="none" w:sz="0" w:space="0" w:color="auto"/>
            <w:bottom w:val="none" w:sz="0" w:space="0" w:color="auto"/>
            <w:right w:val="none" w:sz="0" w:space="0" w:color="auto"/>
          </w:divBdr>
        </w:div>
        <w:div w:id="617759305">
          <w:marLeft w:val="640"/>
          <w:marRight w:val="0"/>
          <w:marTop w:val="0"/>
          <w:marBottom w:val="0"/>
          <w:divBdr>
            <w:top w:val="none" w:sz="0" w:space="0" w:color="auto"/>
            <w:left w:val="none" w:sz="0" w:space="0" w:color="auto"/>
            <w:bottom w:val="none" w:sz="0" w:space="0" w:color="auto"/>
            <w:right w:val="none" w:sz="0" w:space="0" w:color="auto"/>
          </w:divBdr>
        </w:div>
        <w:div w:id="745953332">
          <w:marLeft w:val="640"/>
          <w:marRight w:val="0"/>
          <w:marTop w:val="0"/>
          <w:marBottom w:val="0"/>
          <w:divBdr>
            <w:top w:val="none" w:sz="0" w:space="0" w:color="auto"/>
            <w:left w:val="none" w:sz="0" w:space="0" w:color="auto"/>
            <w:bottom w:val="none" w:sz="0" w:space="0" w:color="auto"/>
            <w:right w:val="none" w:sz="0" w:space="0" w:color="auto"/>
          </w:divBdr>
        </w:div>
        <w:div w:id="800655553">
          <w:marLeft w:val="640"/>
          <w:marRight w:val="0"/>
          <w:marTop w:val="0"/>
          <w:marBottom w:val="0"/>
          <w:divBdr>
            <w:top w:val="none" w:sz="0" w:space="0" w:color="auto"/>
            <w:left w:val="none" w:sz="0" w:space="0" w:color="auto"/>
            <w:bottom w:val="none" w:sz="0" w:space="0" w:color="auto"/>
            <w:right w:val="none" w:sz="0" w:space="0" w:color="auto"/>
          </w:divBdr>
        </w:div>
        <w:div w:id="1042251463">
          <w:marLeft w:val="640"/>
          <w:marRight w:val="0"/>
          <w:marTop w:val="0"/>
          <w:marBottom w:val="0"/>
          <w:divBdr>
            <w:top w:val="none" w:sz="0" w:space="0" w:color="auto"/>
            <w:left w:val="none" w:sz="0" w:space="0" w:color="auto"/>
            <w:bottom w:val="none" w:sz="0" w:space="0" w:color="auto"/>
            <w:right w:val="none" w:sz="0" w:space="0" w:color="auto"/>
          </w:divBdr>
        </w:div>
        <w:div w:id="1344667780">
          <w:marLeft w:val="640"/>
          <w:marRight w:val="0"/>
          <w:marTop w:val="0"/>
          <w:marBottom w:val="0"/>
          <w:divBdr>
            <w:top w:val="none" w:sz="0" w:space="0" w:color="auto"/>
            <w:left w:val="none" w:sz="0" w:space="0" w:color="auto"/>
            <w:bottom w:val="none" w:sz="0" w:space="0" w:color="auto"/>
            <w:right w:val="none" w:sz="0" w:space="0" w:color="auto"/>
          </w:divBdr>
        </w:div>
        <w:div w:id="1351643757">
          <w:marLeft w:val="640"/>
          <w:marRight w:val="0"/>
          <w:marTop w:val="0"/>
          <w:marBottom w:val="0"/>
          <w:divBdr>
            <w:top w:val="none" w:sz="0" w:space="0" w:color="auto"/>
            <w:left w:val="none" w:sz="0" w:space="0" w:color="auto"/>
            <w:bottom w:val="none" w:sz="0" w:space="0" w:color="auto"/>
            <w:right w:val="none" w:sz="0" w:space="0" w:color="auto"/>
          </w:divBdr>
        </w:div>
        <w:div w:id="1435174029">
          <w:marLeft w:val="640"/>
          <w:marRight w:val="0"/>
          <w:marTop w:val="0"/>
          <w:marBottom w:val="0"/>
          <w:divBdr>
            <w:top w:val="none" w:sz="0" w:space="0" w:color="auto"/>
            <w:left w:val="none" w:sz="0" w:space="0" w:color="auto"/>
            <w:bottom w:val="none" w:sz="0" w:space="0" w:color="auto"/>
            <w:right w:val="none" w:sz="0" w:space="0" w:color="auto"/>
          </w:divBdr>
        </w:div>
        <w:div w:id="1908955329">
          <w:marLeft w:val="640"/>
          <w:marRight w:val="0"/>
          <w:marTop w:val="0"/>
          <w:marBottom w:val="0"/>
          <w:divBdr>
            <w:top w:val="none" w:sz="0" w:space="0" w:color="auto"/>
            <w:left w:val="none" w:sz="0" w:space="0" w:color="auto"/>
            <w:bottom w:val="none" w:sz="0" w:space="0" w:color="auto"/>
            <w:right w:val="none" w:sz="0" w:space="0" w:color="auto"/>
          </w:divBdr>
        </w:div>
        <w:div w:id="1945114550">
          <w:marLeft w:val="640"/>
          <w:marRight w:val="0"/>
          <w:marTop w:val="0"/>
          <w:marBottom w:val="0"/>
          <w:divBdr>
            <w:top w:val="none" w:sz="0" w:space="0" w:color="auto"/>
            <w:left w:val="none" w:sz="0" w:space="0" w:color="auto"/>
            <w:bottom w:val="none" w:sz="0" w:space="0" w:color="auto"/>
            <w:right w:val="none" w:sz="0" w:space="0" w:color="auto"/>
          </w:divBdr>
        </w:div>
        <w:div w:id="2077044930">
          <w:marLeft w:val="640"/>
          <w:marRight w:val="0"/>
          <w:marTop w:val="0"/>
          <w:marBottom w:val="0"/>
          <w:divBdr>
            <w:top w:val="none" w:sz="0" w:space="0" w:color="auto"/>
            <w:left w:val="none" w:sz="0" w:space="0" w:color="auto"/>
            <w:bottom w:val="none" w:sz="0" w:space="0" w:color="auto"/>
            <w:right w:val="none" w:sz="0" w:space="0" w:color="auto"/>
          </w:divBdr>
        </w:div>
        <w:div w:id="2140494491">
          <w:marLeft w:val="640"/>
          <w:marRight w:val="0"/>
          <w:marTop w:val="0"/>
          <w:marBottom w:val="0"/>
          <w:divBdr>
            <w:top w:val="none" w:sz="0" w:space="0" w:color="auto"/>
            <w:left w:val="none" w:sz="0" w:space="0" w:color="auto"/>
            <w:bottom w:val="none" w:sz="0" w:space="0" w:color="auto"/>
            <w:right w:val="none" w:sz="0" w:space="0" w:color="auto"/>
          </w:divBdr>
        </w:div>
      </w:divsChild>
    </w:div>
    <w:div w:id="565995247">
      <w:bodyDiv w:val="1"/>
      <w:marLeft w:val="0"/>
      <w:marRight w:val="0"/>
      <w:marTop w:val="0"/>
      <w:marBottom w:val="0"/>
      <w:divBdr>
        <w:top w:val="none" w:sz="0" w:space="0" w:color="auto"/>
        <w:left w:val="none" w:sz="0" w:space="0" w:color="auto"/>
        <w:bottom w:val="none" w:sz="0" w:space="0" w:color="auto"/>
        <w:right w:val="none" w:sz="0" w:space="0" w:color="auto"/>
      </w:divBdr>
      <w:divsChild>
        <w:div w:id="110514945">
          <w:marLeft w:val="640"/>
          <w:marRight w:val="0"/>
          <w:marTop w:val="0"/>
          <w:marBottom w:val="0"/>
          <w:divBdr>
            <w:top w:val="none" w:sz="0" w:space="0" w:color="auto"/>
            <w:left w:val="none" w:sz="0" w:space="0" w:color="auto"/>
            <w:bottom w:val="none" w:sz="0" w:space="0" w:color="auto"/>
            <w:right w:val="none" w:sz="0" w:space="0" w:color="auto"/>
          </w:divBdr>
        </w:div>
        <w:div w:id="723213120">
          <w:marLeft w:val="640"/>
          <w:marRight w:val="0"/>
          <w:marTop w:val="0"/>
          <w:marBottom w:val="0"/>
          <w:divBdr>
            <w:top w:val="none" w:sz="0" w:space="0" w:color="auto"/>
            <w:left w:val="none" w:sz="0" w:space="0" w:color="auto"/>
            <w:bottom w:val="none" w:sz="0" w:space="0" w:color="auto"/>
            <w:right w:val="none" w:sz="0" w:space="0" w:color="auto"/>
          </w:divBdr>
        </w:div>
        <w:div w:id="898593780">
          <w:marLeft w:val="640"/>
          <w:marRight w:val="0"/>
          <w:marTop w:val="0"/>
          <w:marBottom w:val="0"/>
          <w:divBdr>
            <w:top w:val="none" w:sz="0" w:space="0" w:color="auto"/>
            <w:left w:val="none" w:sz="0" w:space="0" w:color="auto"/>
            <w:bottom w:val="none" w:sz="0" w:space="0" w:color="auto"/>
            <w:right w:val="none" w:sz="0" w:space="0" w:color="auto"/>
          </w:divBdr>
        </w:div>
        <w:div w:id="919020688">
          <w:marLeft w:val="640"/>
          <w:marRight w:val="0"/>
          <w:marTop w:val="0"/>
          <w:marBottom w:val="0"/>
          <w:divBdr>
            <w:top w:val="none" w:sz="0" w:space="0" w:color="auto"/>
            <w:left w:val="none" w:sz="0" w:space="0" w:color="auto"/>
            <w:bottom w:val="none" w:sz="0" w:space="0" w:color="auto"/>
            <w:right w:val="none" w:sz="0" w:space="0" w:color="auto"/>
          </w:divBdr>
        </w:div>
        <w:div w:id="1083139239">
          <w:marLeft w:val="640"/>
          <w:marRight w:val="0"/>
          <w:marTop w:val="0"/>
          <w:marBottom w:val="0"/>
          <w:divBdr>
            <w:top w:val="none" w:sz="0" w:space="0" w:color="auto"/>
            <w:left w:val="none" w:sz="0" w:space="0" w:color="auto"/>
            <w:bottom w:val="none" w:sz="0" w:space="0" w:color="auto"/>
            <w:right w:val="none" w:sz="0" w:space="0" w:color="auto"/>
          </w:divBdr>
        </w:div>
        <w:div w:id="1291210966">
          <w:marLeft w:val="640"/>
          <w:marRight w:val="0"/>
          <w:marTop w:val="0"/>
          <w:marBottom w:val="0"/>
          <w:divBdr>
            <w:top w:val="none" w:sz="0" w:space="0" w:color="auto"/>
            <w:left w:val="none" w:sz="0" w:space="0" w:color="auto"/>
            <w:bottom w:val="none" w:sz="0" w:space="0" w:color="auto"/>
            <w:right w:val="none" w:sz="0" w:space="0" w:color="auto"/>
          </w:divBdr>
        </w:div>
        <w:div w:id="1298074254">
          <w:marLeft w:val="640"/>
          <w:marRight w:val="0"/>
          <w:marTop w:val="0"/>
          <w:marBottom w:val="0"/>
          <w:divBdr>
            <w:top w:val="none" w:sz="0" w:space="0" w:color="auto"/>
            <w:left w:val="none" w:sz="0" w:space="0" w:color="auto"/>
            <w:bottom w:val="none" w:sz="0" w:space="0" w:color="auto"/>
            <w:right w:val="none" w:sz="0" w:space="0" w:color="auto"/>
          </w:divBdr>
        </w:div>
        <w:div w:id="1657761229">
          <w:marLeft w:val="640"/>
          <w:marRight w:val="0"/>
          <w:marTop w:val="0"/>
          <w:marBottom w:val="0"/>
          <w:divBdr>
            <w:top w:val="none" w:sz="0" w:space="0" w:color="auto"/>
            <w:left w:val="none" w:sz="0" w:space="0" w:color="auto"/>
            <w:bottom w:val="none" w:sz="0" w:space="0" w:color="auto"/>
            <w:right w:val="none" w:sz="0" w:space="0" w:color="auto"/>
          </w:divBdr>
        </w:div>
        <w:div w:id="1797403744">
          <w:marLeft w:val="640"/>
          <w:marRight w:val="0"/>
          <w:marTop w:val="0"/>
          <w:marBottom w:val="0"/>
          <w:divBdr>
            <w:top w:val="none" w:sz="0" w:space="0" w:color="auto"/>
            <w:left w:val="none" w:sz="0" w:space="0" w:color="auto"/>
            <w:bottom w:val="none" w:sz="0" w:space="0" w:color="auto"/>
            <w:right w:val="none" w:sz="0" w:space="0" w:color="auto"/>
          </w:divBdr>
        </w:div>
        <w:div w:id="1905872369">
          <w:marLeft w:val="640"/>
          <w:marRight w:val="0"/>
          <w:marTop w:val="0"/>
          <w:marBottom w:val="0"/>
          <w:divBdr>
            <w:top w:val="none" w:sz="0" w:space="0" w:color="auto"/>
            <w:left w:val="none" w:sz="0" w:space="0" w:color="auto"/>
            <w:bottom w:val="none" w:sz="0" w:space="0" w:color="auto"/>
            <w:right w:val="none" w:sz="0" w:space="0" w:color="auto"/>
          </w:divBdr>
        </w:div>
        <w:div w:id="2012177150">
          <w:marLeft w:val="640"/>
          <w:marRight w:val="0"/>
          <w:marTop w:val="0"/>
          <w:marBottom w:val="0"/>
          <w:divBdr>
            <w:top w:val="none" w:sz="0" w:space="0" w:color="auto"/>
            <w:left w:val="none" w:sz="0" w:space="0" w:color="auto"/>
            <w:bottom w:val="none" w:sz="0" w:space="0" w:color="auto"/>
            <w:right w:val="none" w:sz="0" w:space="0" w:color="auto"/>
          </w:divBdr>
        </w:div>
        <w:div w:id="2024168439">
          <w:marLeft w:val="640"/>
          <w:marRight w:val="0"/>
          <w:marTop w:val="0"/>
          <w:marBottom w:val="0"/>
          <w:divBdr>
            <w:top w:val="none" w:sz="0" w:space="0" w:color="auto"/>
            <w:left w:val="none" w:sz="0" w:space="0" w:color="auto"/>
            <w:bottom w:val="none" w:sz="0" w:space="0" w:color="auto"/>
            <w:right w:val="none" w:sz="0" w:space="0" w:color="auto"/>
          </w:divBdr>
        </w:div>
        <w:div w:id="2130123859">
          <w:marLeft w:val="640"/>
          <w:marRight w:val="0"/>
          <w:marTop w:val="0"/>
          <w:marBottom w:val="0"/>
          <w:divBdr>
            <w:top w:val="none" w:sz="0" w:space="0" w:color="auto"/>
            <w:left w:val="none" w:sz="0" w:space="0" w:color="auto"/>
            <w:bottom w:val="none" w:sz="0" w:space="0" w:color="auto"/>
            <w:right w:val="none" w:sz="0" w:space="0" w:color="auto"/>
          </w:divBdr>
        </w:div>
      </w:divsChild>
    </w:div>
    <w:div w:id="566452650">
      <w:bodyDiv w:val="1"/>
      <w:marLeft w:val="0"/>
      <w:marRight w:val="0"/>
      <w:marTop w:val="0"/>
      <w:marBottom w:val="0"/>
      <w:divBdr>
        <w:top w:val="none" w:sz="0" w:space="0" w:color="auto"/>
        <w:left w:val="none" w:sz="0" w:space="0" w:color="auto"/>
        <w:bottom w:val="none" w:sz="0" w:space="0" w:color="auto"/>
        <w:right w:val="none" w:sz="0" w:space="0" w:color="auto"/>
      </w:divBdr>
      <w:divsChild>
        <w:div w:id="220676602">
          <w:marLeft w:val="640"/>
          <w:marRight w:val="0"/>
          <w:marTop w:val="0"/>
          <w:marBottom w:val="0"/>
          <w:divBdr>
            <w:top w:val="none" w:sz="0" w:space="0" w:color="auto"/>
            <w:left w:val="none" w:sz="0" w:space="0" w:color="auto"/>
            <w:bottom w:val="none" w:sz="0" w:space="0" w:color="auto"/>
            <w:right w:val="none" w:sz="0" w:space="0" w:color="auto"/>
          </w:divBdr>
        </w:div>
        <w:div w:id="278027614">
          <w:marLeft w:val="640"/>
          <w:marRight w:val="0"/>
          <w:marTop w:val="0"/>
          <w:marBottom w:val="0"/>
          <w:divBdr>
            <w:top w:val="none" w:sz="0" w:space="0" w:color="auto"/>
            <w:left w:val="none" w:sz="0" w:space="0" w:color="auto"/>
            <w:bottom w:val="none" w:sz="0" w:space="0" w:color="auto"/>
            <w:right w:val="none" w:sz="0" w:space="0" w:color="auto"/>
          </w:divBdr>
        </w:div>
        <w:div w:id="292291921">
          <w:marLeft w:val="640"/>
          <w:marRight w:val="0"/>
          <w:marTop w:val="0"/>
          <w:marBottom w:val="0"/>
          <w:divBdr>
            <w:top w:val="none" w:sz="0" w:space="0" w:color="auto"/>
            <w:left w:val="none" w:sz="0" w:space="0" w:color="auto"/>
            <w:bottom w:val="none" w:sz="0" w:space="0" w:color="auto"/>
            <w:right w:val="none" w:sz="0" w:space="0" w:color="auto"/>
          </w:divBdr>
        </w:div>
        <w:div w:id="948511727">
          <w:marLeft w:val="640"/>
          <w:marRight w:val="0"/>
          <w:marTop w:val="0"/>
          <w:marBottom w:val="0"/>
          <w:divBdr>
            <w:top w:val="none" w:sz="0" w:space="0" w:color="auto"/>
            <w:left w:val="none" w:sz="0" w:space="0" w:color="auto"/>
            <w:bottom w:val="none" w:sz="0" w:space="0" w:color="auto"/>
            <w:right w:val="none" w:sz="0" w:space="0" w:color="auto"/>
          </w:divBdr>
        </w:div>
        <w:div w:id="1012336438">
          <w:marLeft w:val="640"/>
          <w:marRight w:val="0"/>
          <w:marTop w:val="0"/>
          <w:marBottom w:val="0"/>
          <w:divBdr>
            <w:top w:val="none" w:sz="0" w:space="0" w:color="auto"/>
            <w:left w:val="none" w:sz="0" w:space="0" w:color="auto"/>
            <w:bottom w:val="none" w:sz="0" w:space="0" w:color="auto"/>
            <w:right w:val="none" w:sz="0" w:space="0" w:color="auto"/>
          </w:divBdr>
        </w:div>
        <w:div w:id="1487669803">
          <w:marLeft w:val="640"/>
          <w:marRight w:val="0"/>
          <w:marTop w:val="0"/>
          <w:marBottom w:val="0"/>
          <w:divBdr>
            <w:top w:val="none" w:sz="0" w:space="0" w:color="auto"/>
            <w:left w:val="none" w:sz="0" w:space="0" w:color="auto"/>
            <w:bottom w:val="none" w:sz="0" w:space="0" w:color="auto"/>
            <w:right w:val="none" w:sz="0" w:space="0" w:color="auto"/>
          </w:divBdr>
        </w:div>
        <w:div w:id="1852840580">
          <w:marLeft w:val="640"/>
          <w:marRight w:val="0"/>
          <w:marTop w:val="0"/>
          <w:marBottom w:val="0"/>
          <w:divBdr>
            <w:top w:val="none" w:sz="0" w:space="0" w:color="auto"/>
            <w:left w:val="none" w:sz="0" w:space="0" w:color="auto"/>
            <w:bottom w:val="none" w:sz="0" w:space="0" w:color="auto"/>
            <w:right w:val="none" w:sz="0" w:space="0" w:color="auto"/>
          </w:divBdr>
        </w:div>
        <w:div w:id="2001957028">
          <w:marLeft w:val="640"/>
          <w:marRight w:val="0"/>
          <w:marTop w:val="0"/>
          <w:marBottom w:val="0"/>
          <w:divBdr>
            <w:top w:val="none" w:sz="0" w:space="0" w:color="auto"/>
            <w:left w:val="none" w:sz="0" w:space="0" w:color="auto"/>
            <w:bottom w:val="none" w:sz="0" w:space="0" w:color="auto"/>
            <w:right w:val="none" w:sz="0" w:space="0" w:color="auto"/>
          </w:divBdr>
        </w:div>
      </w:divsChild>
    </w:div>
    <w:div w:id="579946939">
      <w:bodyDiv w:val="1"/>
      <w:marLeft w:val="0"/>
      <w:marRight w:val="0"/>
      <w:marTop w:val="0"/>
      <w:marBottom w:val="0"/>
      <w:divBdr>
        <w:top w:val="none" w:sz="0" w:space="0" w:color="auto"/>
        <w:left w:val="none" w:sz="0" w:space="0" w:color="auto"/>
        <w:bottom w:val="none" w:sz="0" w:space="0" w:color="auto"/>
        <w:right w:val="none" w:sz="0" w:space="0" w:color="auto"/>
      </w:divBdr>
    </w:div>
    <w:div w:id="591595749">
      <w:bodyDiv w:val="1"/>
      <w:marLeft w:val="0"/>
      <w:marRight w:val="0"/>
      <w:marTop w:val="0"/>
      <w:marBottom w:val="0"/>
      <w:divBdr>
        <w:top w:val="none" w:sz="0" w:space="0" w:color="auto"/>
        <w:left w:val="none" w:sz="0" w:space="0" w:color="auto"/>
        <w:bottom w:val="none" w:sz="0" w:space="0" w:color="auto"/>
        <w:right w:val="none" w:sz="0" w:space="0" w:color="auto"/>
      </w:divBdr>
    </w:div>
    <w:div w:id="598106976">
      <w:bodyDiv w:val="1"/>
      <w:marLeft w:val="0"/>
      <w:marRight w:val="0"/>
      <w:marTop w:val="0"/>
      <w:marBottom w:val="0"/>
      <w:divBdr>
        <w:top w:val="none" w:sz="0" w:space="0" w:color="auto"/>
        <w:left w:val="none" w:sz="0" w:space="0" w:color="auto"/>
        <w:bottom w:val="none" w:sz="0" w:space="0" w:color="auto"/>
        <w:right w:val="none" w:sz="0" w:space="0" w:color="auto"/>
      </w:divBdr>
    </w:div>
    <w:div w:id="600186640">
      <w:bodyDiv w:val="1"/>
      <w:marLeft w:val="0"/>
      <w:marRight w:val="0"/>
      <w:marTop w:val="0"/>
      <w:marBottom w:val="0"/>
      <w:divBdr>
        <w:top w:val="none" w:sz="0" w:space="0" w:color="auto"/>
        <w:left w:val="none" w:sz="0" w:space="0" w:color="auto"/>
        <w:bottom w:val="none" w:sz="0" w:space="0" w:color="auto"/>
        <w:right w:val="none" w:sz="0" w:space="0" w:color="auto"/>
      </w:divBdr>
      <w:divsChild>
        <w:div w:id="8945092">
          <w:marLeft w:val="640"/>
          <w:marRight w:val="0"/>
          <w:marTop w:val="0"/>
          <w:marBottom w:val="0"/>
          <w:divBdr>
            <w:top w:val="none" w:sz="0" w:space="0" w:color="auto"/>
            <w:left w:val="none" w:sz="0" w:space="0" w:color="auto"/>
            <w:bottom w:val="none" w:sz="0" w:space="0" w:color="auto"/>
            <w:right w:val="none" w:sz="0" w:space="0" w:color="auto"/>
          </w:divBdr>
        </w:div>
        <w:div w:id="51393665">
          <w:marLeft w:val="640"/>
          <w:marRight w:val="0"/>
          <w:marTop w:val="0"/>
          <w:marBottom w:val="0"/>
          <w:divBdr>
            <w:top w:val="none" w:sz="0" w:space="0" w:color="auto"/>
            <w:left w:val="none" w:sz="0" w:space="0" w:color="auto"/>
            <w:bottom w:val="none" w:sz="0" w:space="0" w:color="auto"/>
            <w:right w:val="none" w:sz="0" w:space="0" w:color="auto"/>
          </w:divBdr>
        </w:div>
        <w:div w:id="554199585">
          <w:marLeft w:val="640"/>
          <w:marRight w:val="0"/>
          <w:marTop w:val="0"/>
          <w:marBottom w:val="0"/>
          <w:divBdr>
            <w:top w:val="none" w:sz="0" w:space="0" w:color="auto"/>
            <w:left w:val="none" w:sz="0" w:space="0" w:color="auto"/>
            <w:bottom w:val="none" w:sz="0" w:space="0" w:color="auto"/>
            <w:right w:val="none" w:sz="0" w:space="0" w:color="auto"/>
          </w:divBdr>
        </w:div>
        <w:div w:id="704866266">
          <w:marLeft w:val="640"/>
          <w:marRight w:val="0"/>
          <w:marTop w:val="0"/>
          <w:marBottom w:val="0"/>
          <w:divBdr>
            <w:top w:val="none" w:sz="0" w:space="0" w:color="auto"/>
            <w:left w:val="none" w:sz="0" w:space="0" w:color="auto"/>
            <w:bottom w:val="none" w:sz="0" w:space="0" w:color="auto"/>
            <w:right w:val="none" w:sz="0" w:space="0" w:color="auto"/>
          </w:divBdr>
        </w:div>
        <w:div w:id="746540678">
          <w:marLeft w:val="640"/>
          <w:marRight w:val="0"/>
          <w:marTop w:val="0"/>
          <w:marBottom w:val="0"/>
          <w:divBdr>
            <w:top w:val="none" w:sz="0" w:space="0" w:color="auto"/>
            <w:left w:val="none" w:sz="0" w:space="0" w:color="auto"/>
            <w:bottom w:val="none" w:sz="0" w:space="0" w:color="auto"/>
            <w:right w:val="none" w:sz="0" w:space="0" w:color="auto"/>
          </w:divBdr>
        </w:div>
        <w:div w:id="1100948029">
          <w:marLeft w:val="640"/>
          <w:marRight w:val="0"/>
          <w:marTop w:val="0"/>
          <w:marBottom w:val="0"/>
          <w:divBdr>
            <w:top w:val="none" w:sz="0" w:space="0" w:color="auto"/>
            <w:left w:val="none" w:sz="0" w:space="0" w:color="auto"/>
            <w:bottom w:val="none" w:sz="0" w:space="0" w:color="auto"/>
            <w:right w:val="none" w:sz="0" w:space="0" w:color="auto"/>
          </w:divBdr>
        </w:div>
        <w:div w:id="1362168457">
          <w:marLeft w:val="640"/>
          <w:marRight w:val="0"/>
          <w:marTop w:val="0"/>
          <w:marBottom w:val="0"/>
          <w:divBdr>
            <w:top w:val="none" w:sz="0" w:space="0" w:color="auto"/>
            <w:left w:val="none" w:sz="0" w:space="0" w:color="auto"/>
            <w:bottom w:val="none" w:sz="0" w:space="0" w:color="auto"/>
            <w:right w:val="none" w:sz="0" w:space="0" w:color="auto"/>
          </w:divBdr>
        </w:div>
        <w:div w:id="1837257588">
          <w:marLeft w:val="640"/>
          <w:marRight w:val="0"/>
          <w:marTop w:val="0"/>
          <w:marBottom w:val="0"/>
          <w:divBdr>
            <w:top w:val="none" w:sz="0" w:space="0" w:color="auto"/>
            <w:left w:val="none" w:sz="0" w:space="0" w:color="auto"/>
            <w:bottom w:val="none" w:sz="0" w:space="0" w:color="auto"/>
            <w:right w:val="none" w:sz="0" w:space="0" w:color="auto"/>
          </w:divBdr>
        </w:div>
        <w:div w:id="1883244946">
          <w:marLeft w:val="640"/>
          <w:marRight w:val="0"/>
          <w:marTop w:val="0"/>
          <w:marBottom w:val="0"/>
          <w:divBdr>
            <w:top w:val="none" w:sz="0" w:space="0" w:color="auto"/>
            <w:left w:val="none" w:sz="0" w:space="0" w:color="auto"/>
            <w:bottom w:val="none" w:sz="0" w:space="0" w:color="auto"/>
            <w:right w:val="none" w:sz="0" w:space="0" w:color="auto"/>
          </w:divBdr>
        </w:div>
        <w:div w:id="2031176469">
          <w:marLeft w:val="640"/>
          <w:marRight w:val="0"/>
          <w:marTop w:val="0"/>
          <w:marBottom w:val="0"/>
          <w:divBdr>
            <w:top w:val="none" w:sz="0" w:space="0" w:color="auto"/>
            <w:left w:val="none" w:sz="0" w:space="0" w:color="auto"/>
            <w:bottom w:val="none" w:sz="0" w:space="0" w:color="auto"/>
            <w:right w:val="none" w:sz="0" w:space="0" w:color="auto"/>
          </w:divBdr>
        </w:div>
        <w:div w:id="2053580018">
          <w:marLeft w:val="640"/>
          <w:marRight w:val="0"/>
          <w:marTop w:val="0"/>
          <w:marBottom w:val="0"/>
          <w:divBdr>
            <w:top w:val="none" w:sz="0" w:space="0" w:color="auto"/>
            <w:left w:val="none" w:sz="0" w:space="0" w:color="auto"/>
            <w:bottom w:val="none" w:sz="0" w:space="0" w:color="auto"/>
            <w:right w:val="none" w:sz="0" w:space="0" w:color="auto"/>
          </w:divBdr>
        </w:div>
        <w:div w:id="2142111721">
          <w:marLeft w:val="640"/>
          <w:marRight w:val="0"/>
          <w:marTop w:val="0"/>
          <w:marBottom w:val="0"/>
          <w:divBdr>
            <w:top w:val="none" w:sz="0" w:space="0" w:color="auto"/>
            <w:left w:val="none" w:sz="0" w:space="0" w:color="auto"/>
            <w:bottom w:val="none" w:sz="0" w:space="0" w:color="auto"/>
            <w:right w:val="none" w:sz="0" w:space="0" w:color="auto"/>
          </w:divBdr>
        </w:div>
      </w:divsChild>
    </w:div>
    <w:div w:id="601839914">
      <w:bodyDiv w:val="1"/>
      <w:marLeft w:val="0"/>
      <w:marRight w:val="0"/>
      <w:marTop w:val="0"/>
      <w:marBottom w:val="0"/>
      <w:divBdr>
        <w:top w:val="none" w:sz="0" w:space="0" w:color="auto"/>
        <w:left w:val="none" w:sz="0" w:space="0" w:color="auto"/>
        <w:bottom w:val="none" w:sz="0" w:space="0" w:color="auto"/>
        <w:right w:val="none" w:sz="0" w:space="0" w:color="auto"/>
      </w:divBdr>
      <w:divsChild>
        <w:div w:id="264577434">
          <w:marLeft w:val="640"/>
          <w:marRight w:val="0"/>
          <w:marTop w:val="0"/>
          <w:marBottom w:val="0"/>
          <w:divBdr>
            <w:top w:val="none" w:sz="0" w:space="0" w:color="auto"/>
            <w:left w:val="none" w:sz="0" w:space="0" w:color="auto"/>
            <w:bottom w:val="none" w:sz="0" w:space="0" w:color="auto"/>
            <w:right w:val="none" w:sz="0" w:space="0" w:color="auto"/>
          </w:divBdr>
        </w:div>
        <w:div w:id="304507402">
          <w:marLeft w:val="640"/>
          <w:marRight w:val="0"/>
          <w:marTop w:val="0"/>
          <w:marBottom w:val="0"/>
          <w:divBdr>
            <w:top w:val="none" w:sz="0" w:space="0" w:color="auto"/>
            <w:left w:val="none" w:sz="0" w:space="0" w:color="auto"/>
            <w:bottom w:val="none" w:sz="0" w:space="0" w:color="auto"/>
            <w:right w:val="none" w:sz="0" w:space="0" w:color="auto"/>
          </w:divBdr>
        </w:div>
        <w:div w:id="329062099">
          <w:marLeft w:val="640"/>
          <w:marRight w:val="0"/>
          <w:marTop w:val="0"/>
          <w:marBottom w:val="0"/>
          <w:divBdr>
            <w:top w:val="none" w:sz="0" w:space="0" w:color="auto"/>
            <w:left w:val="none" w:sz="0" w:space="0" w:color="auto"/>
            <w:bottom w:val="none" w:sz="0" w:space="0" w:color="auto"/>
            <w:right w:val="none" w:sz="0" w:space="0" w:color="auto"/>
          </w:divBdr>
        </w:div>
        <w:div w:id="485391724">
          <w:marLeft w:val="640"/>
          <w:marRight w:val="0"/>
          <w:marTop w:val="0"/>
          <w:marBottom w:val="0"/>
          <w:divBdr>
            <w:top w:val="none" w:sz="0" w:space="0" w:color="auto"/>
            <w:left w:val="none" w:sz="0" w:space="0" w:color="auto"/>
            <w:bottom w:val="none" w:sz="0" w:space="0" w:color="auto"/>
            <w:right w:val="none" w:sz="0" w:space="0" w:color="auto"/>
          </w:divBdr>
        </w:div>
        <w:div w:id="626932144">
          <w:marLeft w:val="640"/>
          <w:marRight w:val="0"/>
          <w:marTop w:val="0"/>
          <w:marBottom w:val="0"/>
          <w:divBdr>
            <w:top w:val="none" w:sz="0" w:space="0" w:color="auto"/>
            <w:left w:val="none" w:sz="0" w:space="0" w:color="auto"/>
            <w:bottom w:val="none" w:sz="0" w:space="0" w:color="auto"/>
            <w:right w:val="none" w:sz="0" w:space="0" w:color="auto"/>
          </w:divBdr>
        </w:div>
        <w:div w:id="734855198">
          <w:marLeft w:val="640"/>
          <w:marRight w:val="0"/>
          <w:marTop w:val="0"/>
          <w:marBottom w:val="0"/>
          <w:divBdr>
            <w:top w:val="none" w:sz="0" w:space="0" w:color="auto"/>
            <w:left w:val="none" w:sz="0" w:space="0" w:color="auto"/>
            <w:bottom w:val="none" w:sz="0" w:space="0" w:color="auto"/>
            <w:right w:val="none" w:sz="0" w:space="0" w:color="auto"/>
          </w:divBdr>
        </w:div>
        <w:div w:id="807893163">
          <w:marLeft w:val="640"/>
          <w:marRight w:val="0"/>
          <w:marTop w:val="0"/>
          <w:marBottom w:val="0"/>
          <w:divBdr>
            <w:top w:val="none" w:sz="0" w:space="0" w:color="auto"/>
            <w:left w:val="none" w:sz="0" w:space="0" w:color="auto"/>
            <w:bottom w:val="none" w:sz="0" w:space="0" w:color="auto"/>
            <w:right w:val="none" w:sz="0" w:space="0" w:color="auto"/>
          </w:divBdr>
        </w:div>
        <w:div w:id="861169498">
          <w:marLeft w:val="640"/>
          <w:marRight w:val="0"/>
          <w:marTop w:val="0"/>
          <w:marBottom w:val="0"/>
          <w:divBdr>
            <w:top w:val="none" w:sz="0" w:space="0" w:color="auto"/>
            <w:left w:val="none" w:sz="0" w:space="0" w:color="auto"/>
            <w:bottom w:val="none" w:sz="0" w:space="0" w:color="auto"/>
            <w:right w:val="none" w:sz="0" w:space="0" w:color="auto"/>
          </w:divBdr>
        </w:div>
        <w:div w:id="913931751">
          <w:marLeft w:val="640"/>
          <w:marRight w:val="0"/>
          <w:marTop w:val="0"/>
          <w:marBottom w:val="0"/>
          <w:divBdr>
            <w:top w:val="none" w:sz="0" w:space="0" w:color="auto"/>
            <w:left w:val="none" w:sz="0" w:space="0" w:color="auto"/>
            <w:bottom w:val="none" w:sz="0" w:space="0" w:color="auto"/>
            <w:right w:val="none" w:sz="0" w:space="0" w:color="auto"/>
          </w:divBdr>
        </w:div>
        <w:div w:id="1400712312">
          <w:marLeft w:val="640"/>
          <w:marRight w:val="0"/>
          <w:marTop w:val="0"/>
          <w:marBottom w:val="0"/>
          <w:divBdr>
            <w:top w:val="none" w:sz="0" w:space="0" w:color="auto"/>
            <w:left w:val="none" w:sz="0" w:space="0" w:color="auto"/>
            <w:bottom w:val="none" w:sz="0" w:space="0" w:color="auto"/>
            <w:right w:val="none" w:sz="0" w:space="0" w:color="auto"/>
          </w:divBdr>
        </w:div>
        <w:div w:id="1473012625">
          <w:marLeft w:val="640"/>
          <w:marRight w:val="0"/>
          <w:marTop w:val="0"/>
          <w:marBottom w:val="0"/>
          <w:divBdr>
            <w:top w:val="none" w:sz="0" w:space="0" w:color="auto"/>
            <w:left w:val="none" w:sz="0" w:space="0" w:color="auto"/>
            <w:bottom w:val="none" w:sz="0" w:space="0" w:color="auto"/>
            <w:right w:val="none" w:sz="0" w:space="0" w:color="auto"/>
          </w:divBdr>
        </w:div>
        <w:div w:id="1606034943">
          <w:marLeft w:val="640"/>
          <w:marRight w:val="0"/>
          <w:marTop w:val="0"/>
          <w:marBottom w:val="0"/>
          <w:divBdr>
            <w:top w:val="none" w:sz="0" w:space="0" w:color="auto"/>
            <w:left w:val="none" w:sz="0" w:space="0" w:color="auto"/>
            <w:bottom w:val="none" w:sz="0" w:space="0" w:color="auto"/>
            <w:right w:val="none" w:sz="0" w:space="0" w:color="auto"/>
          </w:divBdr>
        </w:div>
      </w:divsChild>
    </w:div>
    <w:div w:id="607004949">
      <w:bodyDiv w:val="1"/>
      <w:marLeft w:val="0"/>
      <w:marRight w:val="0"/>
      <w:marTop w:val="0"/>
      <w:marBottom w:val="0"/>
      <w:divBdr>
        <w:top w:val="none" w:sz="0" w:space="0" w:color="auto"/>
        <w:left w:val="none" w:sz="0" w:space="0" w:color="auto"/>
        <w:bottom w:val="none" w:sz="0" w:space="0" w:color="auto"/>
        <w:right w:val="none" w:sz="0" w:space="0" w:color="auto"/>
      </w:divBdr>
      <w:divsChild>
        <w:div w:id="199781124">
          <w:marLeft w:val="640"/>
          <w:marRight w:val="0"/>
          <w:marTop w:val="0"/>
          <w:marBottom w:val="0"/>
          <w:divBdr>
            <w:top w:val="none" w:sz="0" w:space="0" w:color="auto"/>
            <w:left w:val="none" w:sz="0" w:space="0" w:color="auto"/>
            <w:bottom w:val="none" w:sz="0" w:space="0" w:color="auto"/>
            <w:right w:val="none" w:sz="0" w:space="0" w:color="auto"/>
          </w:divBdr>
        </w:div>
        <w:div w:id="1124080725">
          <w:marLeft w:val="640"/>
          <w:marRight w:val="0"/>
          <w:marTop w:val="0"/>
          <w:marBottom w:val="0"/>
          <w:divBdr>
            <w:top w:val="none" w:sz="0" w:space="0" w:color="auto"/>
            <w:left w:val="none" w:sz="0" w:space="0" w:color="auto"/>
            <w:bottom w:val="none" w:sz="0" w:space="0" w:color="auto"/>
            <w:right w:val="none" w:sz="0" w:space="0" w:color="auto"/>
          </w:divBdr>
        </w:div>
      </w:divsChild>
    </w:div>
    <w:div w:id="609239018">
      <w:bodyDiv w:val="1"/>
      <w:marLeft w:val="0"/>
      <w:marRight w:val="0"/>
      <w:marTop w:val="0"/>
      <w:marBottom w:val="0"/>
      <w:divBdr>
        <w:top w:val="none" w:sz="0" w:space="0" w:color="auto"/>
        <w:left w:val="none" w:sz="0" w:space="0" w:color="auto"/>
        <w:bottom w:val="none" w:sz="0" w:space="0" w:color="auto"/>
        <w:right w:val="none" w:sz="0" w:space="0" w:color="auto"/>
      </w:divBdr>
      <w:divsChild>
        <w:div w:id="343438266">
          <w:marLeft w:val="640"/>
          <w:marRight w:val="0"/>
          <w:marTop w:val="0"/>
          <w:marBottom w:val="0"/>
          <w:divBdr>
            <w:top w:val="none" w:sz="0" w:space="0" w:color="auto"/>
            <w:left w:val="none" w:sz="0" w:space="0" w:color="auto"/>
            <w:bottom w:val="none" w:sz="0" w:space="0" w:color="auto"/>
            <w:right w:val="none" w:sz="0" w:space="0" w:color="auto"/>
          </w:divBdr>
        </w:div>
        <w:div w:id="883180941">
          <w:marLeft w:val="640"/>
          <w:marRight w:val="0"/>
          <w:marTop w:val="0"/>
          <w:marBottom w:val="0"/>
          <w:divBdr>
            <w:top w:val="none" w:sz="0" w:space="0" w:color="auto"/>
            <w:left w:val="none" w:sz="0" w:space="0" w:color="auto"/>
            <w:bottom w:val="none" w:sz="0" w:space="0" w:color="auto"/>
            <w:right w:val="none" w:sz="0" w:space="0" w:color="auto"/>
          </w:divBdr>
        </w:div>
        <w:div w:id="911696870">
          <w:marLeft w:val="640"/>
          <w:marRight w:val="0"/>
          <w:marTop w:val="0"/>
          <w:marBottom w:val="0"/>
          <w:divBdr>
            <w:top w:val="none" w:sz="0" w:space="0" w:color="auto"/>
            <w:left w:val="none" w:sz="0" w:space="0" w:color="auto"/>
            <w:bottom w:val="none" w:sz="0" w:space="0" w:color="auto"/>
            <w:right w:val="none" w:sz="0" w:space="0" w:color="auto"/>
          </w:divBdr>
        </w:div>
        <w:div w:id="996611021">
          <w:marLeft w:val="640"/>
          <w:marRight w:val="0"/>
          <w:marTop w:val="0"/>
          <w:marBottom w:val="0"/>
          <w:divBdr>
            <w:top w:val="none" w:sz="0" w:space="0" w:color="auto"/>
            <w:left w:val="none" w:sz="0" w:space="0" w:color="auto"/>
            <w:bottom w:val="none" w:sz="0" w:space="0" w:color="auto"/>
            <w:right w:val="none" w:sz="0" w:space="0" w:color="auto"/>
          </w:divBdr>
        </w:div>
        <w:div w:id="1114517189">
          <w:marLeft w:val="640"/>
          <w:marRight w:val="0"/>
          <w:marTop w:val="0"/>
          <w:marBottom w:val="0"/>
          <w:divBdr>
            <w:top w:val="none" w:sz="0" w:space="0" w:color="auto"/>
            <w:left w:val="none" w:sz="0" w:space="0" w:color="auto"/>
            <w:bottom w:val="none" w:sz="0" w:space="0" w:color="auto"/>
            <w:right w:val="none" w:sz="0" w:space="0" w:color="auto"/>
          </w:divBdr>
        </w:div>
        <w:div w:id="1304771556">
          <w:marLeft w:val="640"/>
          <w:marRight w:val="0"/>
          <w:marTop w:val="0"/>
          <w:marBottom w:val="0"/>
          <w:divBdr>
            <w:top w:val="none" w:sz="0" w:space="0" w:color="auto"/>
            <w:left w:val="none" w:sz="0" w:space="0" w:color="auto"/>
            <w:bottom w:val="none" w:sz="0" w:space="0" w:color="auto"/>
            <w:right w:val="none" w:sz="0" w:space="0" w:color="auto"/>
          </w:divBdr>
        </w:div>
        <w:div w:id="1460881140">
          <w:marLeft w:val="640"/>
          <w:marRight w:val="0"/>
          <w:marTop w:val="0"/>
          <w:marBottom w:val="0"/>
          <w:divBdr>
            <w:top w:val="none" w:sz="0" w:space="0" w:color="auto"/>
            <w:left w:val="none" w:sz="0" w:space="0" w:color="auto"/>
            <w:bottom w:val="none" w:sz="0" w:space="0" w:color="auto"/>
            <w:right w:val="none" w:sz="0" w:space="0" w:color="auto"/>
          </w:divBdr>
        </w:div>
        <w:div w:id="1658455725">
          <w:marLeft w:val="640"/>
          <w:marRight w:val="0"/>
          <w:marTop w:val="0"/>
          <w:marBottom w:val="0"/>
          <w:divBdr>
            <w:top w:val="none" w:sz="0" w:space="0" w:color="auto"/>
            <w:left w:val="none" w:sz="0" w:space="0" w:color="auto"/>
            <w:bottom w:val="none" w:sz="0" w:space="0" w:color="auto"/>
            <w:right w:val="none" w:sz="0" w:space="0" w:color="auto"/>
          </w:divBdr>
        </w:div>
        <w:div w:id="1754859749">
          <w:marLeft w:val="640"/>
          <w:marRight w:val="0"/>
          <w:marTop w:val="0"/>
          <w:marBottom w:val="0"/>
          <w:divBdr>
            <w:top w:val="none" w:sz="0" w:space="0" w:color="auto"/>
            <w:left w:val="none" w:sz="0" w:space="0" w:color="auto"/>
            <w:bottom w:val="none" w:sz="0" w:space="0" w:color="auto"/>
            <w:right w:val="none" w:sz="0" w:space="0" w:color="auto"/>
          </w:divBdr>
        </w:div>
        <w:div w:id="1859813054">
          <w:marLeft w:val="640"/>
          <w:marRight w:val="0"/>
          <w:marTop w:val="0"/>
          <w:marBottom w:val="0"/>
          <w:divBdr>
            <w:top w:val="none" w:sz="0" w:space="0" w:color="auto"/>
            <w:left w:val="none" w:sz="0" w:space="0" w:color="auto"/>
            <w:bottom w:val="none" w:sz="0" w:space="0" w:color="auto"/>
            <w:right w:val="none" w:sz="0" w:space="0" w:color="auto"/>
          </w:divBdr>
        </w:div>
      </w:divsChild>
    </w:div>
    <w:div w:id="614949364">
      <w:bodyDiv w:val="1"/>
      <w:marLeft w:val="0"/>
      <w:marRight w:val="0"/>
      <w:marTop w:val="0"/>
      <w:marBottom w:val="0"/>
      <w:divBdr>
        <w:top w:val="none" w:sz="0" w:space="0" w:color="auto"/>
        <w:left w:val="none" w:sz="0" w:space="0" w:color="auto"/>
        <w:bottom w:val="none" w:sz="0" w:space="0" w:color="auto"/>
        <w:right w:val="none" w:sz="0" w:space="0" w:color="auto"/>
      </w:divBdr>
      <w:divsChild>
        <w:div w:id="837041677">
          <w:marLeft w:val="640"/>
          <w:marRight w:val="0"/>
          <w:marTop w:val="0"/>
          <w:marBottom w:val="0"/>
          <w:divBdr>
            <w:top w:val="none" w:sz="0" w:space="0" w:color="auto"/>
            <w:left w:val="none" w:sz="0" w:space="0" w:color="auto"/>
            <w:bottom w:val="none" w:sz="0" w:space="0" w:color="auto"/>
            <w:right w:val="none" w:sz="0" w:space="0" w:color="auto"/>
          </w:divBdr>
        </w:div>
      </w:divsChild>
    </w:div>
    <w:div w:id="625622428">
      <w:bodyDiv w:val="1"/>
      <w:marLeft w:val="0"/>
      <w:marRight w:val="0"/>
      <w:marTop w:val="0"/>
      <w:marBottom w:val="0"/>
      <w:divBdr>
        <w:top w:val="none" w:sz="0" w:space="0" w:color="auto"/>
        <w:left w:val="none" w:sz="0" w:space="0" w:color="auto"/>
        <w:bottom w:val="none" w:sz="0" w:space="0" w:color="auto"/>
        <w:right w:val="none" w:sz="0" w:space="0" w:color="auto"/>
      </w:divBdr>
      <w:divsChild>
        <w:div w:id="290281742">
          <w:marLeft w:val="640"/>
          <w:marRight w:val="0"/>
          <w:marTop w:val="0"/>
          <w:marBottom w:val="0"/>
          <w:divBdr>
            <w:top w:val="none" w:sz="0" w:space="0" w:color="auto"/>
            <w:left w:val="none" w:sz="0" w:space="0" w:color="auto"/>
            <w:bottom w:val="none" w:sz="0" w:space="0" w:color="auto"/>
            <w:right w:val="none" w:sz="0" w:space="0" w:color="auto"/>
          </w:divBdr>
        </w:div>
        <w:div w:id="351227550">
          <w:marLeft w:val="640"/>
          <w:marRight w:val="0"/>
          <w:marTop w:val="0"/>
          <w:marBottom w:val="0"/>
          <w:divBdr>
            <w:top w:val="none" w:sz="0" w:space="0" w:color="auto"/>
            <w:left w:val="none" w:sz="0" w:space="0" w:color="auto"/>
            <w:bottom w:val="none" w:sz="0" w:space="0" w:color="auto"/>
            <w:right w:val="none" w:sz="0" w:space="0" w:color="auto"/>
          </w:divBdr>
        </w:div>
        <w:div w:id="394089801">
          <w:marLeft w:val="640"/>
          <w:marRight w:val="0"/>
          <w:marTop w:val="0"/>
          <w:marBottom w:val="0"/>
          <w:divBdr>
            <w:top w:val="none" w:sz="0" w:space="0" w:color="auto"/>
            <w:left w:val="none" w:sz="0" w:space="0" w:color="auto"/>
            <w:bottom w:val="none" w:sz="0" w:space="0" w:color="auto"/>
            <w:right w:val="none" w:sz="0" w:space="0" w:color="auto"/>
          </w:divBdr>
        </w:div>
        <w:div w:id="515313192">
          <w:marLeft w:val="640"/>
          <w:marRight w:val="0"/>
          <w:marTop w:val="0"/>
          <w:marBottom w:val="0"/>
          <w:divBdr>
            <w:top w:val="none" w:sz="0" w:space="0" w:color="auto"/>
            <w:left w:val="none" w:sz="0" w:space="0" w:color="auto"/>
            <w:bottom w:val="none" w:sz="0" w:space="0" w:color="auto"/>
            <w:right w:val="none" w:sz="0" w:space="0" w:color="auto"/>
          </w:divBdr>
        </w:div>
        <w:div w:id="691879498">
          <w:marLeft w:val="640"/>
          <w:marRight w:val="0"/>
          <w:marTop w:val="0"/>
          <w:marBottom w:val="0"/>
          <w:divBdr>
            <w:top w:val="none" w:sz="0" w:space="0" w:color="auto"/>
            <w:left w:val="none" w:sz="0" w:space="0" w:color="auto"/>
            <w:bottom w:val="none" w:sz="0" w:space="0" w:color="auto"/>
            <w:right w:val="none" w:sz="0" w:space="0" w:color="auto"/>
          </w:divBdr>
        </w:div>
        <w:div w:id="735325247">
          <w:marLeft w:val="640"/>
          <w:marRight w:val="0"/>
          <w:marTop w:val="0"/>
          <w:marBottom w:val="0"/>
          <w:divBdr>
            <w:top w:val="none" w:sz="0" w:space="0" w:color="auto"/>
            <w:left w:val="none" w:sz="0" w:space="0" w:color="auto"/>
            <w:bottom w:val="none" w:sz="0" w:space="0" w:color="auto"/>
            <w:right w:val="none" w:sz="0" w:space="0" w:color="auto"/>
          </w:divBdr>
        </w:div>
        <w:div w:id="1166213801">
          <w:marLeft w:val="640"/>
          <w:marRight w:val="0"/>
          <w:marTop w:val="0"/>
          <w:marBottom w:val="0"/>
          <w:divBdr>
            <w:top w:val="none" w:sz="0" w:space="0" w:color="auto"/>
            <w:left w:val="none" w:sz="0" w:space="0" w:color="auto"/>
            <w:bottom w:val="none" w:sz="0" w:space="0" w:color="auto"/>
            <w:right w:val="none" w:sz="0" w:space="0" w:color="auto"/>
          </w:divBdr>
        </w:div>
        <w:div w:id="1261983175">
          <w:marLeft w:val="640"/>
          <w:marRight w:val="0"/>
          <w:marTop w:val="0"/>
          <w:marBottom w:val="0"/>
          <w:divBdr>
            <w:top w:val="none" w:sz="0" w:space="0" w:color="auto"/>
            <w:left w:val="none" w:sz="0" w:space="0" w:color="auto"/>
            <w:bottom w:val="none" w:sz="0" w:space="0" w:color="auto"/>
            <w:right w:val="none" w:sz="0" w:space="0" w:color="auto"/>
          </w:divBdr>
        </w:div>
        <w:div w:id="1341274026">
          <w:marLeft w:val="640"/>
          <w:marRight w:val="0"/>
          <w:marTop w:val="0"/>
          <w:marBottom w:val="0"/>
          <w:divBdr>
            <w:top w:val="none" w:sz="0" w:space="0" w:color="auto"/>
            <w:left w:val="none" w:sz="0" w:space="0" w:color="auto"/>
            <w:bottom w:val="none" w:sz="0" w:space="0" w:color="auto"/>
            <w:right w:val="none" w:sz="0" w:space="0" w:color="auto"/>
          </w:divBdr>
        </w:div>
        <w:div w:id="1368943707">
          <w:marLeft w:val="640"/>
          <w:marRight w:val="0"/>
          <w:marTop w:val="0"/>
          <w:marBottom w:val="0"/>
          <w:divBdr>
            <w:top w:val="none" w:sz="0" w:space="0" w:color="auto"/>
            <w:left w:val="none" w:sz="0" w:space="0" w:color="auto"/>
            <w:bottom w:val="none" w:sz="0" w:space="0" w:color="auto"/>
            <w:right w:val="none" w:sz="0" w:space="0" w:color="auto"/>
          </w:divBdr>
        </w:div>
        <w:div w:id="1510485677">
          <w:marLeft w:val="640"/>
          <w:marRight w:val="0"/>
          <w:marTop w:val="0"/>
          <w:marBottom w:val="0"/>
          <w:divBdr>
            <w:top w:val="none" w:sz="0" w:space="0" w:color="auto"/>
            <w:left w:val="none" w:sz="0" w:space="0" w:color="auto"/>
            <w:bottom w:val="none" w:sz="0" w:space="0" w:color="auto"/>
            <w:right w:val="none" w:sz="0" w:space="0" w:color="auto"/>
          </w:divBdr>
        </w:div>
        <w:div w:id="1908147276">
          <w:marLeft w:val="640"/>
          <w:marRight w:val="0"/>
          <w:marTop w:val="0"/>
          <w:marBottom w:val="0"/>
          <w:divBdr>
            <w:top w:val="none" w:sz="0" w:space="0" w:color="auto"/>
            <w:left w:val="none" w:sz="0" w:space="0" w:color="auto"/>
            <w:bottom w:val="none" w:sz="0" w:space="0" w:color="auto"/>
            <w:right w:val="none" w:sz="0" w:space="0" w:color="auto"/>
          </w:divBdr>
        </w:div>
        <w:div w:id="1973708825">
          <w:marLeft w:val="640"/>
          <w:marRight w:val="0"/>
          <w:marTop w:val="0"/>
          <w:marBottom w:val="0"/>
          <w:divBdr>
            <w:top w:val="none" w:sz="0" w:space="0" w:color="auto"/>
            <w:left w:val="none" w:sz="0" w:space="0" w:color="auto"/>
            <w:bottom w:val="none" w:sz="0" w:space="0" w:color="auto"/>
            <w:right w:val="none" w:sz="0" w:space="0" w:color="auto"/>
          </w:divBdr>
        </w:div>
        <w:div w:id="2024282193">
          <w:marLeft w:val="640"/>
          <w:marRight w:val="0"/>
          <w:marTop w:val="0"/>
          <w:marBottom w:val="0"/>
          <w:divBdr>
            <w:top w:val="none" w:sz="0" w:space="0" w:color="auto"/>
            <w:left w:val="none" w:sz="0" w:space="0" w:color="auto"/>
            <w:bottom w:val="none" w:sz="0" w:space="0" w:color="auto"/>
            <w:right w:val="none" w:sz="0" w:space="0" w:color="auto"/>
          </w:divBdr>
        </w:div>
      </w:divsChild>
    </w:div>
    <w:div w:id="636758558">
      <w:bodyDiv w:val="1"/>
      <w:marLeft w:val="0"/>
      <w:marRight w:val="0"/>
      <w:marTop w:val="0"/>
      <w:marBottom w:val="0"/>
      <w:divBdr>
        <w:top w:val="none" w:sz="0" w:space="0" w:color="auto"/>
        <w:left w:val="none" w:sz="0" w:space="0" w:color="auto"/>
        <w:bottom w:val="none" w:sz="0" w:space="0" w:color="auto"/>
        <w:right w:val="none" w:sz="0" w:space="0" w:color="auto"/>
      </w:divBdr>
    </w:div>
    <w:div w:id="641420950">
      <w:bodyDiv w:val="1"/>
      <w:marLeft w:val="0"/>
      <w:marRight w:val="0"/>
      <w:marTop w:val="0"/>
      <w:marBottom w:val="0"/>
      <w:divBdr>
        <w:top w:val="none" w:sz="0" w:space="0" w:color="auto"/>
        <w:left w:val="none" w:sz="0" w:space="0" w:color="auto"/>
        <w:bottom w:val="none" w:sz="0" w:space="0" w:color="auto"/>
        <w:right w:val="none" w:sz="0" w:space="0" w:color="auto"/>
      </w:divBdr>
      <w:divsChild>
        <w:div w:id="108865921">
          <w:marLeft w:val="640"/>
          <w:marRight w:val="0"/>
          <w:marTop w:val="0"/>
          <w:marBottom w:val="0"/>
          <w:divBdr>
            <w:top w:val="none" w:sz="0" w:space="0" w:color="auto"/>
            <w:left w:val="none" w:sz="0" w:space="0" w:color="auto"/>
            <w:bottom w:val="none" w:sz="0" w:space="0" w:color="auto"/>
            <w:right w:val="none" w:sz="0" w:space="0" w:color="auto"/>
          </w:divBdr>
        </w:div>
        <w:div w:id="203103746">
          <w:marLeft w:val="640"/>
          <w:marRight w:val="0"/>
          <w:marTop w:val="0"/>
          <w:marBottom w:val="0"/>
          <w:divBdr>
            <w:top w:val="none" w:sz="0" w:space="0" w:color="auto"/>
            <w:left w:val="none" w:sz="0" w:space="0" w:color="auto"/>
            <w:bottom w:val="none" w:sz="0" w:space="0" w:color="auto"/>
            <w:right w:val="none" w:sz="0" w:space="0" w:color="auto"/>
          </w:divBdr>
        </w:div>
        <w:div w:id="266156174">
          <w:marLeft w:val="640"/>
          <w:marRight w:val="0"/>
          <w:marTop w:val="0"/>
          <w:marBottom w:val="0"/>
          <w:divBdr>
            <w:top w:val="none" w:sz="0" w:space="0" w:color="auto"/>
            <w:left w:val="none" w:sz="0" w:space="0" w:color="auto"/>
            <w:bottom w:val="none" w:sz="0" w:space="0" w:color="auto"/>
            <w:right w:val="none" w:sz="0" w:space="0" w:color="auto"/>
          </w:divBdr>
        </w:div>
        <w:div w:id="362484083">
          <w:marLeft w:val="640"/>
          <w:marRight w:val="0"/>
          <w:marTop w:val="0"/>
          <w:marBottom w:val="0"/>
          <w:divBdr>
            <w:top w:val="none" w:sz="0" w:space="0" w:color="auto"/>
            <w:left w:val="none" w:sz="0" w:space="0" w:color="auto"/>
            <w:bottom w:val="none" w:sz="0" w:space="0" w:color="auto"/>
            <w:right w:val="none" w:sz="0" w:space="0" w:color="auto"/>
          </w:divBdr>
        </w:div>
        <w:div w:id="484442172">
          <w:marLeft w:val="640"/>
          <w:marRight w:val="0"/>
          <w:marTop w:val="0"/>
          <w:marBottom w:val="0"/>
          <w:divBdr>
            <w:top w:val="none" w:sz="0" w:space="0" w:color="auto"/>
            <w:left w:val="none" w:sz="0" w:space="0" w:color="auto"/>
            <w:bottom w:val="none" w:sz="0" w:space="0" w:color="auto"/>
            <w:right w:val="none" w:sz="0" w:space="0" w:color="auto"/>
          </w:divBdr>
        </w:div>
        <w:div w:id="889420025">
          <w:marLeft w:val="640"/>
          <w:marRight w:val="0"/>
          <w:marTop w:val="0"/>
          <w:marBottom w:val="0"/>
          <w:divBdr>
            <w:top w:val="none" w:sz="0" w:space="0" w:color="auto"/>
            <w:left w:val="none" w:sz="0" w:space="0" w:color="auto"/>
            <w:bottom w:val="none" w:sz="0" w:space="0" w:color="auto"/>
            <w:right w:val="none" w:sz="0" w:space="0" w:color="auto"/>
          </w:divBdr>
        </w:div>
        <w:div w:id="892039747">
          <w:marLeft w:val="640"/>
          <w:marRight w:val="0"/>
          <w:marTop w:val="0"/>
          <w:marBottom w:val="0"/>
          <w:divBdr>
            <w:top w:val="none" w:sz="0" w:space="0" w:color="auto"/>
            <w:left w:val="none" w:sz="0" w:space="0" w:color="auto"/>
            <w:bottom w:val="none" w:sz="0" w:space="0" w:color="auto"/>
            <w:right w:val="none" w:sz="0" w:space="0" w:color="auto"/>
          </w:divBdr>
        </w:div>
        <w:div w:id="959797535">
          <w:marLeft w:val="640"/>
          <w:marRight w:val="0"/>
          <w:marTop w:val="0"/>
          <w:marBottom w:val="0"/>
          <w:divBdr>
            <w:top w:val="none" w:sz="0" w:space="0" w:color="auto"/>
            <w:left w:val="none" w:sz="0" w:space="0" w:color="auto"/>
            <w:bottom w:val="none" w:sz="0" w:space="0" w:color="auto"/>
            <w:right w:val="none" w:sz="0" w:space="0" w:color="auto"/>
          </w:divBdr>
        </w:div>
        <w:div w:id="1050345941">
          <w:marLeft w:val="640"/>
          <w:marRight w:val="0"/>
          <w:marTop w:val="0"/>
          <w:marBottom w:val="0"/>
          <w:divBdr>
            <w:top w:val="none" w:sz="0" w:space="0" w:color="auto"/>
            <w:left w:val="none" w:sz="0" w:space="0" w:color="auto"/>
            <w:bottom w:val="none" w:sz="0" w:space="0" w:color="auto"/>
            <w:right w:val="none" w:sz="0" w:space="0" w:color="auto"/>
          </w:divBdr>
        </w:div>
        <w:div w:id="1085493829">
          <w:marLeft w:val="640"/>
          <w:marRight w:val="0"/>
          <w:marTop w:val="0"/>
          <w:marBottom w:val="0"/>
          <w:divBdr>
            <w:top w:val="none" w:sz="0" w:space="0" w:color="auto"/>
            <w:left w:val="none" w:sz="0" w:space="0" w:color="auto"/>
            <w:bottom w:val="none" w:sz="0" w:space="0" w:color="auto"/>
            <w:right w:val="none" w:sz="0" w:space="0" w:color="auto"/>
          </w:divBdr>
        </w:div>
        <w:div w:id="1453288093">
          <w:marLeft w:val="640"/>
          <w:marRight w:val="0"/>
          <w:marTop w:val="0"/>
          <w:marBottom w:val="0"/>
          <w:divBdr>
            <w:top w:val="none" w:sz="0" w:space="0" w:color="auto"/>
            <w:left w:val="none" w:sz="0" w:space="0" w:color="auto"/>
            <w:bottom w:val="none" w:sz="0" w:space="0" w:color="auto"/>
            <w:right w:val="none" w:sz="0" w:space="0" w:color="auto"/>
          </w:divBdr>
        </w:div>
        <w:div w:id="1974365118">
          <w:marLeft w:val="640"/>
          <w:marRight w:val="0"/>
          <w:marTop w:val="0"/>
          <w:marBottom w:val="0"/>
          <w:divBdr>
            <w:top w:val="none" w:sz="0" w:space="0" w:color="auto"/>
            <w:left w:val="none" w:sz="0" w:space="0" w:color="auto"/>
            <w:bottom w:val="none" w:sz="0" w:space="0" w:color="auto"/>
            <w:right w:val="none" w:sz="0" w:space="0" w:color="auto"/>
          </w:divBdr>
        </w:div>
      </w:divsChild>
    </w:div>
    <w:div w:id="643706036">
      <w:bodyDiv w:val="1"/>
      <w:marLeft w:val="0"/>
      <w:marRight w:val="0"/>
      <w:marTop w:val="0"/>
      <w:marBottom w:val="0"/>
      <w:divBdr>
        <w:top w:val="none" w:sz="0" w:space="0" w:color="auto"/>
        <w:left w:val="none" w:sz="0" w:space="0" w:color="auto"/>
        <w:bottom w:val="none" w:sz="0" w:space="0" w:color="auto"/>
        <w:right w:val="none" w:sz="0" w:space="0" w:color="auto"/>
      </w:divBdr>
      <w:divsChild>
        <w:div w:id="107818849">
          <w:marLeft w:val="640"/>
          <w:marRight w:val="0"/>
          <w:marTop w:val="0"/>
          <w:marBottom w:val="0"/>
          <w:divBdr>
            <w:top w:val="none" w:sz="0" w:space="0" w:color="auto"/>
            <w:left w:val="none" w:sz="0" w:space="0" w:color="auto"/>
            <w:bottom w:val="none" w:sz="0" w:space="0" w:color="auto"/>
            <w:right w:val="none" w:sz="0" w:space="0" w:color="auto"/>
          </w:divBdr>
        </w:div>
        <w:div w:id="142937584">
          <w:marLeft w:val="640"/>
          <w:marRight w:val="0"/>
          <w:marTop w:val="0"/>
          <w:marBottom w:val="0"/>
          <w:divBdr>
            <w:top w:val="none" w:sz="0" w:space="0" w:color="auto"/>
            <w:left w:val="none" w:sz="0" w:space="0" w:color="auto"/>
            <w:bottom w:val="none" w:sz="0" w:space="0" w:color="auto"/>
            <w:right w:val="none" w:sz="0" w:space="0" w:color="auto"/>
          </w:divBdr>
        </w:div>
        <w:div w:id="414742458">
          <w:marLeft w:val="640"/>
          <w:marRight w:val="0"/>
          <w:marTop w:val="0"/>
          <w:marBottom w:val="0"/>
          <w:divBdr>
            <w:top w:val="none" w:sz="0" w:space="0" w:color="auto"/>
            <w:left w:val="none" w:sz="0" w:space="0" w:color="auto"/>
            <w:bottom w:val="none" w:sz="0" w:space="0" w:color="auto"/>
            <w:right w:val="none" w:sz="0" w:space="0" w:color="auto"/>
          </w:divBdr>
        </w:div>
        <w:div w:id="427584256">
          <w:marLeft w:val="640"/>
          <w:marRight w:val="0"/>
          <w:marTop w:val="0"/>
          <w:marBottom w:val="0"/>
          <w:divBdr>
            <w:top w:val="none" w:sz="0" w:space="0" w:color="auto"/>
            <w:left w:val="none" w:sz="0" w:space="0" w:color="auto"/>
            <w:bottom w:val="none" w:sz="0" w:space="0" w:color="auto"/>
            <w:right w:val="none" w:sz="0" w:space="0" w:color="auto"/>
          </w:divBdr>
        </w:div>
        <w:div w:id="693462654">
          <w:marLeft w:val="640"/>
          <w:marRight w:val="0"/>
          <w:marTop w:val="0"/>
          <w:marBottom w:val="0"/>
          <w:divBdr>
            <w:top w:val="none" w:sz="0" w:space="0" w:color="auto"/>
            <w:left w:val="none" w:sz="0" w:space="0" w:color="auto"/>
            <w:bottom w:val="none" w:sz="0" w:space="0" w:color="auto"/>
            <w:right w:val="none" w:sz="0" w:space="0" w:color="auto"/>
          </w:divBdr>
        </w:div>
        <w:div w:id="930967516">
          <w:marLeft w:val="640"/>
          <w:marRight w:val="0"/>
          <w:marTop w:val="0"/>
          <w:marBottom w:val="0"/>
          <w:divBdr>
            <w:top w:val="none" w:sz="0" w:space="0" w:color="auto"/>
            <w:left w:val="none" w:sz="0" w:space="0" w:color="auto"/>
            <w:bottom w:val="none" w:sz="0" w:space="0" w:color="auto"/>
            <w:right w:val="none" w:sz="0" w:space="0" w:color="auto"/>
          </w:divBdr>
        </w:div>
        <w:div w:id="1486775963">
          <w:marLeft w:val="640"/>
          <w:marRight w:val="0"/>
          <w:marTop w:val="0"/>
          <w:marBottom w:val="0"/>
          <w:divBdr>
            <w:top w:val="none" w:sz="0" w:space="0" w:color="auto"/>
            <w:left w:val="none" w:sz="0" w:space="0" w:color="auto"/>
            <w:bottom w:val="none" w:sz="0" w:space="0" w:color="auto"/>
            <w:right w:val="none" w:sz="0" w:space="0" w:color="auto"/>
          </w:divBdr>
        </w:div>
        <w:div w:id="1637637116">
          <w:marLeft w:val="640"/>
          <w:marRight w:val="0"/>
          <w:marTop w:val="0"/>
          <w:marBottom w:val="0"/>
          <w:divBdr>
            <w:top w:val="none" w:sz="0" w:space="0" w:color="auto"/>
            <w:left w:val="none" w:sz="0" w:space="0" w:color="auto"/>
            <w:bottom w:val="none" w:sz="0" w:space="0" w:color="auto"/>
            <w:right w:val="none" w:sz="0" w:space="0" w:color="auto"/>
          </w:divBdr>
        </w:div>
        <w:div w:id="1982343678">
          <w:marLeft w:val="640"/>
          <w:marRight w:val="0"/>
          <w:marTop w:val="0"/>
          <w:marBottom w:val="0"/>
          <w:divBdr>
            <w:top w:val="none" w:sz="0" w:space="0" w:color="auto"/>
            <w:left w:val="none" w:sz="0" w:space="0" w:color="auto"/>
            <w:bottom w:val="none" w:sz="0" w:space="0" w:color="auto"/>
            <w:right w:val="none" w:sz="0" w:space="0" w:color="auto"/>
          </w:divBdr>
        </w:div>
        <w:div w:id="2045789933">
          <w:marLeft w:val="640"/>
          <w:marRight w:val="0"/>
          <w:marTop w:val="0"/>
          <w:marBottom w:val="0"/>
          <w:divBdr>
            <w:top w:val="none" w:sz="0" w:space="0" w:color="auto"/>
            <w:left w:val="none" w:sz="0" w:space="0" w:color="auto"/>
            <w:bottom w:val="none" w:sz="0" w:space="0" w:color="auto"/>
            <w:right w:val="none" w:sz="0" w:space="0" w:color="auto"/>
          </w:divBdr>
        </w:div>
      </w:divsChild>
    </w:div>
    <w:div w:id="645208365">
      <w:bodyDiv w:val="1"/>
      <w:marLeft w:val="0"/>
      <w:marRight w:val="0"/>
      <w:marTop w:val="0"/>
      <w:marBottom w:val="0"/>
      <w:divBdr>
        <w:top w:val="none" w:sz="0" w:space="0" w:color="auto"/>
        <w:left w:val="none" w:sz="0" w:space="0" w:color="auto"/>
        <w:bottom w:val="none" w:sz="0" w:space="0" w:color="auto"/>
        <w:right w:val="none" w:sz="0" w:space="0" w:color="auto"/>
      </w:divBdr>
    </w:div>
    <w:div w:id="645937119">
      <w:bodyDiv w:val="1"/>
      <w:marLeft w:val="0"/>
      <w:marRight w:val="0"/>
      <w:marTop w:val="0"/>
      <w:marBottom w:val="0"/>
      <w:divBdr>
        <w:top w:val="none" w:sz="0" w:space="0" w:color="auto"/>
        <w:left w:val="none" w:sz="0" w:space="0" w:color="auto"/>
        <w:bottom w:val="none" w:sz="0" w:space="0" w:color="auto"/>
        <w:right w:val="none" w:sz="0" w:space="0" w:color="auto"/>
      </w:divBdr>
      <w:divsChild>
        <w:div w:id="545869796">
          <w:marLeft w:val="640"/>
          <w:marRight w:val="0"/>
          <w:marTop w:val="0"/>
          <w:marBottom w:val="0"/>
          <w:divBdr>
            <w:top w:val="none" w:sz="0" w:space="0" w:color="auto"/>
            <w:left w:val="none" w:sz="0" w:space="0" w:color="auto"/>
            <w:bottom w:val="none" w:sz="0" w:space="0" w:color="auto"/>
            <w:right w:val="none" w:sz="0" w:space="0" w:color="auto"/>
          </w:divBdr>
        </w:div>
        <w:div w:id="1308902896">
          <w:marLeft w:val="640"/>
          <w:marRight w:val="0"/>
          <w:marTop w:val="0"/>
          <w:marBottom w:val="0"/>
          <w:divBdr>
            <w:top w:val="none" w:sz="0" w:space="0" w:color="auto"/>
            <w:left w:val="none" w:sz="0" w:space="0" w:color="auto"/>
            <w:bottom w:val="none" w:sz="0" w:space="0" w:color="auto"/>
            <w:right w:val="none" w:sz="0" w:space="0" w:color="auto"/>
          </w:divBdr>
        </w:div>
        <w:div w:id="1374036406">
          <w:marLeft w:val="640"/>
          <w:marRight w:val="0"/>
          <w:marTop w:val="0"/>
          <w:marBottom w:val="0"/>
          <w:divBdr>
            <w:top w:val="none" w:sz="0" w:space="0" w:color="auto"/>
            <w:left w:val="none" w:sz="0" w:space="0" w:color="auto"/>
            <w:bottom w:val="none" w:sz="0" w:space="0" w:color="auto"/>
            <w:right w:val="none" w:sz="0" w:space="0" w:color="auto"/>
          </w:divBdr>
        </w:div>
        <w:div w:id="1707950865">
          <w:marLeft w:val="640"/>
          <w:marRight w:val="0"/>
          <w:marTop w:val="0"/>
          <w:marBottom w:val="0"/>
          <w:divBdr>
            <w:top w:val="none" w:sz="0" w:space="0" w:color="auto"/>
            <w:left w:val="none" w:sz="0" w:space="0" w:color="auto"/>
            <w:bottom w:val="none" w:sz="0" w:space="0" w:color="auto"/>
            <w:right w:val="none" w:sz="0" w:space="0" w:color="auto"/>
          </w:divBdr>
        </w:div>
        <w:div w:id="1885289061">
          <w:marLeft w:val="640"/>
          <w:marRight w:val="0"/>
          <w:marTop w:val="0"/>
          <w:marBottom w:val="0"/>
          <w:divBdr>
            <w:top w:val="none" w:sz="0" w:space="0" w:color="auto"/>
            <w:left w:val="none" w:sz="0" w:space="0" w:color="auto"/>
            <w:bottom w:val="none" w:sz="0" w:space="0" w:color="auto"/>
            <w:right w:val="none" w:sz="0" w:space="0" w:color="auto"/>
          </w:divBdr>
        </w:div>
        <w:div w:id="2098597323">
          <w:marLeft w:val="640"/>
          <w:marRight w:val="0"/>
          <w:marTop w:val="0"/>
          <w:marBottom w:val="0"/>
          <w:divBdr>
            <w:top w:val="none" w:sz="0" w:space="0" w:color="auto"/>
            <w:left w:val="none" w:sz="0" w:space="0" w:color="auto"/>
            <w:bottom w:val="none" w:sz="0" w:space="0" w:color="auto"/>
            <w:right w:val="none" w:sz="0" w:space="0" w:color="auto"/>
          </w:divBdr>
        </w:div>
        <w:div w:id="2133207646">
          <w:marLeft w:val="640"/>
          <w:marRight w:val="0"/>
          <w:marTop w:val="0"/>
          <w:marBottom w:val="0"/>
          <w:divBdr>
            <w:top w:val="none" w:sz="0" w:space="0" w:color="auto"/>
            <w:left w:val="none" w:sz="0" w:space="0" w:color="auto"/>
            <w:bottom w:val="none" w:sz="0" w:space="0" w:color="auto"/>
            <w:right w:val="none" w:sz="0" w:space="0" w:color="auto"/>
          </w:divBdr>
        </w:div>
      </w:divsChild>
    </w:div>
    <w:div w:id="658119275">
      <w:bodyDiv w:val="1"/>
      <w:marLeft w:val="0"/>
      <w:marRight w:val="0"/>
      <w:marTop w:val="0"/>
      <w:marBottom w:val="0"/>
      <w:divBdr>
        <w:top w:val="none" w:sz="0" w:space="0" w:color="auto"/>
        <w:left w:val="none" w:sz="0" w:space="0" w:color="auto"/>
        <w:bottom w:val="none" w:sz="0" w:space="0" w:color="auto"/>
        <w:right w:val="none" w:sz="0" w:space="0" w:color="auto"/>
      </w:divBdr>
      <w:divsChild>
        <w:div w:id="70086181">
          <w:marLeft w:val="640"/>
          <w:marRight w:val="0"/>
          <w:marTop w:val="0"/>
          <w:marBottom w:val="0"/>
          <w:divBdr>
            <w:top w:val="none" w:sz="0" w:space="0" w:color="auto"/>
            <w:left w:val="none" w:sz="0" w:space="0" w:color="auto"/>
            <w:bottom w:val="none" w:sz="0" w:space="0" w:color="auto"/>
            <w:right w:val="none" w:sz="0" w:space="0" w:color="auto"/>
          </w:divBdr>
        </w:div>
        <w:div w:id="366028069">
          <w:marLeft w:val="640"/>
          <w:marRight w:val="0"/>
          <w:marTop w:val="0"/>
          <w:marBottom w:val="0"/>
          <w:divBdr>
            <w:top w:val="none" w:sz="0" w:space="0" w:color="auto"/>
            <w:left w:val="none" w:sz="0" w:space="0" w:color="auto"/>
            <w:bottom w:val="none" w:sz="0" w:space="0" w:color="auto"/>
            <w:right w:val="none" w:sz="0" w:space="0" w:color="auto"/>
          </w:divBdr>
        </w:div>
        <w:div w:id="369383242">
          <w:marLeft w:val="640"/>
          <w:marRight w:val="0"/>
          <w:marTop w:val="0"/>
          <w:marBottom w:val="0"/>
          <w:divBdr>
            <w:top w:val="none" w:sz="0" w:space="0" w:color="auto"/>
            <w:left w:val="none" w:sz="0" w:space="0" w:color="auto"/>
            <w:bottom w:val="none" w:sz="0" w:space="0" w:color="auto"/>
            <w:right w:val="none" w:sz="0" w:space="0" w:color="auto"/>
          </w:divBdr>
        </w:div>
        <w:div w:id="500239744">
          <w:marLeft w:val="640"/>
          <w:marRight w:val="0"/>
          <w:marTop w:val="0"/>
          <w:marBottom w:val="0"/>
          <w:divBdr>
            <w:top w:val="none" w:sz="0" w:space="0" w:color="auto"/>
            <w:left w:val="none" w:sz="0" w:space="0" w:color="auto"/>
            <w:bottom w:val="none" w:sz="0" w:space="0" w:color="auto"/>
            <w:right w:val="none" w:sz="0" w:space="0" w:color="auto"/>
          </w:divBdr>
        </w:div>
        <w:div w:id="517544092">
          <w:marLeft w:val="640"/>
          <w:marRight w:val="0"/>
          <w:marTop w:val="0"/>
          <w:marBottom w:val="0"/>
          <w:divBdr>
            <w:top w:val="none" w:sz="0" w:space="0" w:color="auto"/>
            <w:left w:val="none" w:sz="0" w:space="0" w:color="auto"/>
            <w:bottom w:val="none" w:sz="0" w:space="0" w:color="auto"/>
            <w:right w:val="none" w:sz="0" w:space="0" w:color="auto"/>
          </w:divBdr>
        </w:div>
        <w:div w:id="623728554">
          <w:marLeft w:val="640"/>
          <w:marRight w:val="0"/>
          <w:marTop w:val="0"/>
          <w:marBottom w:val="0"/>
          <w:divBdr>
            <w:top w:val="none" w:sz="0" w:space="0" w:color="auto"/>
            <w:left w:val="none" w:sz="0" w:space="0" w:color="auto"/>
            <w:bottom w:val="none" w:sz="0" w:space="0" w:color="auto"/>
            <w:right w:val="none" w:sz="0" w:space="0" w:color="auto"/>
          </w:divBdr>
        </w:div>
        <w:div w:id="639652882">
          <w:marLeft w:val="640"/>
          <w:marRight w:val="0"/>
          <w:marTop w:val="0"/>
          <w:marBottom w:val="0"/>
          <w:divBdr>
            <w:top w:val="none" w:sz="0" w:space="0" w:color="auto"/>
            <w:left w:val="none" w:sz="0" w:space="0" w:color="auto"/>
            <w:bottom w:val="none" w:sz="0" w:space="0" w:color="auto"/>
            <w:right w:val="none" w:sz="0" w:space="0" w:color="auto"/>
          </w:divBdr>
        </w:div>
        <w:div w:id="972834324">
          <w:marLeft w:val="640"/>
          <w:marRight w:val="0"/>
          <w:marTop w:val="0"/>
          <w:marBottom w:val="0"/>
          <w:divBdr>
            <w:top w:val="none" w:sz="0" w:space="0" w:color="auto"/>
            <w:left w:val="none" w:sz="0" w:space="0" w:color="auto"/>
            <w:bottom w:val="none" w:sz="0" w:space="0" w:color="auto"/>
            <w:right w:val="none" w:sz="0" w:space="0" w:color="auto"/>
          </w:divBdr>
        </w:div>
        <w:div w:id="1251546354">
          <w:marLeft w:val="640"/>
          <w:marRight w:val="0"/>
          <w:marTop w:val="0"/>
          <w:marBottom w:val="0"/>
          <w:divBdr>
            <w:top w:val="none" w:sz="0" w:space="0" w:color="auto"/>
            <w:left w:val="none" w:sz="0" w:space="0" w:color="auto"/>
            <w:bottom w:val="none" w:sz="0" w:space="0" w:color="auto"/>
            <w:right w:val="none" w:sz="0" w:space="0" w:color="auto"/>
          </w:divBdr>
        </w:div>
        <w:div w:id="1623606427">
          <w:marLeft w:val="640"/>
          <w:marRight w:val="0"/>
          <w:marTop w:val="0"/>
          <w:marBottom w:val="0"/>
          <w:divBdr>
            <w:top w:val="none" w:sz="0" w:space="0" w:color="auto"/>
            <w:left w:val="none" w:sz="0" w:space="0" w:color="auto"/>
            <w:bottom w:val="none" w:sz="0" w:space="0" w:color="auto"/>
            <w:right w:val="none" w:sz="0" w:space="0" w:color="auto"/>
          </w:divBdr>
        </w:div>
        <w:div w:id="2055961653">
          <w:marLeft w:val="640"/>
          <w:marRight w:val="0"/>
          <w:marTop w:val="0"/>
          <w:marBottom w:val="0"/>
          <w:divBdr>
            <w:top w:val="none" w:sz="0" w:space="0" w:color="auto"/>
            <w:left w:val="none" w:sz="0" w:space="0" w:color="auto"/>
            <w:bottom w:val="none" w:sz="0" w:space="0" w:color="auto"/>
            <w:right w:val="none" w:sz="0" w:space="0" w:color="auto"/>
          </w:divBdr>
        </w:div>
      </w:divsChild>
    </w:div>
    <w:div w:id="663162144">
      <w:bodyDiv w:val="1"/>
      <w:marLeft w:val="0"/>
      <w:marRight w:val="0"/>
      <w:marTop w:val="0"/>
      <w:marBottom w:val="0"/>
      <w:divBdr>
        <w:top w:val="none" w:sz="0" w:space="0" w:color="auto"/>
        <w:left w:val="none" w:sz="0" w:space="0" w:color="auto"/>
        <w:bottom w:val="none" w:sz="0" w:space="0" w:color="auto"/>
        <w:right w:val="none" w:sz="0" w:space="0" w:color="auto"/>
      </w:divBdr>
      <w:divsChild>
        <w:div w:id="676277210">
          <w:marLeft w:val="640"/>
          <w:marRight w:val="0"/>
          <w:marTop w:val="0"/>
          <w:marBottom w:val="0"/>
          <w:divBdr>
            <w:top w:val="none" w:sz="0" w:space="0" w:color="auto"/>
            <w:left w:val="none" w:sz="0" w:space="0" w:color="auto"/>
            <w:bottom w:val="none" w:sz="0" w:space="0" w:color="auto"/>
            <w:right w:val="none" w:sz="0" w:space="0" w:color="auto"/>
          </w:divBdr>
        </w:div>
        <w:div w:id="1242330968">
          <w:marLeft w:val="640"/>
          <w:marRight w:val="0"/>
          <w:marTop w:val="0"/>
          <w:marBottom w:val="0"/>
          <w:divBdr>
            <w:top w:val="none" w:sz="0" w:space="0" w:color="auto"/>
            <w:left w:val="none" w:sz="0" w:space="0" w:color="auto"/>
            <w:bottom w:val="none" w:sz="0" w:space="0" w:color="auto"/>
            <w:right w:val="none" w:sz="0" w:space="0" w:color="auto"/>
          </w:divBdr>
        </w:div>
        <w:div w:id="1342659608">
          <w:marLeft w:val="640"/>
          <w:marRight w:val="0"/>
          <w:marTop w:val="0"/>
          <w:marBottom w:val="0"/>
          <w:divBdr>
            <w:top w:val="none" w:sz="0" w:space="0" w:color="auto"/>
            <w:left w:val="none" w:sz="0" w:space="0" w:color="auto"/>
            <w:bottom w:val="none" w:sz="0" w:space="0" w:color="auto"/>
            <w:right w:val="none" w:sz="0" w:space="0" w:color="auto"/>
          </w:divBdr>
        </w:div>
        <w:div w:id="1911227221">
          <w:marLeft w:val="640"/>
          <w:marRight w:val="0"/>
          <w:marTop w:val="0"/>
          <w:marBottom w:val="0"/>
          <w:divBdr>
            <w:top w:val="none" w:sz="0" w:space="0" w:color="auto"/>
            <w:left w:val="none" w:sz="0" w:space="0" w:color="auto"/>
            <w:bottom w:val="none" w:sz="0" w:space="0" w:color="auto"/>
            <w:right w:val="none" w:sz="0" w:space="0" w:color="auto"/>
          </w:divBdr>
        </w:div>
        <w:div w:id="2000189508">
          <w:marLeft w:val="640"/>
          <w:marRight w:val="0"/>
          <w:marTop w:val="0"/>
          <w:marBottom w:val="0"/>
          <w:divBdr>
            <w:top w:val="none" w:sz="0" w:space="0" w:color="auto"/>
            <w:left w:val="none" w:sz="0" w:space="0" w:color="auto"/>
            <w:bottom w:val="none" w:sz="0" w:space="0" w:color="auto"/>
            <w:right w:val="none" w:sz="0" w:space="0" w:color="auto"/>
          </w:divBdr>
        </w:div>
      </w:divsChild>
    </w:div>
    <w:div w:id="666060293">
      <w:bodyDiv w:val="1"/>
      <w:marLeft w:val="0"/>
      <w:marRight w:val="0"/>
      <w:marTop w:val="0"/>
      <w:marBottom w:val="0"/>
      <w:divBdr>
        <w:top w:val="none" w:sz="0" w:space="0" w:color="auto"/>
        <w:left w:val="none" w:sz="0" w:space="0" w:color="auto"/>
        <w:bottom w:val="none" w:sz="0" w:space="0" w:color="auto"/>
        <w:right w:val="none" w:sz="0" w:space="0" w:color="auto"/>
      </w:divBdr>
      <w:divsChild>
        <w:div w:id="437918729">
          <w:marLeft w:val="640"/>
          <w:marRight w:val="0"/>
          <w:marTop w:val="0"/>
          <w:marBottom w:val="0"/>
          <w:divBdr>
            <w:top w:val="none" w:sz="0" w:space="0" w:color="auto"/>
            <w:left w:val="none" w:sz="0" w:space="0" w:color="auto"/>
            <w:bottom w:val="none" w:sz="0" w:space="0" w:color="auto"/>
            <w:right w:val="none" w:sz="0" w:space="0" w:color="auto"/>
          </w:divBdr>
        </w:div>
        <w:div w:id="496579031">
          <w:marLeft w:val="640"/>
          <w:marRight w:val="0"/>
          <w:marTop w:val="0"/>
          <w:marBottom w:val="0"/>
          <w:divBdr>
            <w:top w:val="none" w:sz="0" w:space="0" w:color="auto"/>
            <w:left w:val="none" w:sz="0" w:space="0" w:color="auto"/>
            <w:bottom w:val="none" w:sz="0" w:space="0" w:color="auto"/>
            <w:right w:val="none" w:sz="0" w:space="0" w:color="auto"/>
          </w:divBdr>
        </w:div>
        <w:div w:id="685982927">
          <w:marLeft w:val="640"/>
          <w:marRight w:val="0"/>
          <w:marTop w:val="0"/>
          <w:marBottom w:val="0"/>
          <w:divBdr>
            <w:top w:val="none" w:sz="0" w:space="0" w:color="auto"/>
            <w:left w:val="none" w:sz="0" w:space="0" w:color="auto"/>
            <w:bottom w:val="none" w:sz="0" w:space="0" w:color="auto"/>
            <w:right w:val="none" w:sz="0" w:space="0" w:color="auto"/>
          </w:divBdr>
        </w:div>
        <w:div w:id="1539198884">
          <w:marLeft w:val="640"/>
          <w:marRight w:val="0"/>
          <w:marTop w:val="0"/>
          <w:marBottom w:val="0"/>
          <w:divBdr>
            <w:top w:val="none" w:sz="0" w:space="0" w:color="auto"/>
            <w:left w:val="none" w:sz="0" w:space="0" w:color="auto"/>
            <w:bottom w:val="none" w:sz="0" w:space="0" w:color="auto"/>
            <w:right w:val="none" w:sz="0" w:space="0" w:color="auto"/>
          </w:divBdr>
        </w:div>
        <w:div w:id="1800613565">
          <w:marLeft w:val="640"/>
          <w:marRight w:val="0"/>
          <w:marTop w:val="0"/>
          <w:marBottom w:val="0"/>
          <w:divBdr>
            <w:top w:val="none" w:sz="0" w:space="0" w:color="auto"/>
            <w:left w:val="none" w:sz="0" w:space="0" w:color="auto"/>
            <w:bottom w:val="none" w:sz="0" w:space="0" w:color="auto"/>
            <w:right w:val="none" w:sz="0" w:space="0" w:color="auto"/>
          </w:divBdr>
        </w:div>
        <w:div w:id="1894534156">
          <w:marLeft w:val="640"/>
          <w:marRight w:val="0"/>
          <w:marTop w:val="0"/>
          <w:marBottom w:val="0"/>
          <w:divBdr>
            <w:top w:val="none" w:sz="0" w:space="0" w:color="auto"/>
            <w:left w:val="none" w:sz="0" w:space="0" w:color="auto"/>
            <w:bottom w:val="none" w:sz="0" w:space="0" w:color="auto"/>
            <w:right w:val="none" w:sz="0" w:space="0" w:color="auto"/>
          </w:divBdr>
        </w:div>
        <w:div w:id="2046826323">
          <w:marLeft w:val="640"/>
          <w:marRight w:val="0"/>
          <w:marTop w:val="0"/>
          <w:marBottom w:val="0"/>
          <w:divBdr>
            <w:top w:val="none" w:sz="0" w:space="0" w:color="auto"/>
            <w:left w:val="none" w:sz="0" w:space="0" w:color="auto"/>
            <w:bottom w:val="none" w:sz="0" w:space="0" w:color="auto"/>
            <w:right w:val="none" w:sz="0" w:space="0" w:color="auto"/>
          </w:divBdr>
        </w:div>
      </w:divsChild>
    </w:div>
    <w:div w:id="666518601">
      <w:bodyDiv w:val="1"/>
      <w:marLeft w:val="0"/>
      <w:marRight w:val="0"/>
      <w:marTop w:val="0"/>
      <w:marBottom w:val="0"/>
      <w:divBdr>
        <w:top w:val="none" w:sz="0" w:space="0" w:color="auto"/>
        <w:left w:val="none" w:sz="0" w:space="0" w:color="auto"/>
        <w:bottom w:val="none" w:sz="0" w:space="0" w:color="auto"/>
        <w:right w:val="none" w:sz="0" w:space="0" w:color="auto"/>
      </w:divBdr>
      <w:divsChild>
        <w:div w:id="1005205806">
          <w:marLeft w:val="0"/>
          <w:marRight w:val="0"/>
          <w:marTop w:val="0"/>
          <w:marBottom w:val="0"/>
          <w:divBdr>
            <w:top w:val="none" w:sz="0" w:space="0" w:color="auto"/>
            <w:left w:val="none" w:sz="0" w:space="0" w:color="auto"/>
            <w:bottom w:val="none" w:sz="0" w:space="0" w:color="auto"/>
            <w:right w:val="none" w:sz="0" w:space="0" w:color="auto"/>
          </w:divBdr>
          <w:divsChild>
            <w:div w:id="406807327">
              <w:marLeft w:val="0"/>
              <w:marRight w:val="0"/>
              <w:marTop w:val="0"/>
              <w:marBottom w:val="0"/>
              <w:divBdr>
                <w:top w:val="none" w:sz="0" w:space="0" w:color="auto"/>
                <w:left w:val="none" w:sz="0" w:space="0" w:color="auto"/>
                <w:bottom w:val="none" w:sz="0" w:space="0" w:color="auto"/>
                <w:right w:val="none" w:sz="0" w:space="0" w:color="auto"/>
              </w:divBdr>
              <w:divsChild>
                <w:div w:id="953708786">
                  <w:marLeft w:val="0"/>
                  <w:marRight w:val="0"/>
                  <w:marTop w:val="0"/>
                  <w:marBottom w:val="0"/>
                  <w:divBdr>
                    <w:top w:val="none" w:sz="0" w:space="0" w:color="auto"/>
                    <w:left w:val="none" w:sz="0" w:space="0" w:color="auto"/>
                    <w:bottom w:val="none" w:sz="0" w:space="0" w:color="auto"/>
                    <w:right w:val="none" w:sz="0" w:space="0" w:color="auto"/>
                  </w:divBdr>
                  <w:divsChild>
                    <w:div w:id="1799449606">
                      <w:marLeft w:val="0"/>
                      <w:marRight w:val="0"/>
                      <w:marTop w:val="0"/>
                      <w:marBottom w:val="0"/>
                      <w:divBdr>
                        <w:top w:val="none" w:sz="0" w:space="0" w:color="auto"/>
                        <w:left w:val="none" w:sz="0" w:space="0" w:color="auto"/>
                        <w:bottom w:val="none" w:sz="0" w:space="0" w:color="auto"/>
                        <w:right w:val="none" w:sz="0" w:space="0" w:color="auto"/>
                      </w:divBdr>
                      <w:divsChild>
                        <w:div w:id="1502816855">
                          <w:marLeft w:val="0"/>
                          <w:marRight w:val="0"/>
                          <w:marTop w:val="0"/>
                          <w:marBottom w:val="0"/>
                          <w:divBdr>
                            <w:top w:val="none" w:sz="0" w:space="0" w:color="auto"/>
                            <w:left w:val="none" w:sz="0" w:space="0" w:color="auto"/>
                            <w:bottom w:val="none" w:sz="0" w:space="0" w:color="auto"/>
                            <w:right w:val="none" w:sz="0" w:space="0" w:color="auto"/>
                          </w:divBdr>
                          <w:divsChild>
                            <w:div w:id="10223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244827">
      <w:bodyDiv w:val="1"/>
      <w:marLeft w:val="0"/>
      <w:marRight w:val="0"/>
      <w:marTop w:val="0"/>
      <w:marBottom w:val="0"/>
      <w:divBdr>
        <w:top w:val="none" w:sz="0" w:space="0" w:color="auto"/>
        <w:left w:val="none" w:sz="0" w:space="0" w:color="auto"/>
        <w:bottom w:val="none" w:sz="0" w:space="0" w:color="auto"/>
        <w:right w:val="none" w:sz="0" w:space="0" w:color="auto"/>
      </w:divBdr>
    </w:div>
    <w:div w:id="670910452">
      <w:bodyDiv w:val="1"/>
      <w:marLeft w:val="0"/>
      <w:marRight w:val="0"/>
      <w:marTop w:val="0"/>
      <w:marBottom w:val="0"/>
      <w:divBdr>
        <w:top w:val="none" w:sz="0" w:space="0" w:color="auto"/>
        <w:left w:val="none" w:sz="0" w:space="0" w:color="auto"/>
        <w:bottom w:val="none" w:sz="0" w:space="0" w:color="auto"/>
        <w:right w:val="none" w:sz="0" w:space="0" w:color="auto"/>
      </w:divBdr>
      <w:divsChild>
        <w:div w:id="230847208">
          <w:marLeft w:val="640"/>
          <w:marRight w:val="0"/>
          <w:marTop w:val="0"/>
          <w:marBottom w:val="0"/>
          <w:divBdr>
            <w:top w:val="none" w:sz="0" w:space="0" w:color="auto"/>
            <w:left w:val="none" w:sz="0" w:space="0" w:color="auto"/>
            <w:bottom w:val="none" w:sz="0" w:space="0" w:color="auto"/>
            <w:right w:val="none" w:sz="0" w:space="0" w:color="auto"/>
          </w:divBdr>
        </w:div>
        <w:div w:id="245312068">
          <w:marLeft w:val="640"/>
          <w:marRight w:val="0"/>
          <w:marTop w:val="0"/>
          <w:marBottom w:val="0"/>
          <w:divBdr>
            <w:top w:val="none" w:sz="0" w:space="0" w:color="auto"/>
            <w:left w:val="none" w:sz="0" w:space="0" w:color="auto"/>
            <w:bottom w:val="none" w:sz="0" w:space="0" w:color="auto"/>
            <w:right w:val="none" w:sz="0" w:space="0" w:color="auto"/>
          </w:divBdr>
        </w:div>
        <w:div w:id="322903798">
          <w:marLeft w:val="640"/>
          <w:marRight w:val="0"/>
          <w:marTop w:val="0"/>
          <w:marBottom w:val="0"/>
          <w:divBdr>
            <w:top w:val="none" w:sz="0" w:space="0" w:color="auto"/>
            <w:left w:val="none" w:sz="0" w:space="0" w:color="auto"/>
            <w:bottom w:val="none" w:sz="0" w:space="0" w:color="auto"/>
            <w:right w:val="none" w:sz="0" w:space="0" w:color="auto"/>
          </w:divBdr>
        </w:div>
        <w:div w:id="883063486">
          <w:marLeft w:val="640"/>
          <w:marRight w:val="0"/>
          <w:marTop w:val="0"/>
          <w:marBottom w:val="0"/>
          <w:divBdr>
            <w:top w:val="none" w:sz="0" w:space="0" w:color="auto"/>
            <w:left w:val="none" w:sz="0" w:space="0" w:color="auto"/>
            <w:bottom w:val="none" w:sz="0" w:space="0" w:color="auto"/>
            <w:right w:val="none" w:sz="0" w:space="0" w:color="auto"/>
          </w:divBdr>
        </w:div>
        <w:div w:id="971907110">
          <w:marLeft w:val="640"/>
          <w:marRight w:val="0"/>
          <w:marTop w:val="0"/>
          <w:marBottom w:val="0"/>
          <w:divBdr>
            <w:top w:val="none" w:sz="0" w:space="0" w:color="auto"/>
            <w:left w:val="none" w:sz="0" w:space="0" w:color="auto"/>
            <w:bottom w:val="none" w:sz="0" w:space="0" w:color="auto"/>
            <w:right w:val="none" w:sz="0" w:space="0" w:color="auto"/>
          </w:divBdr>
        </w:div>
        <w:div w:id="1034185344">
          <w:marLeft w:val="640"/>
          <w:marRight w:val="0"/>
          <w:marTop w:val="0"/>
          <w:marBottom w:val="0"/>
          <w:divBdr>
            <w:top w:val="none" w:sz="0" w:space="0" w:color="auto"/>
            <w:left w:val="none" w:sz="0" w:space="0" w:color="auto"/>
            <w:bottom w:val="none" w:sz="0" w:space="0" w:color="auto"/>
            <w:right w:val="none" w:sz="0" w:space="0" w:color="auto"/>
          </w:divBdr>
        </w:div>
        <w:div w:id="1048840204">
          <w:marLeft w:val="640"/>
          <w:marRight w:val="0"/>
          <w:marTop w:val="0"/>
          <w:marBottom w:val="0"/>
          <w:divBdr>
            <w:top w:val="none" w:sz="0" w:space="0" w:color="auto"/>
            <w:left w:val="none" w:sz="0" w:space="0" w:color="auto"/>
            <w:bottom w:val="none" w:sz="0" w:space="0" w:color="auto"/>
            <w:right w:val="none" w:sz="0" w:space="0" w:color="auto"/>
          </w:divBdr>
        </w:div>
        <w:div w:id="1069501215">
          <w:marLeft w:val="640"/>
          <w:marRight w:val="0"/>
          <w:marTop w:val="0"/>
          <w:marBottom w:val="0"/>
          <w:divBdr>
            <w:top w:val="none" w:sz="0" w:space="0" w:color="auto"/>
            <w:left w:val="none" w:sz="0" w:space="0" w:color="auto"/>
            <w:bottom w:val="none" w:sz="0" w:space="0" w:color="auto"/>
            <w:right w:val="none" w:sz="0" w:space="0" w:color="auto"/>
          </w:divBdr>
        </w:div>
        <w:div w:id="1133135984">
          <w:marLeft w:val="640"/>
          <w:marRight w:val="0"/>
          <w:marTop w:val="0"/>
          <w:marBottom w:val="0"/>
          <w:divBdr>
            <w:top w:val="none" w:sz="0" w:space="0" w:color="auto"/>
            <w:left w:val="none" w:sz="0" w:space="0" w:color="auto"/>
            <w:bottom w:val="none" w:sz="0" w:space="0" w:color="auto"/>
            <w:right w:val="none" w:sz="0" w:space="0" w:color="auto"/>
          </w:divBdr>
        </w:div>
        <w:div w:id="1347748104">
          <w:marLeft w:val="640"/>
          <w:marRight w:val="0"/>
          <w:marTop w:val="0"/>
          <w:marBottom w:val="0"/>
          <w:divBdr>
            <w:top w:val="none" w:sz="0" w:space="0" w:color="auto"/>
            <w:left w:val="none" w:sz="0" w:space="0" w:color="auto"/>
            <w:bottom w:val="none" w:sz="0" w:space="0" w:color="auto"/>
            <w:right w:val="none" w:sz="0" w:space="0" w:color="auto"/>
          </w:divBdr>
        </w:div>
        <w:div w:id="1439564071">
          <w:marLeft w:val="640"/>
          <w:marRight w:val="0"/>
          <w:marTop w:val="0"/>
          <w:marBottom w:val="0"/>
          <w:divBdr>
            <w:top w:val="none" w:sz="0" w:space="0" w:color="auto"/>
            <w:left w:val="none" w:sz="0" w:space="0" w:color="auto"/>
            <w:bottom w:val="none" w:sz="0" w:space="0" w:color="auto"/>
            <w:right w:val="none" w:sz="0" w:space="0" w:color="auto"/>
          </w:divBdr>
        </w:div>
        <w:div w:id="1537310350">
          <w:marLeft w:val="640"/>
          <w:marRight w:val="0"/>
          <w:marTop w:val="0"/>
          <w:marBottom w:val="0"/>
          <w:divBdr>
            <w:top w:val="none" w:sz="0" w:space="0" w:color="auto"/>
            <w:left w:val="none" w:sz="0" w:space="0" w:color="auto"/>
            <w:bottom w:val="none" w:sz="0" w:space="0" w:color="auto"/>
            <w:right w:val="none" w:sz="0" w:space="0" w:color="auto"/>
          </w:divBdr>
        </w:div>
        <w:div w:id="1867330308">
          <w:marLeft w:val="640"/>
          <w:marRight w:val="0"/>
          <w:marTop w:val="0"/>
          <w:marBottom w:val="0"/>
          <w:divBdr>
            <w:top w:val="none" w:sz="0" w:space="0" w:color="auto"/>
            <w:left w:val="none" w:sz="0" w:space="0" w:color="auto"/>
            <w:bottom w:val="none" w:sz="0" w:space="0" w:color="auto"/>
            <w:right w:val="none" w:sz="0" w:space="0" w:color="auto"/>
          </w:divBdr>
        </w:div>
        <w:div w:id="1991400803">
          <w:marLeft w:val="640"/>
          <w:marRight w:val="0"/>
          <w:marTop w:val="0"/>
          <w:marBottom w:val="0"/>
          <w:divBdr>
            <w:top w:val="none" w:sz="0" w:space="0" w:color="auto"/>
            <w:left w:val="none" w:sz="0" w:space="0" w:color="auto"/>
            <w:bottom w:val="none" w:sz="0" w:space="0" w:color="auto"/>
            <w:right w:val="none" w:sz="0" w:space="0" w:color="auto"/>
          </w:divBdr>
        </w:div>
      </w:divsChild>
    </w:div>
    <w:div w:id="697899535">
      <w:bodyDiv w:val="1"/>
      <w:marLeft w:val="0"/>
      <w:marRight w:val="0"/>
      <w:marTop w:val="0"/>
      <w:marBottom w:val="0"/>
      <w:divBdr>
        <w:top w:val="none" w:sz="0" w:space="0" w:color="auto"/>
        <w:left w:val="none" w:sz="0" w:space="0" w:color="auto"/>
        <w:bottom w:val="none" w:sz="0" w:space="0" w:color="auto"/>
        <w:right w:val="none" w:sz="0" w:space="0" w:color="auto"/>
      </w:divBdr>
      <w:divsChild>
        <w:div w:id="758601833">
          <w:marLeft w:val="640"/>
          <w:marRight w:val="0"/>
          <w:marTop w:val="0"/>
          <w:marBottom w:val="0"/>
          <w:divBdr>
            <w:top w:val="none" w:sz="0" w:space="0" w:color="auto"/>
            <w:left w:val="none" w:sz="0" w:space="0" w:color="auto"/>
            <w:bottom w:val="none" w:sz="0" w:space="0" w:color="auto"/>
            <w:right w:val="none" w:sz="0" w:space="0" w:color="auto"/>
          </w:divBdr>
        </w:div>
        <w:div w:id="793600528">
          <w:marLeft w:val="640"/>
          <w:marRight w:val="0"/>
          <w:marTop w:val="0"/>
          <w:marBottom w:val="0"/>
          <w:divBdr>
            <w:top w:val="none" w:sz="0" w:space="0" w:color="auto"/>
            <w:left w:val="none" w:sz="0" w:space="0" w:color="auto"/>
            <w:bottom w:val="none" w:sz="0" w:space="0" w:color="auto"/>
            <w:right w:val="none" w:sz="0" w:space="0" w:color="auto"/>
          </w:divBdr>
        </w:div>
        <w:div w:id="1484003764">
          <w:marLeft w:val="640"/>
          <w:marRight w:val="0"/>
          <w:marTop w:val="0"/>
          <w:marBottom w:val="0"/>
          <w:divBdr>
            <w:top w:val="none" w:sz="0" w:space="0" w:color="auto"/>
            <w:left w:val="none" w:sz="0" w:space="0" w:color="auto"/>
            <w:bottom w:val="none" w:sz="0" w:space="0" w:color="auto"/>
            <w:right w:val="none" w:sz="0" w:space="0" w:color="auto"/>
          </w:divBdr>
        </w:div>
        <w:div w:id="1753433511">
          <w:marLeft w:val="640"/>
          <w:marRight w:val="0"/>
          <w:marTop w:val="0"/>
          <w:marBottom w:val="0"/>
          <w:divBdr>
            <w:top w:val="none" w:sz="0" w:space="0" w:color="auto"/>
            <w:left w:val="none" w:sz="0" w:space="0" w:color="auto"/>
            <w:bottom w:val="none" w:sz="0" w:space="0" w:color="auto"/>
            <w:right w:val="none" w:sz="0" w:space="0" w:color="auto"/>
          </w:divBdr>
        </w:div>
      </w:divsChild>
    </w:div>
    <w:div w:id="704720295">
      <w:bodyDiv w:val="1"/>
      <w:marLeft w:val="0"/>
      <w:marRight w:val="0"/>
      <w:marTop w:val="0"/>
      <w:marBottom w:val="0"/>
      <w:divBdr>
        <w:top w:val="none" w:sz="0" w:space="0" w:color="auto"/>
        <w:left w:val="none" w:sz="0" w:space="0" w:color="auto"/>
        <w:bottom w:val="none" w:sz="0" w:space="0" w:color="auto"/>
        <w:right w:val="none" w:sz="0" w:space="0" w:color="auto"/>
      </w:divBdr>
    </w:div>
    <w:div w:id="719329980">
      <w:bodyDiv w:val="1"/>
      <w:marLeft w:val="0"/>
      <w:marRight w:val="0"/>
      <w:marTop w:val="0"/>
      <w:marBottom w:val="0"/>
      <w:divBdr>
        <w:top w:val="none" w:sz="0" w:space="0" w:color="auto"/>
        <w:left w:val="none" w:sz="0" w:space="0" w:color="auto"/>
        <w:bottom w:val="none" w:sz="0" w:space="0" w:color="auto"/>
        <w:right w:val="none" w:sz="0" w:space="0" w:color="auto"/>
      </w:divBdr>
    </w:div>
    <w:div w:id="719748121">
      <w:bodyDiv w:val="1"/>
      <w:marLeft w:val="0"/>
      <w:marRight w:val="0"/>
      <w:marTop w:val="0"/>
      <w:marBottom w:val="0"/>
      <w:divBdr>
        <w:top w:val="none" w:sz="0" w:space="0" w:color="auto"/>
        <w:left w:val="none" w:sz="0" w:space="0" w:color="auto"/>
        <w:bottom w:val="none" w:sz="0" w:space="0" w:color="auto"/>
        <w:right w:val="none" w:sz="0" w:space="0" w:color="auto"/>
      </w:divBdr>
      <w:divsChild>
        <w:div w:id="124200715">
          <w:marLeft w:val="640"/>
          <w:marRight w:val="0"/>
          <w:marTop w:val="0"/>
          <w:marBottom w:val="0"/>
          <w:divBdr>
            <w:top w:val="none" w:sz="0" w:space="0" w:color="auto"/>
            <w:left w:val="none" w:sz="0" w:space="0" w:color="auto"/>
            <w:bottom w:val="none" w:sz="0" w:space="0" w:color="auto"/>
            <w:right w:val="none" w:sz="0" w:space="0" w:color="auto"/>
          </w:divBdr>
        </w:div>
        <w:div w:id="523132434">
          <w:marLeft w:val="640"/>
          <w:marRight w:val="0"/>
          <w:marTop w:val="0"/>
          <w:marBottom w:val="0"/>
          <w:divBdr>
            <w:top w:val="none" w:sz="0" w:space="0" w:color="auto"/>
            <w:left w:val="none" w:sz="0" w:space="0" w:color="auto"/>
            <w:bottom w:val="none" w:sz="0" w:space="0" w:color="auto"/>
            <w:right w:val="none" w:sz="0" w:space="0" w:color="auto"/>
          </w:divBdr>
        </w:div>
        <w:div w:id="666250214">
          <w:marLeft w:val="640"/>
          <w:marRight w:val="0"/>
          <w:marTop w:val="0"/>
          <w:marBottom w:val="0"/>
          <w:divBdr>
            <w:top w:val="none" w:sz="0" w:space="0" w:color="auto"/>
            <w:left w:val="none" w:sz="0" w:space="0" w:color="auto"/>
            <w:bottom w:val="none" w:sz="0" w:space="0" w:color="auto"/>
            <w:right w:val="none" w:sz="0" w:space="0" w:color="auto"/>
          </w:divBdr>
        </w:div>
        <w:div w:id="1340932573">
          <w:marLeft w:val="640"/>
          <w:marRight w:val="0"/>
          <w:marTop w:val="0"/>
          <w:marBottom w:val="0"/>
          <w:divBdr>
            <w:top w:val="none" w:sz="0" w:space="0" w:color="auto"/>
            <w:left w:val="none" w:sz="0" w:space="0" w:color="auto"/>
            <w:bottom w:val="none" w:sz="0" w:space="0" w:color="auto"/>
            <w:right w:val="none" w:sz="0" w:space="0" w:color="auto"/>
          </w:divBdr>
        </w:div>
        <w:div w:id="1735086271">
          <w:marLeft w:val="640"/>
          <w:marRight w:val="0"/>
          <w:marTop w:val="0"/>
          <w:marBottom w:val="0"/>
          <w:divBdr>
            <w:top w:val="none" w:sz="0" w:space="0" w:color="auto"/>
            <w:left w:val="none" w:sz="0" w:space="0" w:color="auto"/>
            <w:bottom w:val="none" w:sz="0" w:space="0" w:color="auto"/>
            <w:right w:val="none" w:sz="0" w:space="0" w:color="auto"/>
          </w:divBdr>
        </w:div>
        <w:div w:id="1849295122">
          <w:marLeft w:val="640"/>
          <w:marRight w:val="0"/>
          <w:marTop w:val="0"/>
          <w:marBottom w:val="0"/>
          <w:divBdr>
            <w:top w:val="none" w:sz="0" w:space="0" w:color="auto"/>
            <w:left w:val="none" w:sz="0" w:space="0" w:color="auto"/>
            <w:bottom w:val="none" w:sz="0" w:space="0" w:color="auto"/>
            <w:right w:val="none" w:sz="0" w:space="0" w:color="auto"/>
          </w:divBdr>
        </w:div>
        <w:div w:id="1900555193">
          <w:marLeft w:val="640"/>
          <w:marRight w:val="0"/>
          <w:marTop w:val="0"/>
          <w:marBottom w:val="0"/>
          <w:divBdr>
            <w:top w:val="none" w:sz="0" w:space="0" w:color="auto"/>
            <w:left w:val="none" w:sz="0" w:space="0" w:color="auto"/>
            <w:bottom w:val="none" w:sz="0" w:space="0" w:color="auto"/>
            <w:right w:val="none" w:sz="0" w:space="0" w:color="auto"/>
          </w:divBdr>
        </w:div>
        <w:div w:id="2002657260">
          <w:marLeft w:val="640"/>
          <w:marRight w:val="0"/>
          <w:marTop w:val="0"/>
          <w:marBottom w:val="0"/>
          <w:divBdr>
            <w:top w:val="none" w:sz="0" w:space="0" w:color="auto"/>
            <w:left w:val="none" w:sz="0" w:space="0" w:color="auto"/>
            <w:bottom w:val="none" w:sz="0" w:space="0" w:color="auto"/>
            <w:right w:val="none" w:sz="0" w:space="0" w:color="auto"/>
          </w:divBdr>
        </w:div>
      </w:divsChild>
    </w:div>
    <w:div w:id="727193147">
      <w:bodyDiv w:val="1"/>
      <w:marLeft w:val="0"/>
      <w:marRight w:val="0"/>
      <w:marTop w:val="0"/>
      <w:marBottom w:val="0"/>
      <w:divBdr>
        <w:top w:val="none" w:sz="0" w:space="0" w:color="auto"/>
        <w:left w:val="none" w:sz="0" w:space="0" w:color="auto"/>
        <w:bottom w:val="none" w:sz="0" w:space="0" w:color="auto"/>
        <w:right w:val="none" w:sz="0" w:space="0" w:color="auto"/>
      </w:divBdr>
    </w:div>
    <w:div w:id="727724879">
      <w:bodyDiv w:val="1"/>
      <w:marLeft w:val="0"/>
      <w:marRight w:val="0"/>
      <w:marTop w:val="0"/>
      <w:marBottom w:val="0"/>
      <w:divBdr>
        <w:top w:val="none" w:sz="0" w:space="0" w:color="auto"/>
        <w:left w:val="none" w:sz="0" w:space="0" w:color="auto"/>
        <w:bottom w:val="none" w:sz="0" w:space="0" w:color="auto"/>
        <w:right w:val="none" w:sz="0" w:space="0" w:color="auto"/>
      </w:divBdr>
    </w:div>
    <w:div w:id="734399447">
      <w:bodyDiv w:val="1"/>
      <w:marLeft w:val="0"/>
      <w:marRight w:val="0"/>
      <w:marTop w:val="0"/>
      <w:marBottom w:val="0"/>
      <w:divBdr>
        <w:top w:val="none" w:sz="0" w:space="0" w:color="auto"/>
        <w:left w:val="none" w:sz="0" w:space="0" w:color="auto"/>
        <w:bottom w:val="none" w:sz="0" w:space="0" w:color="auto"/>
        <w:right w:val="none" w:sz="0" w:space="0" w:color="auto"/>
      </w:divBdr>
    </w:div>
    <w:div w:id="751437699">
      <w:bodyDiv w:val="1"/>
      <w:marLeft w:val="0"/>
      <w:marRight w:val="0"/>
      <w:marTop w:val="0"/>
      <w:marBottom w:val="0"/>
      <w:divBdr>
        <w:top w:val="none" w:sz="0" w:space="0" w:color="auto"/>
        <w:left w:val="none" w:sz="0" w:space="0" w:color="auto"/>
        <w:bottom w:val="none" w:sz="0" w:space="0" w:color="auto"/>
        <w:right w:val="none" w:sz="0" w:space="0" w:color="auto"/>
      </w:divBdr>
    </w:div>
    <w:div w:id="764886415">
      <w:bodyDiv w:val="1"/>
      <w:marLeft w:val="0"/>
      <w:marRight w:val="0"/>
      <w:marTop w:val="0"/>
      <w:marBottom w:val="0"/>
      <w:divBdr>
        <w:top w:val="none" w:sz="0" w:space="0" w:color="auto"/>
        <w:left w:val="none" w:sz="0" w:space="0" w:color="auto"/>
        <w:bottom w:val="none" w:sz="0" w:space="0" w:color="auto"/>
        <w:right w:val="none" w:sz="0" w:space="0" w:color="auto"/>
      </w:divBdr>
    </w:div>
    <w:div w:id="770127760">
      <w:bodyDiv w:val="1"/>
      <w:marLeft w:val="0"/>
      <w:marRight w:val="0"/>
      <w:marTop w:val="0"/>
      <w:marBottom w:val="0"/>
      <w:divBdr>
        <w:top w:val="none" w:sz="0" w:space="0" w:color="auto"/>
        <w:left w:val="none" w:sz="0" w:space="0" w:color="auto"/>
        <w:bottom w:val="none" w:sz="0" w:space="0" w:color="auto"/>
        <w:right w:val="none" w:sz="0" w:space="0" w:color="auto"/>
      </w:divBdr>
      <w:divsChild>
        <w:div w:id="235432560">
          <w:marLeft w:val="640"/>
          <w:marRight w:val="0"/>
          <w:marTop w:val="0"/>
          <w:marBottom w:val="0"/>
          <w:divBdr>
            <w:top w:val="none" w:sz="0" w:space="0" w:color="auto"/>
            <w:left w:val="none" w:sz="0" w:space="0" w:color="auto"/>
            <w:bottom w:val="none" w:sz="0" w:space="0" w:color="auto"/>
            <w:right w:val="none" w:sz="0" w:space="0" w:color="auto"/>
          </w:divBdr>
        </w:div>
        <w:div w:id="241381017">
          <w:marLeft w:val="640"/>
          <w:marRight w:val="0"/>
          <w:marTop w:val="0"/>
          <w:marBottom w:val="0"/>
          <w:divBdr>
            <w:top w:val="none" w:sz="0" w:space="0" w:color="auto"/>
            <w:left w:val="none" w:sz="0" w:space="0" w:color="auto"/>
            <w:bottom w:val="none" w:sz="0" w:space="0" w:color="auto"/>
            <w:right w:val="none" w:sz="0" w:space="0" w:color="auto"/>
          </w:divBdr>
        </w:div>
        <w:div w:id="412749564">
          <w:marLeft w:val="640"/>
          <w:marRight w:val="0"/>
          <w:marTop w:val="0"/>
          <w:marBottom w:val="0"/>
          <w:divBdr>
            <w:top w:val="none" w:sz="0" w:space="0" w:color="auto"/>
            <w:left w:val="none" w:sz="0" w:space="0" w:color="auto"/>
            <w:bottom w:val="none" w:sz="0" w:space="0" w:color="auto"/>
            <w:right w:val="none" w:sz="0" w:space="0" w:color="auto"/>
          </w:divBdr>
        </w:div>
        <w:div w:id="440229281">
          <w:marLeft w:val="640"/>
          <w:marRight w:val="0"/>
          <w:marTop w:val="0"/>
          <w:marBottom w:val="0"/>
          <w:divBdr>
            <w:top w:val="none" w:sz="0" w:space="0" w:color="auto"/>
            <w:left w:val="none" w:sz="0" w:space="0" w:color="auto"/>
            <w:bottom w:val="none" w:sz="0" w:space="0" w:color="auto"/>
            <w:right w:val="none" w:sz="0" w:space="0" w:color="auto"/>
          </w:divBdr>
        </w:div>
        <w:div w:id="605621678">
          <w:marLeft w:val="640"/>
          <w:marRight w:val="0"/>
          <w:marTop w:val="0"/>
          <w:marBottom w:val="0"/>
          <w:divBdr>
            <w:top w:val="none" w:sz="0" w:space="0" w:color="auto"/>
            <w:left w:val="none" w:sz="0" w:space="0" w:color="auto"/>
            <w:bottom w:val="none" w:sz="0" w:space="0" w:color="auto"/>
            <w:right w:val="none" w:sz="0" w:space="0" w:color="auto"/>
          </w:divBdr>
        </w:div>
        <w:div w:id="618805303">
          <w:marLeft w:val="640"/>
          <w:marRight w:val="0"/>
          <w:marTop w:val="0"/>
          <w:marBottom w:val="0"/>
          <w:divBdr>
            <w:top w:val="none" w:sz="0" w:space="0" w:color="auto"/>
            <w:left w:val="none" w:sz="0" w:space="0" w:color="auto"/>
            <w:bottom w:val="none" w:sz="0" w:space="0" w:color="auto"/>
            <w:right w:val="none" w:sz="0" w:space="0" w:color="auto"/>
          </w:divBdr>
        </w:div>
        <w:div w:id="990793622">
          <w:marLeft w:val="640"/>
          <w:marRight w:val="0"/>
          <w:marTop w:val="0"/>
          <w:marBottom w:val="0"/>
          <w:divBdr>
            <w:top w:val="none" w:sz="0" w:space="0" w:color="auto"/>
            <w:left w:val="none" w:sz="0" w:space="0" w:color="auto"/>
            <w:bottom w:val="none" w:sz="0" w:space="0" w:color="auto"/>
            <w:right w:val="none" w:sz="0" w:space="0" w:color="auto"/>
          </w:divBdr>
        </w:div>
        <w:div w:id="1467965955">
          <w:marLeft w:val="640"/>
          <w:marRight w:val="0"/>
          <w:marTop w:val="0"/>
          <w:marBottom w:val="0"/>
          <w:divBdr>
            <w:top w:val="none" w:sz="0" w:space="0" w:color="auto"/>
            <w:left w:val="none" w:sz="0" w:space="0" w:color="auto"/>
            <w:bottom w:val="none" w:sz="0" w:space="0" w:color="auto"/>
            <w:right w:val="none" w:sz="0" w:space="0" w:color="auto"/>
          </w:divBdr>
        </w:div>
        <w:div w:id="1518690288">
          <w:marLeft w:val="640"/>
          <w:marRight w:val="0"/>
          <w:marTop w:val="0"/>
          <w:marBottom w:val="0"/>
          <w:divBdr>
            <w:top w:val="none" w:sz="0" w:space="0" w:color="auto"/>
            <w:left w:val="none" w:sz="0" w:space="0" w:color="auto"/>
            <w:bottom w:val="none" w:sz="0" w:space="0" w:color="auto"/>
            <w:right w:val="none" w:sz="0" w:space="0" w:color="auto"/>
          </w:divBdr>
        </w:div>
        <w:div w:id="1860774621">
          <w:marLeft w:val="640"/>
          <w:marRight w:val="0"/>
          <w:marTop w:val="0"/>
          <w:marBottom w:val="0"/>
          <w:divBdr>
            <w:top w:val="none" w:sz="0" w:space="0" w:color="auto"/>
            <w:left w:val="none" w:sz="0" w:space="0" w:color="auto"/>
            <w:bottom w:val="none" w:sz="0" w:space="0" w:color="auto"/>
            <w:right w:val="none" w:sz="0" w:space="0" w:color="auto"/>
          </w:divBdr>
        </w:div>
        <w:div w:id="1969162207">
          <w:marLeft w:val="640"/>
          <w:marRight w:val="0"/>
          <w:marTop w:val="0"/>
          <w:marBottom w:val="0"/>
          <w:divBdr>
            <w:top w:val="none" w:sz="0" w:space="0" w:color="auto"/>
            <w:left w:val="none" w:sz="0" w:space="0" w:color="auto"/>
            <w:bottom w:val="none" w:sz="0" w:space="0" w:color="auto"/>
            <w:right w:val="none" w:sz="0" w:space="0" w:color="auto"/>
          </w:divBdr>
        </w:div>
        <w:div w:id="2064405196">
          <w:marLeft w:val="640"/>
          <w:marRight w:val="0"/>
          <w:marTop w:val="0"/>
          <w:marBottom w:val="0"/>
          <w:divBdr>
            <w:top w:val="none" w:sz="0" w:space="0" w:color="auto"/>
            <w:left w:val="none" w:sz="0" w:space="0" w:color="auto"/>
            <w:bottom w:val="none" w:sz="0" w:space="0" w:color="auto"/>
            <w:right w:val="none" w:sz="0" w:space="0" w:color="auto"/>
          </w:divBdr>
        </w:div>
        <w:div w:id="2094888522">
          <w:marLeft w:val="640"/>
          <w:marRight w:val="0"/>
          <w:marTop w:val="0"/>
          <w:marBottom w:val="0"/>
          <w:divBdr>
            <w:top w:val="none" w:sz="0" w:space="0" w:color="auto"/>
            <w:left w:val="none" w:sz="0" w:space="0" w:color="auto"/>
            <w:bottom w:val="none" w:sz="0" w:space="0" w:color="auto"/>
            <w:right w:val="none" w:sz="0" w:space="0" w:color="auto"/>
          </w:divBdr>
        </w:div>
      </w:divsChild>
    </w:div>
    <w:div w:id="779182461">
      <w:bodyDiv w:val="1"/>
      <w:marLeft w:val="0"/>
      <w:marRight w:val="0"/>
      <w:marTop w:val="0"/>
      <w:marBottom w:val="0"/>
      <w:divBdr>
        <w:top w:val="none" w:sz="0" w:space="0" w:color="auto"/>
        <w:left w:val="none" w:sz="0" w:space="0" w:color="auto"/>
        <w:bottom w:val="none" w:sz="0" w:space="0" w:color="auto"/>
        <w:right w:val="none" w:sz="0" w:space="0" w:color="auto"/>
      </w:divBdr>
      <w:divsChild>
        <w:div w:id="29770788">
          <w:marLeft w:val="640"/>
          <w:marRight w:val="0"/>
          <w:marTop w:val="0"/>
          <w:marBottom w:val="0"/>
          <w:divBdr>
            <w:top w:val="none" w:sz="0" w:space="0" w:color="auto"/>
            <w:left w:val="none" w:sz="0" w:space="0" w:color="auto"/>
            <w:bottom w:val="none" w:sz="0" w:space="0" w:color="auto"/>
            <w:right w:val="none" w:sz="0" w:space="0" w:color="auto"/>
          </w:divBdr>
        </w:div>
        <w:div w:id="359013958">
          <w:marLeft w:val="640"/>
          <w:marRight w:val="0"/>
          <w:marTop w:val="0"/>
          <w:marBottom w:val="0"/>
          <w:divBdr>
            <w:top w:val="none" w:sz="0" w:space="0" w:color="auto"/>
            <w:left w:val="none" w:sz="0" w:space="0" w:color="auto"/>
            <w:bottom w:val="none" w:sz="0" w:space="0" w:color="auto"/>
            <w:right w:val="none" w:sz="0" w:space="0" w:color="auto"/>
          </w:divBdr>
        </w:div>
        <w:div w:id="366372312">
          <w:marLeft w:val="640"/>
          <w:marRight w:val="0"/>
          <w:marTop w:val="0"/>
          <w:marBottom w:val="0"/>
          <w:divBdr>
            <w:top w:val="none" w:sz="0" w:space="0" w:color="auto"/>
            <w:left w:val="none" w:sz="0" w:space="0" w:color="auto"/>
            <w:bottom w:val="none" w:sz="0" w:space="0" w:color="auto"/>
            <w:right w:val="none" w:sz="0" w:space="0" w:color="auto"/>
          </w:divBdr>
        </w:div>
        <w:div w:id="387655282">
          <w:marLeft w:val="640"/>
          <w:marRight w:val="0"/>
          <w:marTop w:val="0"/>
          <w:marBottom w:val="0"/>
          <w:divBdr>
            <w:top w:val="none" w:sz="0" w:space="0" w:color="auto"/>
            <w:left w:val="none" w:sz="0" w:space="0" w:color="auto"/>
            <w:bottom w:val="none" w:sz="0" w:space="0" w:color="auto"/>
            <w:right w:val="none" w:sz="0" w:space="0" w:color="auto"/>
          </w:divBdr>
        </w:div>
        <w:div w:id="1054158293">
          <w:marLeft w:val="640"/>
          <w:marRight w:val="0"/>
          <w:marTop w:val="0"/>
          <w:marBottom w:val="0"/>
          <w:divBdr>
            <w:top w:val="none" w:sz="0" w:space="0" w:color="auto"/>
            <w:left w:val="none" w:sz="0" w:space="0" w:color="auto"/>
            <w:bottom w:val="none" w:sz="0" w:space="0" w:color="auto"/>
            <w:right w:val="none" w:sz="0" w:space="0" w:color="auto"/>
          </w:divBdr>
        </w:div>
        <w:div w:id="1104570017">
          <w:marLeft w:val="640"/>
          <w:marRight w:val="0"/>
          <w:marTop w:val="0"/>
          <w:marBottom w:val="0"/>
          <w:divBdr>
            <w:top w:val="none" w:sz="0" w:space="0" w:color="auto"/>
            <w:left w:val="none" w:sz="0" w:space="0" w:color="auto"/>
            <w:bottom w:val="none" w:sz="0" w:space="0" w:color="auto"/>
            <w:right w:val="none" w:sz="0" w:space="0" w:color="auto"/>
          </w:divBdr>
        </w:div>
        <w:div w:id="1161578231">
          <w:marLeft w:val="640"/>
          <w:marRight w:val="0"/>
          <w:marTop w:val="0"/>
          <w:marBottom w:val="0"/>
          <w:divBdr>
            <w:top w:val="none" w:sz="0" w:space="0" w:color="auto"/>
            <w:left w:val="none" w:sz="0" w:space="0" w:color="auto"/>
            <w:bottom w:val="none" w:sz="0" w:space="0" w:color="auto"/>
            <w:right w:val="none" w:sz="0" w:space="0" w:color="auto"/>
          </w:divBdr>
        </w:div>
        <w:div w:id="1508908015">
          <w:marLeft w:val="640"/>
          <w:marRight w:val="0"/>
          <w:marTop w:val="0"/>
          <w:marBottom w:val="0"/>
          <w:divBdr>
            <w:top w:val="none" w:sz="0" w:space="0" w:color="auto"/>
            <w:left w:val="none" w:sz="0" w:space="0" w:color="auto"/>
            <w:bottom w:val="none" w:sz="0" w:space="0" w:color="auto"/>
            <w:right w:val="none" w:sz="0" w:space="0" w:color="auto"/>
          </w:divBdr>
        </w:div>
        <w:div w:id="1675306811">
          <w:marLeft w:val="640"/>
          <w:marRight w:val="0"/>
          <w:marTop w:val="0"/>
          <w:marBottom w:val="0"/>
          <w:divBdr>
            <w:top w:val="none" w:sz="0" w:space="0" w:color="auto"/>
            <w:left w:val="none" w:sz="0" w:space="0" w:color="auto"/>
            <w:bottom w:val="none" w:sz="0" w:space="0" w:color="auto"/>
            <w:right w:val="none" w:sz="0" w:space="0" w:color="auto"/>
          </w:divBdr>
        </w:div>
        <w:div w:id="1719665910">
          <w:marLeft w:val="640"/>
          <w:marRight w:val="0"/>
          <w:marTop w:val="0"/>
          <w:marBottom w:val="0"/>
          <w:divBdr>
            <w:top w:val="none" w:sz="0" w:space="0" w:color="auto"/>
            <w:left w:val="none" w:sz="0" w:space="0" w:color="auto"/>
            <w:bottom w:val="none" w:sz="0" w:space="0" w:color="auto"/>
            <w:right w:val="none" w:sz="0" w:space="0" w:color="auto"/>
          </w:divBdr>
        </w:div>
        <w:div w:id="1838691876">
          <w:marLeft w:val="640"/>
          <w:marRight w:val="0"/>
          <w:marTop w:val="0"/>
          <w:marBottom w:val="0"/>
          <w:divBdr>
            <w:top w:val="none" w:sz="0" w:space="0" w:color="auto"/>
            <w:left w:val="none" w:sz="0" w:space="0" w:color="auto"/>
            <w:bottom w:val="none" w:sz="0" w:space="0" w:color="auto"/>
            <w:right w:val="none" w:sz="0" w:space="0" w:color="auto"/>
          </w:divBdr>
        </w:div>
      </w:divsChild>
    </w:div>
    <w:div w:id="781656260">
      <w:bodyDiv w:val="1"/>
      <w:marLeft w:val="0"/>
      <w:marRight w:val="0"/>
      <w:marTop w:val="0"/>
      <w:marBottom w:val="0"/>
      <w:divBdr>
        <w:top w:val="none" w:sz="0" w:space="0" w:color="auto"/>
        <w:left w:val="none" w:sz="0" w:space="0" w:color="auto"/>
        <w:bottom w:val="none" w:sz="0" w:space="0" w:color="auto"/>
        <w:right w:val="none" w:sz="0" w:space="0" w:color="auto"/>
      </w:divBdr>
      <w:divsChild>
        <w:div w:id="711029906">
          <w:marLeft w:val="640"/>
          <w:marRight w:val="0"/>
          <w:marTop w:val="0"/>
          <w:marBottom w:val="0"/>
          <w:divBdr>
            <w:top w:val="none" w:sz="0" w:space="0" w:color="auto"/>
            <w:left w:val="none" w:sz="0" w:space="0" w:color="auto"/>
            <w:bottom w:val="none" w:sz="0" w:space="0" w:color="auto"/>
            <w:right w:val="none" w:sz="0" w:space="0" w:color="auto"/>
          </w:divBdr>
        </w:div>
        <w:div w:id="742484888">
          <w:marLeft w:val="640"/>
          <w:marRight w:val="0"/>
          <w:marTop w:val="0"/>
          <w:marBottom w:val="0"/>
          <w:divBdr>
            <w:top w:val="none" w:sz="0" w:space="0" w:color="auto"/>
            <w:left w:val="none" w:sz="0" w:space="0" w:color="auto"/>
            <w:bottom w:val="none" w:sz="0" w:space="0" w:color="auto"/>
            <w:right w:val="none" w:sz="0" w:space="0" w:color="auto"/>
          </w:divBdr>
        </w:div>
        <w:div w:id="1059012991">
          <w:marLeft w:val="640"/>
          <w:marRight w:val="0"/>
          <w:marTop w:val="0"/>
          <w:marBottom w:val="0"/>
          <w:divBdr>
            <w:top w:val="none" w:sz="0" w:space="0" w:color="auto"/>
            <w:left w:val="none" w:sz="0" w:space="0" w:color="auto"/>
            <w:bottom w:val="none" w:sz="0" w:space="0" w:color="auto"/>
            <w:right w:val="none" w:sz="0" w:space="0" w:color="auto"/>
          </w:divBdr>
        </w:div>
        <w:div w:id="1073432932">
          <w:marLeft w:val="640"/>
          <w:marRight w:val="0"/>
          <w:marTop w:val="0"/>
          <w:marBottom w:val="0"/>
          <w:divBdr>
            <w:top w:val="none" w:sz="0" w:space="0" w:color="auto"/>
            <w:left w:val="none" w:sz="0" w:space="0" w:color="auto"/>
            <w:bottom w:val="none" w:sz="0" w:space="0" w:color="auto"/>
            <w:right w:val="none" w:sz="0" w:space="0" w:color="auto"/>
          </w:divBdr>
        </w:div>
        <w:div w:id="1347515570">
          <w:marLeft w:val="640"/>
          <w:marRight w:val="0"/>
          <w:marTop w:val="0"/>
          <w:marBottom w:val="0"/>
          <w:divBdr>
            <w:top w:val="none" w:sz="0" w:space="0" w:color="auto"/>
            <w:left w:val="none" w:sz="0" w:space="0" w:color="auto"/>
            <w:bottom w:val="none" w:sz="0" w:space="0" w:color="auto"/>
            <w:right w:val="none" w:sz="0" w:space="0" w:color="auto"/>
          </w:divBdr>
        </w:div>
        <w:div w:id="1831481105">
          <w:marLeft w:val="640"/>
          <w:marRight w:val="0"/>
          <w:marTop w:val="0"/>
          <w:marBottom w:val="0"/>
          <w:divBdr>
            <w:top w:val="none" w:sz="0" w:space="0" w:color="auto"/>
            <w:left w:val="none" w:sz="0" w:space="0" w:color="auto"/>
            <w:bottom w:val="none" w:sz="0" w:space="0" w:color="auto"/>
            <w:right w:val="none" w:sz="0" w:space="0" w:color="auto"/>
          </w:divBdr>
        </w:div>
        <w:div w:id="1973559891">
          <w:marLeft w:val="640"/>
          <w:marRight w:val="0"/>
          <w:marTop w:val="0"/>
          <w:marBottom w:val="0"/>
          <w:divBdr>
            <w:top w:val="none" w:sz="0" w:space="0" w:color="auto"/>
            <w:left w:val="none" w:sz="0" w:space="0" w:color="auto"/>
            <w:bottom w:val="none" w:sz="0" w:space="0" w:color="auto"/>
            <w:right w:val="none" w:sz="0" w:space="0" w:color="auto"/>
          </w:divBdr>
        </w:div>
      </w:divsChild>
    </w:div>
    <w:div w:id="784228976">
      <w:bodyDiv w:val="1"/>
      <w:marLeft w:val="0"/>
      <w:marRight w:val="0"/>
      <w:marTop w:val="0"/>
      <w:marBottom w:val="0"/>
      <w:divBdr>
        <w:top w:val="none" w:sz="0" w:space="0" w:color="auto"/>
        <w:left w:val="none" w:sz="0" w:space="0" w:color="auto"/>
        <w:bottom w:val="none" w:sz="0" w:space="0" w:color="auto"/>
        <w:right w:val="none" w:sz="0" w:space="0" w:color="auto"/>
      </w:divBdr>
      <w:divsChild>
        <w:div w:id="161166943">
          <w:marLeft w:val="640"/>
          <w:marRight w:val="0"/>
          <w:marTop w:val="0"/>
          <w:marBottom w:val="0"/>
          <w:divBdr>
            <w:top w:val="none" w:sz="0" w:space="0" w:color="auto"/>
            <w:left w:val="none" w:sz="0" w:space="0" w:color="auto"/>
            <w:bottom w:val="none" w:sz="0" w:space="0" w:color="auto"/>
            <w:right w:val="none" w:sz="0" w:space="0" w:color="auto"/>
          </w:divBdr>
        </w:div>
        <w:div w:id="426272280">
          <w:marLeft w:val="640"/>
          <w:marRight w:val="0"/>
          <w:marTop w:val="0"/>
          <w:marBottom w:val="0"/>
          <w:divBdr>
            <w:top w:val="none" w:sz="0" w:space="0" w:color="auto"/>
            <w:left w:val="none" w:sz="0" w:space="0" w:color="auto"/>
            <w:bottom w:val="none" w:sz="0" w:space="0" w:color="auto"/>
            <w:right w:val="none" w:sz="0" w:space="0" w:color="auto"/>
          </w:divBdr>
        </w:div>
        <w:div w:id="645084533">
          <w:marLeft w:val="640"/>
          <w:marRight w:val="0"/>
          <w:marTop w:val="0"/>
          <w:marBottom w:val="0"/>
          <w:divBdr>
            <w:top w:val="none" w:sz="0" w:space="0" w:color="auto"/>
            <w:left w:val="none" w:sz="0" w:space="0" w:color="auto"/>
            <w:bottom w:val="none" w:sz="0" w:space="0" w:color="auto"/>
            <w:right w:val="none" w:sz="0" w:space="0" w:color="auto"/>
          </w:divBdr>
        </w:div>
        <w:div w:id="805663216">
          <w:marLeft w:val="640"/>
          <w:marRight w:val="0"/>
          <w:marTop w:val="0"/>
          <w:marBottom w:val="0"/>
          <w:divBdr>
            <w:top w:val="none" w:sz="0" w:space="0" w:color="auto"/>
            <w:left w:val="none" w:sz="0" w:space="0" w:color="auto"/>
            <w:bottom w:val="none" w:sz="0" w:space="0" w:color="auto"/>
            <w:right w:val="none" w:sz="0" w:space="0" w:color="auto"/>
          </w:divBdr>
        </w:div>
        <w:div w:id="1184248955">
          <w:marLeft w:val="640"/>
          <w:marRight w:val="0"/>
          <w:marTop w:val="0"/>
          <w:marBottom w:val="0"/>
          <w:divBdr>
            <w:top w:val="none" w:sz="0" w:space="0" w:color="auto"/>
            <w:left w:val="none" w:sz="0" w:space="0" w:color="auto"/>
            <w:bottom w:val="none" w:sz="0" w:space="0" w:color="auto"/>
            <w:right w:val="none" w:sz="0" w:space="0" w:color="auto"/>
          </w:divBdr>
        </w:div>
        <w:div w:id="1203329355">
          <w:marLeft w:val="640"/>
          <w:marRight w:val="0"/>
          <w:marTop w:val="0"/>
          <w:marBottom w:val="0"/>
          <w:divBdr>
            <w:top w:val="none" w:sz="0" w:space="0" w:color="auto"/>
            <w:left w:val="none" w:sz="0" w:space="0" w:color="auto"/>
            <w:bottom w:val="none" w:sz="0" w:space="0" w:color="auto"/>
            <w:right w:val="none" w:sz="0" w:space="0" w:color="auto"/>
          </w:divBdr>
        </w:div>
        <w:div w:id="1625578366">
          <w:marLeft w:val="640"/>
          <w:marRight w:val="0"/>
          <w:marTop w:val="0"/>
          <w:marBottom w:val="0"/>
          <w:divBdr>
            <w:top w:val="none" w:sz="0" w:space="0" w:color="auto"/>
            <w:left w:val="none" w:sz="0" w:space="0" w:color="auto"/>
            <w:bottom w:val="none" w:sz="0" w:space="0" w:color="auto"/>
            <w:right w:val="none" w:sz="0" w:space="0" w:color="auto"/>
          </w:divBdr>
        </w:div>
        <w:div w:id="1870096164">
          <w:marLeft w:val="640"/>
          <w:marRight w:val="0"/>
          <w:marTop w:val="0"/>
          <w:marBottom w:val="0"/>
          <w:divBdr>
            <w:top w:val="none" w:sz="0" w:space="0" w:color="auto"/>
            <w:left w:val="none" w:sz="0" w:space="0" w:color="auto"/>
            <w:bottom w:val="none" w:sz="0" w:space="0" w:color="auto"/>
            <w:right w:val="none" w:sz="0" w:space="0" w:color="auto"/>
          </w:divBdr>
        </w:div>
        <w:div w:id="2007589843">
          <w:marLeft w:val="640"/>
          <w:marRight w:val="0"/>
          <w:marTop w:val="0"/>
          <w:marBottom w:val="0"/>
          <w:divBdr>
            <w:top w:val="none" w:sz="0" w:space="0" w:color="auto"/>
            <w:left w:val="none" w:sz="0" w:space="0" w:color="auto"/>
            <w:bottom w:val="none" w:sz="0" w:space="0" w:color="auto"/>
            <w:right w:val="none" w:sz="0" w:space="0" w:color="auto"/>
          </w:divBdr>
        </w:div>
        <w:div w:id="2060519280">
          <w:marLeft w:val="640"/>
          <w:marRight w:val="0"/>
          <w:marTop w:val="0"/>
          <w:marBottom w:val="0"/>
          <w:divBdr>
            <w:top w:val="none" w:sz="0" w:space="0" w:color="auto"/>
            <w:left w:val="none" w:sz="0" w:space="0" w:color="auto"/>
            <w:bottom w:val="none" w:sz="0" w:space="0" w:color="auto"/>
            <w:right w:val="none" w:sz="0" w:space="0" w:color="auto"/>
          </w:divBdr>
        </w:div>
      </w:divsChild>
    </w:div>
    <w:div w:id="788089961">
      <w:bodyDiv w:val="1"/>
      <w:marLeft w:val="0"/>
      <w:marRight w:val="0"/>
      <w:marTop w:val="0"/>
      <w:marBottom w:val="0"/>
      <w:divBdr>
        <w:top w:val="none" w:sz="0" w:space="0" w:color="auto"/>
        <w:left w:val="none" w:sz="0" w:space="0" w:color="auto"/>
        <w:bottom w:val="none" w:sz="0" w:space="0" w:color="auto"/>
        <w:right w:val="none" w:sz="0" w:space="0" w:color="auto"/>
      </w:divBdr>
      <w:divsChild>
        <w:div w:id="431166661">
          <w:marLeft w:val="0"/>
          <w:marRight w:val="0"/>
          <w:marTop w:val="0"/>
          <w:marBottom w:val="0"/>
          <w:divBdr>
            <w:top w:val="none" w:sz="0" w:space="0" w:color="auto"/>
            <w:left w:val="none" w:sz="0" w:space="0" w:color="auto"/>
            <w:bottom w:val="none" w:sz="0" w:space="0" w:color="auto"/>
            <w:right w:val="none" w:sz="0" w:space="0" w:color="auto"/>
          </w:divBdr>
        </w:div>
        <w:div w:id="490105210">
          <w:marLeft w:val="0"/>
          <w:marRight w:val="0"/>
          <w:marTop w:val="0"/>
          <w:marBottom w:val="0"/>
          <w:divBdr>
            <w:top w:val="none" w:sz="0" w:space="0" w:color="auto"/>
            <w:left w:val="none" w:sz="0" w:space="0" w:color="auto"/>
            <w:bottom w:val="none" w:sz="0" w:space="0" w:color="auto"/>
            <w:right w:val="none" w:sz="0" w:space="0" w:color="auto"/>
          </w:divBdr>
        </w:div>
        <w:div w:id="979455317">
          <w:marLeft w:val="0"/>
          <w:marRight w:val="0"/>
          <w:marTop w:val="0"/>
          <w:marBottom w:val="0"/>
          <w:divBdr>
            <w:top w:val="none" w:sz="0" w:space="0" w:color="auto"/>
            <w:left w:val="none" w:sz="0" w:space="0" w:color="auto"/>
            <w:bottom w:val="none" w:sz="0" w:space="0" w:color="auto"/>
            <w:right w:val="none" w:sz="0" w:space="0" w:color="auto"/>
          </w:divBdr>
        </w:div>
        <w:div w:id="1049842882">
          <w:marLeft w:val="0"/>
          <w:marRight w:val="0"/>
          <w:marTop w:val="0"/>
          <w:marBottom w:val="0"/>
          <w:divBdr>
            <w:top w:val="none" w:sz="0" w:space="0" w:color="auto"/>
            <w:left w:val="none" w:sz="0" w:space="0" w:color="auto"/>
            <w:bottom w:val="none" w:sz="0" w:space="0" w:color="auto"/>
            <w:right w:val="none" w:sz="0" w:space="0" w:color="auto"/>
          </w:divBdr>
        </w:div>
        <w:div w:id="1064794914">
          <w:marLeft w:val="0"/>
          <w:marRight w:val="0"/>
          <w:marTop w:val="0"/>
          <w:marBottom w:val="0"/>
          <w:divBdr>
            <w:top w:val="none" w:sz="0" w:space="0" w:color="auto"/>
            <w:left w:val="none" w:sz="0" w:space="0" w:color="auto"/>
            <w:bottom w:val="none" w:sz="0" w:space="0" w:color="auto"/>
            <w:right w:val="none" w:sz="0" w:space="0" w:color="auto"/>
          </w:divBdr>
        </w:div>
        <w:div w:id="1275019005">
          <w:marLeft w:val="0"/>
          <w:marRight w:val="0"/>
          <w:marTop w:val="0"/>
          <w:marBottom w:val="0"/>
          <w:divBdr>
            <w:top w:val="none" w:sz="0" w:space="0" w:color="auto"/>
            <w:left w:val="none" w:sz="0" w:space="0" w:color="auto"/>
            <w:bottom w:val="none" w:sz="0" w:space="0" w:color="auto"/>
            <w:right w:val="none" w:sz="0" w:space="0" w:color="auto"/>
          </w:divBdr>
        </w:div>
        <w:div w:id="1499805591">
          <w:marLeft w:val="0"/>
          <w:marRight w:val="0"/>
          <w:marTop w:val="0"/>
          <w:marBottom w:val="0"/>
          <w:divBdr>
            <w:top w:val="none" w:sz="0" w:space="0" w:color="auto"/>
            <w:left w:val="none" w:sz="0" w:space="0" w:color="auto"/>
            <w:bottom w:val="none" w:sz="0" w:space="0" w:color="auto"/>
            <w:right w:val="none" w:sz="0" w:space="0" w:color="auto"/>
          </w:divBdr>
        </w:div>
        <w:div w:id="1560434932">
          <w:marLeft w:val="0"/>
          <w:marRight w:val="0"/>
          <w:marTop w:val="0"/>
          <w:marBottom w:val="0"/>
          <w:divBdr>
            <w:top w:val="none" w:sz="0" w:space="0" w:color="auto"/>
            <w:left w:val="none" w:sz="0" w:space="0" w:color="auto"/>
            <w:bottom w:val="none" w:sz="0" w:space="0" w:color="auto"/>
            <w:right w:val="none" w:sz="0" w:space="0" w:color="auto"/>
          </w:divBdr>
        </w:div>
        <w:div w:id="1917395562">
          <w:marLeft w:val="0"/>
          <w:marRight w:val="0"/>
          <w:marTop w:val="0"/>
          <w:marBottom w:val="0"/>
          <w:divBdr>
            <w:top w:val="none" w:sz="0" w:space="0" w:color="auto"/>
            <w:left w:val="none" w:sz="0" w:space="0" w:color="auto"/>
            <w:bottom w:val="none" w:sz="0" w:space="0" w:color="auto"/>
            <w:right w:val="none" w:sz="0" w:space="0" w:color="auto"/>
          </w:divBdr>
        </w:div>
      </w:divsChild>
    </w:div>
    <w:div w:id="790131954">
      <w:bodyDiv w:val="1"/>
      <w:marLeft w:val="0"/>
      <w:marRight w:val="0"/>
      <w:marTop w:val="0"/>
      <w:marBottom w:val="0"/>
      <w:divBdr>
        <w:top w:val="none" w:sz="0" w:space="0" w:color="auto"/>
        <w:left w:val="none" w:sz="0" w:space="0" w:color="auto"/>
        <w:bottom w:val="none" w:sz="0" w:space="0" w:color="auto"/>
        <w:right w:val="none" w:sz="0" w:space="0" w:color="auto"/>
      </w:divBdr>
      <w:divsChild>
        <w:div w:id="412095017">
          <w:marLeft w:val="640"/>
          <w:marRight w:val="0"/>
          <w:marTop w:val="0"/>
          <w:marBottom w:val="0"/>
          <w:divBdr>
            <w:top w:val="none" w:sz="0" w:space="0" w:color="auto"/>
            <w:left w:val="none" w:sz="0" w:space="0" w:color="auto"/>
            <w:bottom w:val="none" w:sz="0" w:space="0" w:color="auto"/>
            <w:right w:val="none" w:sz="0" w:space="0" w:color="auto"/>
          </w:divBdr>
        </w:div>
        <w:div w:id="763190390">
          <w:marLeft w:val="640"/>
          <w:marRight w:val="0"/>
          <w:marTop w:val="0"/>
          <w:marBottom w:val="0"/>
          <w:divBdr>
            <w:top w:val="none" w:sz="0" w:space="0" w:color="auto"/>
            <w:left w:val="none" w:sz="0" w:space="0" w:color="auto"/>
            <w:bottom w:val="none" w:sz="0" w:space="0" w:color="auto"/>
            <w:right w:val="none" w:sz="0" w:space="0" w:color="auto"/>
          </w:divBdr>
        </w:div>
        <w:div w:id="950893838">
          <w:marLeft w:val="640"/>
          <w:marRight w:val="0"/>
          <w:marTop w:val="0"/>
          <w:marBottom w:val="0"/>
          <w:divBdr>
            <w:top w:val="none" w:sz="0" w:space="0" w:color="auto"/>
            <w:left w:val="none" w:sz="0" w:space="0" w:color="auto"/>
            <w:bottom w:val="none" w:sz="0" w:space="0" w:color="auto"/>
            <w:right w:val="none" w:sz="0" w:space="0" w:color="auto"/>
          </w:divBdr>
        </w:div>
        <w:div w:id="1732122029">
          <w:marLeft w:val="640"/>
          <w:marRight w:val="0"/>
          <w:marTop w:val="0"/>
          <w:marBottom w:val="0"/>
          <w:divBdr>
            <w:top w:val="none" w:sz="0" w:space="0" w:color="auto"/>
            <w:left w:val="none" w:sz="0" w:space="0" w:color="auto"/>
            <w:bottom w:val="none" w:sz="0" w:space="0" w:color="auto"/>
            <w:right w:val="none" w:sz="0" w:space="0" w:color="auto"/>
          </w:divBdr>
        </w:div>
      </w:divsChild>
    </w:div>
    <w:div w:id="795681208">
      <w:bodyDiv w:val="1"/>
      <w:marLeft w:val="0"/>
      <w:marRight w:val="0"/>
      <w:marTop w:val="0"/>
      <w:marBottom w:val="0"/>
      <w:divBdr>
        <w:top w:val="none" w:sz="0" w:space="0" w:color="auto"/>
        <w:left w:val="none" w:sz="0" w:space="0" w:color="auto"/>
        <w:bottom w:val="none" w:sz="0" w:space="0" w:color="auto"/>
        <w:right w:val="none" w:sz="0" w:space="0" w:color="auto"/>
      </w:divBdr>
    </w:div>
    <w:div w:id="797844472">
      <w:bodyDiv w:val="1"/>
      <w:marLeft w:val="0"/>
      <w:marRight w:val="0"/>
      <w:marTop w:val="0"/>
      <w:marBottom w:val="0"/>
      <w:divBdr>
        <w:top w:val="none" w:sz="0" w:space="0" w:color="auto"/>
        <w:left w:val="none" w:sz="0" w:space="0" w:color="auto"/>
        <w:bottom w:val="none" w:sz="0" w:space="0" w:color="auto"/>
        <w:right w:val="none" w:sz="0" w:space="0" w:color="auto"/>
      </w:divBdr>
      <w:divsChild>
        <w:div w:id="615213749">
          <w:marLeft w:val="640"/>
          <w:marRight w:val="0"/>
          <w:marTop w:val="0"/>
          <w:marBottom w:val="0"/>
          <w:divBdr>
            <w:top w:val="none" w:sz="0" w:space="0" w:color="auto"/>
            <w:left w:val="none" w:sz="0" w:space="0" w:color="auto"/>
            <w:bottom w:val="none" w:sz="0" w:space="0" w:color="auto"/>
            <w:right w:val="none" w:sz="0" w:space="0" w:color="auto"/>
          </w:divBdr>
        </w:div>
        <w:div w:id="671564414">
          <w:marLeft w:val="640"/>
          <w:marRight w:val="0"/>
          <w:marTop w:val="0"/>
          <w:marBottom w:val="0"/>
          <w:divBdr>
            <w:top w:val="none" w:sz="0" w:space="0" w:color="auto"/>
            <w:left w:val="none" w:sz="0" w:space="0" w:color="auto"/>
            <w:bottom w:val="none" w:sz="0" w:space="0" w:color="auto"/>
            <w:right w:val="none" w:sz="0" w:space="0" w:color="auto"/>
          </w:divBdr>
        </w:div>
        <w:div w:id="963272665">
          <w:marLeft w:val="640"/>
          <w:marRight w:val="0"/>
          <w:marTop w:val="0"/>
          <w:marBottom w:val="0"/>
          <w:divBdr>
            <w:top w:val="none" w:sz="0" w:space="0" w:color="auto"/>
            <w:left w:val="none" w:sz="0" w:space="0" w:color="auto"/>
            <w:bottom w:val="none" w:sz="0" w:space="0" w:color="auto"/>
            <w:right w:val="none" w:sz="0" w:space="0" w:color="auto"/>
          </w:divBdr>
        </w:div>
        <w:div w:id="989791210">
          <w:marLeft w:val="640"/>
          <w:marRight w:val="0"/>
          <w:marTop w:val="0"/>
          <w:marBottom w:val="0"/>
          <w:divBdr>
            <w:top w:val="none" w:sz="0" w:space="0" w:color="auto"/>
            <w:left w:val="none" w:sz="0" w:space="0" w:color="auto"/>
            <w:bottom w:val="none" w:sz="0" w:space="0" w:color="auto"/>
            <w:right w:val="none" w:sz="0" w:space="0" w:color="auto"/>
          </w:divBdr>
        </w:div>
        <w:div w:id="1080714557">
          <w:marLeft w:val="640"/>
          <w:marRight w:val="0"/>
          <w:marTop w:val="0"/>
          <w:marBottom w:val="0"/>
          <w:divBdr>
            <w:top w:val="none" w:sz="0" w:space="0" w:color="auto"/>
            <w:left w:val="none" w:sz="0" w:space="0" w:color="auto"/>
            <w:bottom w:val="none" w:sz="0" w:space="0" w:color="auto"/>
            <w:right w:val="none" w:sz="0" w:space="0" w:color="auto"/>
          </w:divBdr>
        </w:div>
        <w:div w:id="1929266943">
          <w:marLeft w:val="640"/>
          <w:marRight w:val="0"/>
          <w:marTop w:val="0"/>
          <w:marBottom w:val="0"/>
          <w:divBdr>
            <w:top w:val="none" w:sz="0" w:space="0" w:color="auto"/>
            <w:left w:val="none" w:sz="0" w:space="0" w:color="auto"/>
            <w:bottom w:val="none" w:sz="0" w:space="0" w:color="auto"/>
            <w:right w:val="none" w:sz="0" w:space="0" w:color="auto"/>
          </w:divBdr>
        </w:div>
        <w:div w:id="2048526214">
          <w:marLeft w:val="640"/>
          <w:marRight w:val="0"/>
          <w:marTop w:val="0"/>
          <w:marBottom w:val="0"/>
          <w:divBdr>
            <w:top w:val="none" w:sz="0" w:space="0" w:color="auto"/>
            <w:left w:val="none" w:sz="0" w:space="0" w:color="auto"/>
            <w:bottom w:val="none" w:sz="0" w:space="0" w:color="auto"/>
            <w:right w:val="none" w:sz="0" w:space="0" w:color="auto"/>
          </w:divBdr>
        </w:div>
      </w:divsChild>
    </w:div>
    <w:div w:id="802889350">
      <w:bodyDiv w:val="1"/>
      <w:marLeft w:val="0"/>
      <w:marRight w:val="0"/>
      <w:marTop w:val="0"/>
      <w:marBottom w:val="0"/>
      <w:divBdr>
        <w:top w:val="none" w:sz="0" w:space="0" w:color="auto"/>
        <w:left w:val="none" w:sz="0" w:space="0" w:color="auto"/>
        <w:bottom w:val="none" w:sz="0" w:space="0" w:color="auto"/>
        <w:right w:val="none" w:sz="0" w:space="0" w:color="auto"/>
      </w:divBdr>
    </w:div>
    <w:div w:id="830103641">
      <w:bodyDiv w:val="1"/>
      <w:marLeft w:val="0"/>
      <w:marRight w:val="0"/>
      <w:marTop w:val="0"/>
      <w:marBottom w:val="0"/>
      <w:divBdr>
        <w:top w:val="none" w:sz="0" w:space="0" w:color="auto"/>
        <w:left w:val="none" w:sz="0" w:space="0" w:color="auto"/>
        <w:bottom w:val="none" w:sz="0" w:space="0" w:color="auto"/>
        <w:right w:val="none" w:sz="0" w:space="0" w:color="auto"/>
      </w:divBdr>
      <w:divsChild>
        <w:div w:id="389112346">
          <w:marLeft w:val="640"/>
          <w:marRight w:val="0"/>
          <w:marTop w:val="0"/>
          <w:marBottom w:val="0"/>
          <w:divBdr>
            <w:top w:val="none" w:sz="0" w:space="0" w:color="auto"/>
            <w:left w:val="none" w:sz="0" w:space="0" w:color="auto"/>
            <w:bottom w:val="none" w:sz="0" w:space="0" w:color="auto"/>
            <w:right w:val="none" w:sz="0" w:space="0" w:color="auto"/>
          </w:divBdr>
        </w:div>
        <w:div w:id="397049434">
          <w:marLeft w:val="640"/>
          <w:marRight w:val="0"/>
          <w:marTop w:val="0"/>
          <w:marBottom w:val="0"/>
          <w:divBdr>
            <w:top w:val="none" w:sz="0" w:space="0" w:color="auto"/>
            <w:left w:val="none" w:sz="0" w:space="0" w:color="auto"/>
            <w:bottom w:val="none" w:sz="0" w:space="0" w:color="auto"/>
            <w:right w:val="none" w:sz="0" w:space="0" w:color="auto"/>
          </w:divBdr>
        </w:div>
        <w:div w:id="639189326">
          <w:marLeft w:val="640"/>
          <w:marRight w:val="0"/>
          <w:marTop w:val="0"/>
          <w:marBottom w:val="0"/>
          <w:divBdr>
            <w:top w:val="none" w:sz="0" w:space="0" w:color="auto"/>
            <w:left w:val="none" w:sz="0" w:space="0" w:color="auto"/>
            <w:bottom w:val="none" w:sz="0" w:space="0" w:color="auto"/>
            <w:right w:val="none" w:sz="0" w:space="0" w:color="auto"/>
          </w:divBdr>
        </w:div>
        <w:div w:id="728502751">
          <w:marLeft w:val="640"/>
          <w:marRight w:val="0"/>
          <w:marTop w:val="0"/>
          <w:marBottom w:val="0"/>
          <w:divBdr>
            <w:top w:val="none" w:sz="0" w:space="0" w:color="auto"/>
            <w:left w:val="none" w:sz="0" w:space="0" w:color="auto"/>
            <w:bottom w:val="none" w:sz="0" w:space="0" w:color="auto"/>
            <w:right w:val="none" w:sz="0" w:space="0" w:color="auto"/>
          </w:divBdr>
        </w:div>
        <w:div w:id="829371584">
          <w:marLeft w:val="640"/>
          <w:marRight w:val="0"/>
          <w:marTop w:val="0"/>
          <w:marBottom w:val="0"/>
          <w:divBdr>
            <w:top w:val="none" w:sz="0" w:space="0" w:color="auto"/>
            <w:left w:val="none" w:sz="0" w:space="0" w:color="auto"/>
            <w:bottom w:val="none" w:sz="0" w:space="0" w:color="auto"/>
            <w:right w:val="none" w:sz="0" w:space="0" w:color="auto"/>
          </w:divBdr>
        </w:div>
        <w:div w:id="1226795420">
          <w:marLeft w:val="640"/>
          <w:marRight w:val="0"/>
          <w:marTop w:val="0"/>
          <w:marBottom w:val="0"/>
          <w:divBdr>
            <w:top w:val="none" w:sz="0" w:space="0" w:color="auto"/>
            <w:left w:val="none" w:sz="0" w:space="0" w:color="auto"/>
            <w:bottom w:val="none" w:sz="0" w:space="0" w:color="auto"/>
            <w:right w:val="none" w:sz="0" w:space="0" w:color="auto"/>
          </w:divBdr>
        </w:div>
        <w:div w:id="1445150192">
          <w:marLeft w:val="640"/>
          <w:marRight w:val="0"/>
          <w:marTop w:val="0"/>
          <w:marBottom w:val="0"/>
          <w:divBdr>
            <w:top w:val="none" w:sz="0" w:space="0" w:color="auto"/>
            <w:left w:val="none" w:sz="0" w:space="0" w:color="auto"/>
            <w:bottom w:val="none" w:sz="0" w:space="0" w:color="auto"/>
            <w:right w:val="none" w:sz="0" w:space="0" w:color="auto"/>
          </w:divBdr>
        </w:div>
        <w:div w:id="2113089009">
          <w:marLeft w:val="640"/>
          <w:marRight w:val="0"/>
          <w:marTop w:val="0"/>
          <w:marBottom w:val="0"/>
          <w:divBdr>
            <w:top w:val="none" w:sz="0" w:space="0" w:color="auto"/>
            <w:left w:val="none" w:sz="0" w:space="0" w:color="auto"/>
            <w:bottom w:val="none" w:sz="0" w:space="0" w:color="auto"/>
            <w:right w:val="none" w:sz="0" w:space="0" w:color="auto"/>
          </w:divBdr>
        </w:div>
      </w:divsChild>
    </w:div>
    <w:div w:id="847058982">
      <w:bodyDiv w:val="1"/>
      <w:marLeft w:val="0"/>
      <w:marRight w:val="0"/>
      <w:marTop w:val="0"/>
      <w:marBottom w:val="0"/>
      <w:divBdr>
        <w:top w:val="none" w:sz="0" w:space="0" w:color="auto"/>
        <w:left w:val="none" w:sz="0" w:space="0" w:color="auto"/>
        <w:bottom w:val="none" w:sz="0" w:space="0" w:color="auto"/>
        <w:right w:val="none" w:sz="0" w:space="0" w:color="auto"/>
      </w:divBdr>
      <w:divsChild>
        <w:div w:id="245388032">
          <w:marLeft w:val="640"/>
          <w:marRight w:val="0"/>
          <w:marTop w:val="0"/>
          <w:marBottom w:val="0"/>
          <w:divBdr>
            <w:top w:val="none" w:sz="0" w:space="0" w:color="auto"/>
            <w:left w:val="none" w:sz="0" w:space="0" w:color="auto"/>
            <w:bottom w:val="none" w:sz="0" w:space="0" w:color="auto"/>
            <w:right w:val="none" w:sz="0" w:space="0" w:color="auto"/>
          </w:divBdr>
        </w:div>
        <w:div w:id="589462457">
          <w:marLeft w:val="640"/>
          <w:marRight w:val="0"/>
          <w:marTop w:val="0"/>
          <w:marBottom w:val="0"/>
          <w:divBdr>
            <w:top w:val="none" w:sz="0" w:space="0" w:color="auto"/>
            <w:left w:val="none" w:sz="0" w:space="0" w:color="auto"/>
            <w:bottom w:val="none" w:sz="0" w:space="0" w:color="auto"/>
            <w:right w:val="none" w:sz="0" w:space="0" w:color="auto"/>
          </w:divBdr>
        </w:div>
        <w:div w:id="979651905">
          <w:marLeft w:val="640"/>
          <w:marRight w:val="0"/>
          <w:marTop w:val="0"/>
          <w:marBottom w:val="0"/>
          <w:divBdr>
            <w:top w:val="none" w:sz="0" w:space="0" w:color="auto"/>
            <w:left w:val="none" w:sz="0" w:space="0" w:color="auto"/>
            <w:bottom w:val="none" w:sz="0" w:space="0" w:color="auto"/>
            <w:right w:val="none" w:sz="0" w:space="0" w:color="auto"/>
          </w:divBdr>
        </w:div>
        <w:div w:id="1241788429">
          <w:marLeft w:val="640"/>
          <w:marRight w:val="0"/>
          <w:marTop w:val="0"/>
          <w:marBottom w:val="0"/>
          <w:divBdr>
            <w:top w:val="none" w:sz="0" w:space="0" w:color="auto"/>
            <w:left w:val="none" w:sz="0" w:space="0" w:color="auto"/>
            <w:bottom w:val="none" w:sz="0" w:space="0" w:color="auto"/>
            <w:right w:val="none" w:sz="0" w:space="0" w:color="auto"/>
          </w:divBdr>
        </w:div>
        <w:div w:id="1939749039">
          <w:marLeft w:val="640"/>
          <w:marRight w:val="0"/>
          <w:marTop w:val="0"/>
          <w:marBottom w:val="0"/>
          <w:divBdr>
            <w:top w:val="none" w:sz="0" w:space="0" w:color="auto"/>
            <w:left w:val="none" w:sz="0" w:space="0" w:color="auto"/>
            <w:bottom w:val="none" w:sz="0" w:space="0" w:color="auto"/>
            <w:right w:val="none" w:sz="0" w:space="0" w:color="auto"/>
          </w:divBdr>
        </w:div>
        <w:div w:id="2005358945">
          <w:marLeft w:val="640"/>
          <w:marRight w:val="0"/>
          <w:marTop w:val="0"/>
          <w:marBottom w:val="0"/>
          <w:divBdr>
            <w:top w:val="none" w:sz="0" w:space="0" w:color="auto"/>
            <w:left w:val="none" w:sz="0" w:space="0" w:color="auto"/>
            <w:bottom w:val="none" w:sz="0" w:space="0" w:color="auto"/>
            <w:right w:val="none" w:sz="0" w:space="0" w:color="auto"/>
          </w:divBdr>
        </w:div>
      </w:divsChild>
    </w:div>
    <w:div w:id="847795365">
      <w:bodyDiv w:val="1"/>
      <w:marLeft w:val="0"/>
      <w:marRight w:val="0"/>
      <w:marTop w:val="0"/>
      <w:marBottom w:val="0"/>
      <w:divBdr>
        <w:top w:val="none" w:sz="0" w:space="0" w:color="auto"/>
        <w:left w:val="none" w:sz="0" w:space="0" w:color="auto"/>
        <w:bottom w:val="none" w:sz="0" w:space="0" w:color="auto"/>
        <w:right w:val="none" w:sz="0" w:space="0" w:color="auto"/>
      </w:divBdr>
      <w:divsChild>
        <w:div w:id="211500407">
          <w:marLeft w:val="640"/>
          <w:marRight w:val="0"/>
          <w:marTop w:val="0"/>
          <w:marBottom w:val="0"/>
          <w:divBdr>
            <w:top w:val="none" w:sz="0" w:space="0" w:color="auto"/>
            <w:left w:val="none" w:sz="0" w:space="0" w:color="auto"/>
            <w:bottom w:val="none" w:sz="0" w:space="0" w:color="auto"/>
            <w:right w:val="none" w:sz="0" w:space="0" w:color="auto"/>
          </w:divBdr>
        </w:div>
        <w:div w:id="249703121">
          <w:marLeft w:val="640"/>
          <w:marRight w:val="0"/>
          <w:marTop w:val="0"/>
          <w:marBottom w:val="0"/>
          <w:divBdr>
            <w:top w:val="none" w:sz="0" w:space="0" w:color="auto"/>
            <w:left w:val="none" w:sz="0" w:space="0" w:color="auto"/>
            <w:bottom w:val="none" w:sz="0" w:space="0" w:color="auto"/>
            <w:right w:val="none" w:sz="0" w:space="0" w:color="auto"/>
          </w:divBdr>
        </w:div>
        <w:div w:id="727413413">
          <w:marLeft w:val="640"/>
          <w:marRight w:val="0"/>
          <w:marTop w:val="0"/>
          <w:marBottom w:val="0"/>
          <w:divBdr>
            <w:top w:val="none" w:sz="0" w:space="0" w:color="auto"/>
            <w:left w:val="none" w:sz="0" w:space="0" w:color="auto"/>
            <w:bottom w:val="none" w:sz="0" w:space="0" w:color="auto"/>
            <w:right w:val="none" w:sz="0" w:space="0" w:color="auto"/>
          </w:divBdr>
        </w:div>
        <w:div w:id="1119450677">
          <w:marLeft w:val="640"/>
          <w:marRight w:val="0"/>
          <w:marTop w:val="0"/>
          <w:marBottom w:val="0"/>
          <w:divBdr>
            <w:top w:val="none" w:sz="0" w:space="0" w:color="auto"/>
            <w:left w:val="none" w:sz="0" w:space="0" w:color="auto"/>
            <w:bottom w:val="none" w:sz="0" w:space="0" w:color="auto"/>
            <w:right w:val="none" w:sz="0" w:space="0" w:color="auto"/>
          </w:divBdr>
        </w:div>
        <w:div w:id="1632441140">
          <w:marLeft w:val="640"/>
          <w:marRight w:val="0"/>
          <w:marTop w:val="0"/>
          <w:marBottom w:val="0"/>
          <w:divBdr>
            <w:top w:val="none" w:sz="0" w:space="0" w:color="auto"/>
            <w:left w:val="none" w:sz="0" w:space="0" w:color="auto"/>
            <w:bottom w:val="none" w:sz="0" w:space="0" w:color="auto"/>
            <w:right w:val="none" w:sz="0" w:space="0" w:color="auto"/>
          </w:divBdr>
        </w:div>
      </w:divsChild>
    </w:div>
    <w:div w:id="847863086">
      <w:bodyDiv w:val="1"/>
      <w:marLeft w:val="0"/>
      <w:marRight w:val="0"/>
      <w:marTop w:val="0"/>
      <w:marBottom w:val="0"/>
      <w:divBdr>
        <w:top w:val="none" w:sz="0" w:space="0" w:color="auto"/>
        <w:left w:val="none" w:sz="0" w:space="0" w:color="auto"/>
        <w:bottom w:val="none" w:sz="0" w:space="0" w:color="auto"/>
        <w:right w:val="none" w:sz="0" w:space="0" w:color="auto"/>
      </w:divBdr>
      <w:divsChild>
        <w:div w:id="855386713">
          <w:marLeft w:val="0"/>
          <w:marRight w:val="0"/>
          <w:marTop w:val="0"/>
          <w:marBottom w:val="0"/>
          <w:divBdr>
            <w:top w:val="none" w:sz="0" w:space="0" w:color="auto"/>
            <w:left w:val="none" w:sz="0" w:space="0" w:color="auto"/>
            <w:bottom w:val="none" w:sz="0" w:space="0" w:color="auto"/>
            <w:right w:val="none" w:sz="0" w:space="0" w:color="auto"/>
          </w:divBdr>
          <w:divsChild>
            <w:div w:id="1723794533">
              <w:marLeft w:val="0"/>
              <w:marRight w:val="0"/>
              <w:marTop w:val="0"/>
              <w:marBottom w:val="0"/>
              <w:divBdr>
                <w:top w:val="none" w:sz="0" w:space="0" w:color="auto"/>
                <w:left w:val="none" w:sz="0" w:space="0" w:color="auto"/>
                <w:bottom w:val="none" w:sz="0" w:space="0" w:color="auto"/>
                <w:right w:val="none" w:sz="0" w:space="0" w:color="auto"/>
              </w:divBdr>
              <w:divsChild>
                <w:div w:id="960115671">
                  <w:marLeft w:val="0"/>
                  <w:marRight w:val="0"/>
                  <w:marTop w:val="0"/>
                  <w:marBottom w:val="0"/>
                  <w:divBdr>
                    <w:top w:val="none" w:sz="0" w:space="0" w:color="auto"/>
                    <w:left w:val="none" w:sz="0" w:space="0" w:color="auto"/>
                    <w:bottom w:val="none" w:sz="0" w:space="0" w:color="auto"/>
                    <w:right w:val="none" w:sz="0" w:space="0" w:color="auto"/>
                  </w:divBdr>
                  <w:divsChild>
                    <w:div w:id="16144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31459">
          <w:marLeft w:val="0"/>
          <w:marRight w:val="0"/>
          <w:marTop w:val="0"/>
          <w:marBottom w:val="0"/>
          <w:divBdr>
            <w:top w:val="none" w:sz="0" w:space="0" w:color="auto"/>
            <w:left w:val="none" w:sz="0" w:space="0" w:color="auto"/>
            <w:bottom w:val="none" w:sz="0" w:space="0" w:color="auto"/>
            <w:right w:val="none" w:sz="0" w:space="0" w:color="auto"/>
          </w:divBdr>
          <w:divsChild>
            <w:div w:id="951479929">
              <w:marLeft w:val="0"/>
              <w:marRight w:val="0"/>
              <w:marTop w:val="0"/>
              <w:marBottom w:val="0"/>
              <w:divBdr>
                <w:top w:val="none" w:sz="0" w:space="0" w:color="auto"/>
                <w:left w:val="none" w:sz="0" w:space="0" w:color="auto"/>
                <w:bottom w:val="none" w:sz="0" w:space="0" w:color="auto"/>
                <w:right w:val="none" w:sz="0" w:space="0" w:color="auto"/>
              </w:divBdr>
              <w:divsChild>
                <w:div w:id="320693773">
                  <w:marLeft w:val="0"/>
                  <w:marRight w:val="0"/>
                  <w:marTop w:val="0"/>
                  <w:marBottom w:val="0"/>
                  <w:divBdr>
                    <w:top w:val="none" w:sz="0" w:space="0" w:color="auto"/>
                    <w:left w:val="none" w:sz="0" w:space="0" w:color="auto"/>
                    <w:bottom w:val="none" w:sz="0" w:space="0" w:color="auto"/>
                    <w:right w:val="none" w:sz="0" w:space="0" w:color="auto"/>
                  </w:divBdr>
                  <w:divsChild>
                    <w:div w:id="10852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2864">
      <w:bodyDiv w:val="1"/>
      <w:marLeft w:val="0"/>
      <w:marRight w:val="0"/>
      <w:marTop w:val="0"/>
      <w:marBottom w:val="0"/>
      <w:divBdr>
        <w:top w:val="none" w:sz="0" w:space="0" w:color="auto"/>
        <w:left w:val="none" w:sz="0" w:space="0" w:color="auto"/>
        <w:bottom w:val="none" w:sz="0" w:space="0" w:color="auto"/>
        <w:right w:val="none" w:sz="0" w:space="0" w:color="auto"/>
      </w:divBdr>
    </w:div>
    <w:div w:id="849955903">
      <w:bodyDiv w:val="1"/>
      <w:marLeft w:val="0"/>
      <w:marRight w:val="0"/>
      <w:marTop w:val="0"/>
      <w:marBottom w:val="0"/>
      <w:divBdr>
        <w:top w:val="none" w:sz="0" w:space="0" w:color="auto"/>
        <w:left w:val="none" w:sz="0" w:space="0" w:color="auto"/>
        <w:bottom w:val="none" w:sz="0" w:space="0" w:color="auto"/>
        <w:right w:val="none" w:sz="0" w:space="0" w:color="auto"/>
      </w:divBdr>
    </w:div>
    <w:div w:id="854611030">
      <w:bodyDiv w:val="1"/>
      <w:marLeft w:val="0"/>
      <w:marRight w:val="0"/>
      <w:marTop w:val="0"/>
      <w:marBottom w:val="0"/>
      <w:divBdr>
        <w:top w:val="none" w:sz="0" w:space="0" w:color="auto"/>
        <w:left w:val="none" w:sz="0" w:space="0" w:color="auto"/>
        <w:bottom w:val="none" w:sz="0" w:space="0" w:color="auto"/>
        <w:right w:val="none" w:sz="0" w:space="0" w:color="auto"/>
      </w:divBdr>
      <w:divsChild>
        <w:div w:id="564800118">
          <w:marLeft w:val="640"/>
          <w:marRight w:val="0"/>
          <w:marTop w:val="0"/>
          <w:marBottom w:val="0"/>
          <w:divBdr>
            <w:top w:val="none" w:sz="0" w:space="0" w:color="auto"/>
            <w:left w:val="none" w:sz="0" w:space="0" w:color="auto"/>
            <w:bottom w:val="none" w:sz="0" w:space="0" w:color="auto"/>
            <w:right w:val="none" w:sz="0" w:space="0" w:color="auto"/>
          </w:divBdr>
        </w:div>
        <w:div w:id="570116755">
          <w:marLeft w:val="640"/>
          <w:marRight w:val="0"/>
          <w:marTop w:val="0"/>
          <w:marBottom w:val="0"/>
          <w:divBdr>
            <w:top w:val="none" w:sz="0" w:space="0" w:color="auto"/>
            <w:left w:val="none" w:sz="0" w:space="0" w:color="auto"/>
            <w:bottom w:val="none" w:sz="0" w:space="0" w:color="auto"/>
            <w:right w:val="none" w:sz="0" w:space="0" w:color="auto"/>
          </w:divBdr>
        </w:div>
        <w:div w:id="1185904683">
          <w:marLeft w:val="640"/>
          <w:marRight w:val="0"/>
          <w:marTop w:val="0"/>
          <w:marBottom w:val="0"/>
          <w:divBdr>
            <w:top w:val="none" w:sz="0" w:space="0" w:color="auto"/>
            <w:left w:val="none" w:sz="0" w:space="0" w:color="auto"/>
            <w:bottom w:val="none" w:sz="0" w:space="0" w:color="auto"/>
            <w:right w:val="none" w:sz="0" w:space="0" w:color="auto"/>
          </w:divBdr>
        </w:div>
        <w:div w:id="1361668591">
          <w:marLeft w:val="640"/>
          <w:marRight w:val="0"/>
          <w:marTop w:val="0"/>
          <w:marBottom w:val="0"/>
          <w:divBdr>
            <w:top w:val="none" w:sz="0" w:space="0" w:color="auto"/>
            <w:left w:val="none" w:sz="0" w:space="0" w:color="auto"/>
            <w:bottom w:val="none" w:sz="0" w:space="0" w:color="auto"/>
            <w:right w:val="none" w:sz="0" w:space="0" w:color="auto"/>
          </w:divBdr>
        </w:div>
        <w:div w:id="1535193719">
          <w:marLeft w:val="640"/>
          <w:marRight w:val="0"/>
          <w:marTop w:val="0"/>
          <w:marBottom w:val="0"/>
          <w:divBdr>
            <w:top w:val="none" w:sz="0" w:space="0" w:color="auto"/>
            <w:left w:val="none" w:sz="0" w:space="0" w:color="auto"/>
            <w:bottom w:val="none" w:sz="0" w:space="0" w:color="auto"/>
            <w:right w:val="none" w:sz="0" w:space="0" w:color="auto"/>
          </w:divBdr>
        </w:div>
        <w:div w:id="1958946347">
          <w:marLeft w:val="640"/>
          <w:marRight w:val="0"/>
          <w:marTop w:val="0"/>
          <w:marBottom w:val="0"/>
          <w:divBdr>
            <w:top w:val="none" w:sz="0" w:space="0" w:color="auto"/>
            <w:left w:val="none" w:sz="0" w:space="0" w:color="auto"/>
            <w:bottom w:val="none" w:sz="0" w:space="0" w:color="auto"/>
            <w:right w:val="none" w:sz="0" w:space="0" w:color="auto"/>
          </w:divBdr>
        </w:div>
        <w:div w:id="2058385509">
          <w:marLeft w:val="640"/>
          <w:marRight w:val="0"/>
          <w:marTop w:val="0"/>
          <w:marBottom w:val="0"/>
          <w:divBdr>
            <w:top w:val="none" w:sz="0" w:space="0" w:color="auto"/>
            <w:left w:val="none" w:sz="0" w:space="0" w:color="auto"/>
            <w:bottom w:val="none" w:sz="0" w:space="0" w:color="auto"/>
            <w:right w:val="none" w:sz="0" w:space="0" w:color="auto"/>
          </w:divBdr>
        </w:div>
      </w:divsChild>
    </w:div>
    <w:div w:id="857308210">
      <w:bodyDiv w:val="1"/>
      <w:marLeft w:val="0"/>
      <w:marRight w:val="0"/>
      <w:marTop w:val="0"/>
      <w:marBottom w:val="0"/>
      <w:divBdr>
        <w:top w:val="none" w:sz="0" w:space="0" w:color="auto"/>
        <w:left w:val="none" w:sz="0" w:space="0" w:color="auto"/>
        <w:bottom w:val="none" w:sz="0" w:space="0" w:color="auto"/>
        <w:right w:val="none" w:sz="0" w:space="0" w:color="auto"/>
      </w:divBdr>
      <w:divsChild>
        <w:div w:id="146826835">
          <w:marLeft w:val="640"/>
          <w:marRight w:val="0"/>
          <w:marTop w:val="0"/>
          <w:marBottom w:val="0"/>
          <w:divBdr>
            <w:top w:val="none" w:sz="0" w:space="0" w:color="auto"/>
            <w:left w:val="none" w:sz="0" w:space="0" w:color="auto"/>
            <w:bottom w:val="none" w:sz="0" w:space="0" w:color="auto"/>
            <w:right w:val="none" w:sz="0" w:space="0" w:color="auto"/>
          </w:divBdr>
        </w:div>
        <w:div w:id="216279565">
          <w:marLeft w:val="640"/>
          <w:marRight w:val="0"/>
          <w:marTop w:val="0"/>
          <w:marBottom w:val="0"/>
          <w:divBdr>
            <w:top w:val="none" w:sz="0" w:space="0" w:color="auto"/>
            <w:left w:val="none" w:sz="0" w:space="0" w:color="auto"/>
            <w:bottom w:val="none" w:sz="0" w:space="0" w:color="auto"/>
            <w:right w:val="none" w:sz="0" w:space="0" w:color="auto"/>
          </w:divBdr>
        </w:div>
        <w:div w:id="366684357">
          <w:marLeft w:val="640"/>
          <w:marRight w:val="0"/>
          <w:marTop w:val="0"/>
          <w:marBottom w:val="0"/>
          <w:divBdr>
            <w:top w:val="none" w:sz="0" w:space="0" w:color="auto"/>
            <w:left w:val="none" w:sz="0" w:space="0" w:color="auto"/>
            <w:bottom w:val="none" w:sz="0" w:space="0" w:color="auto"/>
            <w:right w:val="none" w:sz="0" w:space="0" w:color="auto"/>
          </w:divBdr>
        </w:div>
        <w:div w:id="397629583">
          <w:marLeft w:val="640"/>
          <w:marRight w:val="0"/>
          <w:marTop w:val="0"/>
          <w:marBottom w:val="0"/>
          <w:divBdr>
            <w:top w:val="none" w:sz="0" w:space="0" w:color="auto"/>
            <w:left w:val="none" w:sz="0" w:space="0" w:color="auto"/>
            <w:bottom w:val="none" w:sz="0" w:space="0" w:color="auto"/>
            <w:right w:val="none" w:sz="0" w:space="0" w:color="auto"/>
          </w:divBdr>
        </w:div>
        <w:div w:id="617755952">
          <w:marLeft w:val="640"/>
          <w:marRight w:val="0"/>
          <w:marTop w:val="0"/>
          <w:marBottom w:val="0"/>
          <w:divBdr>
            <w:top w:val="none" w:sz="0" w:space="0" w:color="auto"/>
            <w:left w:val="none" w:sz="0" w:space="0" w:color="auto"/>
            <w:bottom w:val="none" w:sz="0" w:space="0" w:color="auto"/>
            <w:right w:val="none" w:sz="0" w:space="0" w:color="auto"/>
          </w:divBdr>
        </w:div>
        <w:div w:id="672411575">
          <w:marLeft w:val="640"/>
          <w:marRight w:val="0"/>
          <w:marTop w:val="0"/>
          <w:marBottom w:val="0"/>
          <w:divBdr>
            <w:top w:val="none" w:sz="0" w:space="0" w:color="auto"/>
            <w:left w:val="none" w:sz="0" w:space="0" w:color="auto"/>
            <w:bottom w:val="none" w:sz="0" w:space="0" w:color="auto"/>
            <w:right w:val="none" w:sz="0" w:space="0" w:color="auto"/>
          </w:divBdr>
        </w:div>
        <w:div w:id="847447151">
          <w:marLeft w:val="640"/>
          <w:marRight w:val="0"/>
          <w:marTop w:val="0"/>
          <w:marBottom w:val="0"/>
          <w:divBdr>
            <w:top w:val="none" w:sz="0" w:space="0" w:color="auto"/>
            <w:left w:val="none" w:sz="0" w:space="0" w:color="auto"/>
            <w:bottom w:val="none" w:sz="0" w:space="0" w:color="auto"/>
            <w:right w:val="none" w:sz="0" w:space="0" w:color="auto"/>
          </w:divBdr>
        </w:div>
        <w:div w:id="1130515095">
          <w:marLeft w:val="640"/>
          <w:marRight w:val="0"/>
          <w:marTop w:val="0"/>
          <w:marBottom w:val="0"/>
          <w:divBdr>
            <w:top w:val="none" w:sz="0" w:space="0" w:color="auto"/>
            <w:left w:val="none" w:sz="0" w:space="0" w:color="auto"/>
            <w:bottom w:val="none" w:sz="0" w:space="0" w:color="auto"/>
            <w:right w:val="none" w:sz="0" w:space="0" w:color="auto"/>
          </w:divBdr>
        </w:div>
        <w:div w:id="1392659396">
          <w:marLeft w:val="640"/>
          <w:marRight w:val="0"/>
          <w:marTop w:val="0"/>
          <w:marBottom w:val="0"/>
          <w:divBdr>
            <w:top w:val="none" w:sz="0" w:space="0" w:color="auto"/>
            <w:left w:val="none" w:sz="0" w:space="0" w:color="auto"/>
            <w:bottom w:val="none" w:sz="0" w:space="0" w:color="auto"/>
            <w:right w:val="none" w:sz="0" w:space="0" w:color="auto"/>
          </w:divBdr>
        </w:div>
        <w:div w:id="1525900663">
          <w:marLeft w:val="640"/>
          <w:marRight w:val="0"/>
          <w:marTop w:val="0"/>
          <w:marBottom w:val="0"/>
          <w:divBdr>
            <w:top w:val="none" w:sz="0" w:space="0" w:color="auto"/>
            <w:left w:val="none" w:sz="0" w:space="0" w:color="auto"/>
            <w:bottom w:val="none" w:sz="0" w:space="0" w:color="auto"/>
            <w:right w:val="none" w:sz="0" w:space="0" w:color="auto"/>
          </w:divBdr>
        </w:div>
      </w:divsChild>
    </w:div>
    <w:div w:id="860968281">
      <w:bodyDiv w:val="1"/>
      <w:marLeft w:val="0"/>
      <w:marRight w:val="0"/>
      <w:marTop w:val="0"/>
      <w:marBottom w:val="0"/>
      <w:divBdr>
        <w:top w:val="none" w:sz="0" w:space="0" w:color="auto"/>
        <w:left w:val="none" w:sz="0" w:space="0" w:color="auto"/>
        <w:bottom w:val="none" w:sz="0" w:space="0" w:color="auto"/>
        <w:right w:val="none" w:sz="0" w:space="0" w:color="auto"/>
      </w:divBdr>
    </w:div>
    <w:div w:id="868951308">
      <w:bodyDiv w:val="1"/>
      <w:marLeft w:val="0"/>
      <w:marRight w:val="0"/>
      <w:marTop w:val="0"/>
      <w:marBottom w:val="0"/>
      <w:divBdr>
        <w:top w:val="none" w:sz="0" w:space="0" w:color="auto"/>
        <w:left w:val="none" w:sz="0" w:space="0" w:color="auto"/>
        <w:bottom w:val="none" w:sz="0" w:space="0" w:color="auto"/>
        <w:right w:val="none" w:sz="0" w:space="0" w:color="auto"/>
      </w:divBdr>
      <w:divsChild>
        <w:div w:id="293105236">
          <w:marLeft w:val="640"/>
          <w:marRight w:val="0"/>
          <w:marTop w:val="0"/>
          <w:marBottom w:val="0"/>
          <w:divBdr>
            <w:top w:val="none" w:sz="0" w:space="0" w:color="auto"/>
            <w:left w:val="none" w:sz="0" w:space="0" w:color="auto"/>
            <w:bottom w:val="none" w:sz="0" w:space="0" w:color="auto"/>
            <w:right w:val="none" w:sz="0" w:space="0" w:color="auto"/>
          </w:divBdr>
        </w:div>
        <w:div w:id="1155727932">
          <w:marLeft w:val="640"/>
          <w:marRight w:val="0"/>
          <w:marTop w:val="0"/>
          <w:marBottom w:val="0"/>
          <w:divBdr>
            <w:top w:val="none" w:sz="0" w:space="0" w:color="auto"/>
            <w:left w:val="none" w:sz="0" w:space="0" w:color="auto"/>
            <w:bottom w:val="none" w:sz="0" w:space="0" w:color="auto"/>
            <w:right w:val="none" w:sz="0" w:space="0" w:color="auto"/>
          </w:divBdr>
        </w:div>
        <w:div w:id="1351957751">
          <w:marLeft w:val="640"/>
          <w:marRight w:val="0"/>
          <w:marTop w:val="0"/>
          <w:marBottom w:val="0"/>
          <w:divBdr>
            <w:top w:val="none" w:sz="0" w:space="0" w:color="auto"/>
            <w:left w:val="none" w:sz="0" w:space="0" w:color="auto"/>
            <w:bottom w:val="none" w:sz="0" w:space="0" w:color="auto"/>
            <w:right w:val="none" w:sz="0" w:space="0" w:color="auto"/>
          </w:divBdr>
        </w:div>
        <w:div w:id="1476482751">
          <w:marLeft w:val="640"/>
          <w:marRight w:val="0"/>
          <w:marTop w:val="0"/>
          <w:marBottom w:val="0"/>
          <w:divBdr>
            <w:top w:val="none" w:sz="0" w:space="0" w:color="auto"/>
            <w:left w:val="none" w:sz="0" w:space="0" w:color="auto"/>
            <w:bottom w:val="none" w:sz="0" w:space="0" w:color="auto"/>
            <w:right w:val="none" w:sz="0" w:space="0" w:color="auto"/>
          </w:divBdr>
        </w:div>
      </w:divsChild>
    </w:div>
    <w:div w:id="880748169">
      <w:bodyDiv w:val="1"/>
      <w:marLeft w:val="0"/>
      <w:marRight w:val="0"/>
      <w:marTop w:val="0"/>
      <w:marBottom w:val="0"/>
      <w:divBdr>
        <w:top w:val="none" w:sz="0" w:space="0" w:color="auto"/>
        <w:left w:val="none" w:sz="0" w:space="0" w:color="auto"/>
        <w:bottom w:val="none" w:sz="0" w:space="0" w:color="auto"/>
        <w:right w:val="none" w:sz="0" w:space="0" w:color="auto"/>
      </w:divBdr>
      <w:divsChild>
        <w:div w:id="167870150">
          <w:marLeft w:val="640"/>
          <w:marRight w:val="0"/>
          <w:marTop w:val="0"/>
          <w:marBottom w:val="0"/>
          <w:divBdr>
            <w:top w:val="none" w:sz="0" w:space="0" w:color="auto"/>
            <w:left w:val="none" w:sz="0" w:space="0" w:color="auto"/>
            <w:bottom w:val="none" w:sz="0" w:space="0" w:color="auto"/>
            <w:right w:val="none" w:sz="0" w:space="0" w:color="auto"/>
          </w:divBdr>
        </w:div>
        <w:div w:id="294527225">
          <w:marLeft w:val="640"/>
          <w:marRight w:val="0"/>
          <w:marTop w:val="0"/>
          <w:marBottom w:val="0"/>
          <w:divBdr>
            <w:top w:val="none" w:sz="0" w:space="0" w:color="auto"/>
            <w:left w:val="none" w:sz="0" w:space="0" w:color="auto"/>
            <w:bottom w:val="none" w:sz="0" w:space="0" w:color="auto"/>
            <w:right w:val="none" w:sz="0" w:space="0" w:color="auto"/>
          </w:divBdr>
        </w:div>
        <w:div w:id="355497084">
          <w:marLeft w:val="640"/>
          <w:marRight w:val="0"/>
          <w:marTop w:val="0"/>
          <w:marBottom w:val="0"/>
          <w:divBdr>
            <w:top w:val="none" w:sz="0" w:space="0" w:color="auto"/>
            <w:left w:val="none" w:sz="0" w:space="0" w:color="auto"/>
            <w:bottom w:val="none" w:sz="0" w:space="0" w:color="auto"/>
            <w:right w:val="none" w:sz="0" w:space="0" w:color="auto"/>
          </w:divBdr>
        </w:div>
        <w:div w:id="549266645">
          <w:marLeft w:val="640"/>
          <w:marRight w:val="0"/>
          <w:marTop w:val="0"/>
          <w:marBottom w:val="0"/>
          <w:divBdr>
            <w:top w:val="none" w:sz="0" w:space="0" w:color="auto"/>
            <w:left w:val="none" w:sz="0" w:space="0" w:color="auto"/>
            <w:bottom w:val="none" w:sz="0" w:space="0" w:color="auto"/>
            <w:right w:val="none" w:sz="0" w:space="0" w:color="auto"/>
          </w:divBdr>
        </w:div>
        <w:div w:id="1225527254">
          <w:marLeft w:val="640"/>
          <w:marRight w:val="0"/>
          <w:marTop w:val="0"/>
          <w:marBottom w:val="0"/>
          <w:divBdr>
            <w:top w:val="none" w:sz="0" w:space="0" w:color="auto"/>
            <w:left w:val="none" w:sz="0" w:space="0" w:color="auto"/>
            <w:bottom w:val="none" w:sz="0" w:space="0" w:color="auto"/>
            <w:right w:val="none" w:sz="0" w:space="0" w:color="auto"/>
          </w:divBdr>
        </w:div>
        <w:div w:id="1583367758">
          <w:marLeft w:val="640"/>
          <w:marRight w:val="0"/>
          <w:marTop w:val="0"/>
          <w:marBottom w:val="0"/>
          <w:divBdr>
            <w:top w:val="none" w:sz="0" w:space="0" w:color="auto"/>
            <w:left w:val="none" w:sz="0" w:space="0" w:color="auto"/>
            <w:bottom w:val="none" w:sz="0" w:space="0" w:color="auto"/>
            <w:right w:val="none" w:sz="0" w:space="0" w:color="auto"/>
          </w:divBdr>
        </w:div>
        <w:div w:id="1632856266">
          <w:marLeft w:val="640"/>
          <w:marRight w:val="0"/>
          <w:marTop w:val="0"/>
          <w:marBottom w:val="0"/>
          <w:divBdr>
            <w:top w:val="none" w:sz="0" w:space="0" w:color="auto"/>
            <w:left w:val="none" w:sz="0" w:space="0" w:color="auto"/>
            <w:bottom w:val="none" w:sz="0" w:space="0" w:color="auto"/>
            <w:right w:val="none" w:sz="0" w:space="0" w:color="auto"/>
          </w:divBdr>
        </w:div>
        <w:div w:id="1867017530">
          <w:marLeft w:val="640"/>
          <w:marRight w:val="0"/>
          <w:marTop w:val="0"/>
          <w:marBottom w:val="0"/>
          <w:divBdr>
            <w:top w:val="none" w:sz="0" w:space="0" w:color="auto"/>
            <w:left w:val="none" w:sz="0" w:space="0" w:color="auto"/>
            <w:bottom w:val="none" w:sz="0" w:space="0" w:color="auto"/>
            <w:right w:val="none" w:sz="0" w:space="0" w:color="auto"/>
          </w:divBdr>
        </w:div>
        <w:div w:id="2041589600">
          <w:marLeft w:val="640"/>
          <w:marRight w:val="0"/>
          <w:marTop w:val="0"/>
          <w:marBottom w:val="0"/>
          <w:divBdr>
            <w:top w:val="none" w:sz="0" w:space="0" w:color="auto"/>
            <w:left w:val="none" w:sz="0" w:space="0" w:color="auto"/>
            <w:bottom w:val="none" w:sz="0" w:space="0" w:color="auto"/>
            <w:right w:val="none" w:sz="0" w:space="0" w:color="auto"/>
          </w:divBdr>
        </w:div>
        <w:div w:id="2066446760">
          <w:marLeft w:val="640"/>
          <w:marRight w:val="0"/>
          <w:marTop w:val="0"/>
          <w:marBottom w:val="0"/>
          <w:divBdr>
            <w:top w:val="none" w:sz="0" w:space="0" w:color="auto"/>
            <w:left w:val="none" w:sz="0" w:space="0" w:color="auto"/>
            <w:bottom w:val="none" w:sz="0" w:space="0" w:color="auto"/>
            <w:right w:val="none" w:sz="0" w:space="0" w:color="auto"/>
          </w:divBdr>
        </w:div>
      </w:divsChild>
    </w:div>
    <w:div w:id="884610103">
      <w:bodyDiv w:val="1"/>
      <w:marLeft w:val="0"/>
      <w:marRight w:val="0"/>
      <w:marTop w:val="0"/>
      <w:marBottom w:val="0"/>
      <w:divBdr>
        <w:top w:val="none" w:sz="0" w:space="0" w:color="auto"/>
        <w:left w:val="none" w:sz="0" w:space="0" w:color="auto"/>
        <w:bottom w:val="none" w:sz="0" w:space="0" w:color="auto"/>
        <w:right w:val="none" w:sz="0" w:space="0" w:color="auto"/>
      </w:divBdr>
      <w:divsChild>
        <w:div w:id="581375726">
          <w:marLeft w:val="640"/>
          <w:marRight w:val="0"/>
          <w:marTop w:val="0"/>
          <w:marBottom w:val="0"/>
          <w:divBdr>
            <w:top w:val="none" w:sz="0" w:space="0" w:color="auto"/>
            <w:left w:val="none" w:sz="0" w:space="0" w:color="auto"/>
            <w:bottom w:val="none" w:sz="0" w:space="0" w:color="auto"/>
            <w:right w:val="none" w:sz="0" w:space="0" w:color="auto"/>
          </w:divBdr>
        </w:div>
        <w:div w:id="587543387">
          <w:marLeft w:val="640"/>
          <w:marRight w:val="0"/>
          <w:marTop w:val="0"/>
          <w:marBottom w:val="0"/>
          <w:divBdr>
            <w:top w:val="none" w:sz="0" w:space="0" w:color="auto"/>
            <w:left w:val="none" w:sz="0" w:space="0" w:color="auto"/>
            <w:bottom w:val="none" w:sz="0" w:space="0" w:color="auto"/>
            <w:right w:val="none" w:sz="0" w:space="0" w:color="auto"/>
          </w:divBdr>
        </w:div>
        <w:div w:id="829366041">
          <w:marLeft w:val="640"/>
          <w:marRight w:val="0"/>
          <w:marTop w:val="0"/>
          <w:marBottom w:val="0"/>
          <w:divBdr>
            <w:top w:val="none" w:sz="0" w:space="0" w:color="auto"/>
            <w:left w:val="none" w:sz="0" w:space="0" w:color="auto"/>
            <w:bottom w:val="none" w:sz="0" w:space="0" w:color="auto"/>
            <w:right w:val="none" w:sz="0" w:space="0" w:color="auto"/>
          </w:divBdr>
        </w:div>
        <w:div w:id="1089038848">
          <w:marLeft w:val="640"/>
          <w:marRight w:val="0"/>
          <w:marTop w:val="0"/>
          <w:marBottom w:val="0"/>
          <w:divBdr>
            <w:top w:val="none" w:sz="0" w:space="0" w:color="auto"/>
            <w:left w:val="none" w:sz="0" w:space="0" w:color="auto"/>
            <w:bottom w:val="none" w:sz="0" w:space="0" w:color="auto"/>
            <w:right w:val="none" w:sz="0" w:space="0" w:color="auto"/>
          </w:divBdr>
        </w:div>
      </w:divsChild>
    </w:div>
    <w:div w:id="888303296">
      <w:bodyDiv w:val="1"/>
      <w:marLeft w:val="0"/>
      <w:marRight w:val="0"/>
      <w:marTop w:val="0"/>
      <w:marBottom w:val="0"/>
      <w:divBdr>
        <w:top w:val="none" w:sz="0" w:space="0" w:color="auto"/>
        <w:left w:val="none" w:sz="0" w:space="0" w:color="auto"/>
        <w:bottom w:val="none" w:sz="0" w:space="0" w:color="auto"/>
        <w:right w:val="none" w:sz="0" w:space="0" w:color="auto"/>
      </w:divBdr>
      <w:divsChild>
        <w:div w:id="188882326">
          <w:marLeft w:val="640"/>
          <w:marRight w:val="0"/>
          <w:marTop w:val="0"/>
          <w:marBottom w:val="0"/>
          <w:divBdr>
            <w:top w:val="none" w:sz="0" w:space="0" w:color="auto"/>
            <w:left w:val="none" w:sz="0" w:space="0" w:color="auto"/>
            <w:bottom w:val="none" w:sz="0" w:space="0" w:color="auto"/>
            <w:right w:val="none" w:sz="0" w:space="0" w:color="auto"/>
          </w:divBdr>
        </w:div>
        <w:div w:id="209607936">
          <w:marLeft w:val="640"/>
          <w:marRight w:val="0"/>
          <w:marTop w:val="0"/>
          <w:marBottom w:val="0"/>
          <w:divBdr>
            <w:top w:val="none" w:sz="0" w:space="0" w:color="auto"/>
            <w:left w:val="none" w:sz="0" w:space="0" w:color="auto"/>
            <w:bottom w:val="none" w:sz="0" w:space="0" w:color="auto"/>
            <w:right w:val="none" w:sz="0" w:space="0" w:color="auto"/>
          </w:divBdr>
        </w:div>
        <w:div w:id="401878775">
          <w:marLeft w:val="640"/>
          <w:marRight w:val="0"/>
          <w:marTop w:val="0"/>
          <w:marBottom w:val="0"/>
          <w:divBdr>
            <w:top w:val="none" w:sz="0" w:space="0" w:color="auto"/>
            <w:left w:val="none" w:sz="0" w:space="0" w:color="auto"/>
            <w:bottom w:val="none" w:sz="0" w:space="0" w:color="auto"/>
            <w:right w:val="none" w:sz="0" w:space="0" w:color="auto"/>
          </w:divBdr>
        </w:div>
        <w:div w:id="1518040473">
          <w:marLeft w:val="640"/>
          <w:marRight w:val="0"/>
          <w:marTop w:val="0"/>
          <w:marBottom w:val="0"/>
          <w:divBdr>
            <w:top w:val="none" w:sz="0" w:space="0" w:color="auto"/>
            <w:left w:val="none" w:sz="0" w:space="0" w:color="auto"/>
            <w:bottom w:val="none" w:sz="0" w:space="0" w:color="auto"/>
            <w:right w:val="none" w:sz="0" w:space="0" w:color="auto"/>
          </w:divBdr>
        </w:div>
        <w:div w:id="1536310474">
          <w:marLeft w:val="640"/>
          <w:marRight w:val="0"/>
          <w:marTop w:val="0"/>
          <w:marBottom w:val="0"/>
          <w:divBdr>
            <w:top w:val="none" w:sz="0" w:space="0" w:color="auto"/>
            <w:left w:val="none" w:sz="0" w:space="0" w:color="auto"/>
            <w:bottom w:val="none" w:sz="0" w:space="0" w:color="auto"/>
            <w:right w:val="none" w:sz="0" w:space="0" w:color="auto"/>
          </w:divBdr>
        </w:div>
        <w:div w:id="1597638735">
          <w:marLeft w:val="640"/>
          <w:marRight w:val="0"/>
          <w:marTop w:val="0"/>
          <w:marBottom w:val="0"/>
          <w:divBdr>
            <w:top w:val="none" w:sz="0" w:space="0" w:color="auto"/>
            <w:left w:val="none" w:sz="0" w:space="0" w:color="auto"/>
            <w:bottom w:val="none" w:sz="0" w:space="0" w:color="auto"/>
            <w:right w:val="none" w:sz="0" w:space="0" w:color="auto"/>
          </w:divBdr>
        </w:div>
      </w:divsChild>
    </w:div>
    <w:div w:id="889611690">
      <w:bodyDiv w:val="1"/>
      <w:marLeft w:val="0"/>
      <w:marRight w:val="0"/>
      <w:marTop w:val="0"/>
      <w:marBottom w:val="0"/>
      <w:divBdr>
        <w:top w:val="none" w:sz="0" w:space="0" w:color="auto"/>
        <w:left w:val="none" w:sz="0" w:space="0" w:color="auto"/>
        <w:bottom w:val="none" w:sz="0" w:space="0" w:color="auto"/>
        <w:right w:val="none" w:sz="0" w:space="0" w:color="auto"/>
      </w:divBdr>
      <w:divsChild>
        <w:div w:id="141123273">
          <w:marLeft w:val="640"/>
          <w:marRight w:val="0"/>
          <w:marTop w:val="0"/>
          <w:marBottom w:val="0"/>
          <w:divBdr>
            <w:top w:val="none" w:sz="0" w:space="0" w:color="auto"/>
            <w:left w:val="none" w:sz="0" w:space="0" w:color="auto"/>
            <w:bottom w:val="none" w:sz="0" w:space="0" w:color="auto"/>
            <w:right w:val="none" w:sz="0" w:space="0" w:color="auto"/>
          </w:divBdr>
        </w:div>
        <w:div w:id="307560877">
          <w:marLeft w:val="640"/>
          <w:marRight w:val="0"/>
          <w:marTop w:val="0"/>
          <w:marBottom w:val="0"/>
          <w:divBdr>
            <w:top w:val="none" w:sz="0" w:space="0" w:color="auto"/>
            <w:left w:val="none" w:sz="0" w:space="0" w:color="auto"/>
            <w:bottom w:val="none" w:sz="0" w:space="0" w:color="auto"/>
            <w:right w:val="none" w:sz="0" w:space="0" w:color="auto"/>
          </w:divBdr>
        </w:div>
        <w:div w:id="618757897">
          <w:marLeft w:val="640"/>
          <w:marRight w:val="0"/>
          <w:marTop w:val="0"/>
          <w:marBottom w:val="0"/>
          <w:divBdr>
            <w:top w:val="none" w:sz="0" w:space="0" w:color="auto"/>
            <w:left w:val="none" w:sz="0" w:space="0" w:color="auto"/>
            <w:bottom w:val="none" w:sz="0" w:space="0" w:color="auto"/>
            <w:right w:val="none" w:sz="0" w:space="0" w:color="auto"/>
          </w:divBdr>
        </w:div>
        <w:div w:id="731194372">
          <w:marLeft w:val="640"/>
          <w:marRight w:val="0"/>
          <w:marTop w:val="0"/>
          <w:marBottom w:val="0"/>
          <w:divBdr>
            <w:top w:val="none" w:sz="0" w:space="0" w:color="auto"/>
            <w:left w:val="none" w:sz="0" w:space="0" w:color="auto"/>
            <w:bottom w:val="none" w:sz="0" w:space="0" w:color="auto"/>
            <w:right w:val="none" w:sz="0" w:space="0" w:color="auto"/>
          </w:divBdr>
        </w:div>
        <w:div w:id="858544915">
          <w:marLeft w:val="640"/>
          <w:marRight w:val="0"/>
          <w:marTop w:val="0"/>
          <w:marBottom w:val="0"/>
          <w:divBdr>
            <w:top w:val="none" w:sz="0" w:space="0" w:color="auto"/>
            <w:left w:val="none" w:sz="0" w:space="0" w:color="auto"/>
            <w:bottom w:val="none" w:sz="0" w:space="0" w:color="auto"/>
            <w:right w:val="none" w:sz="0" w:space="0" w:color="auto"/>
          </w:divBdr>
        </w:div>
        <w:div w:id="959994166">
          <w:marLeft w:val="640"/>
          <w:marRight w:val="0"/>
          <w:marTop w:val="0"/>
          <w:marBottom w:val="0"/>
          <w:divBdr>
            <w:top w:val="none" w:sz="0" w:space="0" w:color="auto"/>
            <w:left w:val="none" w:sz="0" w:space="0" w:color="auto"/>
            <w:bottom w:val="none" w:sz="0" w:space="0" w:color="auto"/>
            <w:right w:val="none" w:sz="0" w:space="0" w:color="auto"/>
          </w:divBdr>
        </w:div>
        <w:div w:id="981613957">
          <w:marLeft w:val="640"/>
          <w:marRight w:val="0"/>
          <w:marTop w:val="0"/>
          <w:marBottom w:val="0"/>
          <w:divBdr>
            <w:top w:val="none" w:sz="0" w:space="0" w:color="auto"/>
            <w:left w:val="none" w:sz="0" w:space="0" w:color="auto"/>
            <w:bottom w:val="none" w:sz="0" w:space="0" w:color="auto"/>
            <w:right w:val="none" w:sz="0" w:space="0" w:color="auto"/>
          </w:divBdr>
        </w:div>
        <w:div w:id="1333029687">
          <w:marLeft w:val="640"/>
          <w:marRight w:val="0"/>
          <w:marTop w:val="0"/>
          <w:marBottom w:val="0"/>
          <w:divBdr>
            <w:top w:val="none" w:sz="0" w:space="0" w:color="auto"/>
            <w:left w:val="none" w:sz="0" w:space="0" w:color="auto"/>
            <w:bottom w:val="none" w:sz="0" w:space="0" w:color="auto"/>
            <w:right w:val="none" w:sz="0" w:space="0" w:color="auto"/>
          </w:divBdr>
        </w:div>
        <w:div w:id="2015499397">
          <w:marLeft w:val="640"/>
          <w:marRight w:val="0"/>
          <w:marTop w:val="0"/>
          <w:marBottom w:val="0"/>
          <w:divBdr>
            <w:top w:val="none" w:sz="0" w:space="0" w:color="auto"/>
            <w:left w:val="none" w:sz="0" w:space="0" w:color="auto"/>
            <w:bottom w:val="none" w:sz="0" w:space="0" w:color="auto"/>
            <w:right w:val="none" w:sz="0" w:space="0" w:color="auto"/>
          </w:divBdr>
        </w:div>
        <w:div w:id="2057772766">
          <w:marLeft w:val="640"/>
          <w:marRight w:val="0"/>
          <w:marTop w:val="0"/>
          <w:marBottom w:val="0"/>
          <w:divBdr>
            <w:top w:val="none" w:sz="0" w:space="0" w:color="auto"/>
            <w:left w:val="none" w:sz="0" w:space="0" w:color="auto"/>
            <w:bottom w:val="none" w:sz="0" w:space="0" w:color="auto"/>
            <w:right w:val="none" w:sz="0" w:space="0" w:color="auto"/>
          </w:divBdr>
        </w:div>
      </w:divsChild>
    </w:div>
    <w:div w:id="891037008">
      <w:bodyDiv w:val="1"/>
      <w:marLeft w:val="0"/>
      <w:marRight w:val="0"/>
      <w:marTop w:val="0"/>
      <w:marBottom w:val="0"/>
      <w:divBdr>
        <w:top w:val="none" w:sz="0" w:space="0" w:color="auto"/>
        <w:left w:val="none" w:sz="0" w:space="0" w:color="auto"/>
        <w:bottom w:val="none" w:sz="0" w:space="0" w:color="auto"/>
        <w:right w:val="none" w:sz="0" w:space="0" w:color="auto"/>
      </w:divBdr>
      <w:divsChild>
        <w:div w:id="1107046099">
          <w:marLeft w:val="640"/>
          <w:marRight w:val="0"/>
          <w:marTop w:val="0"/>
          <w:marBottom w:val="0"/>
          <w:divBdr>
            <w:top w:val="none" w:sz="0" w:space="0" w:color="auto"/>
            <w:left w:val="none" w:sz="0" w:space="0" w:color="auto"/>
            <w:bottom w:val="none" w:sz="0" w:space="0" w:color="auto"/>
            <w:right w:val="none" w:sz="0" w:space="0" w:color="auto"/>
          </w:divBdr>
        </w:div>
        <w:div w:id="1469317228">
          <w:marLeft w:val="640"/>
          <w:marRight w:val="0"/>
          <w:marTop w:val="0"/>
          <w:marBottom w:val="0"/>
          <w:divBdr>
            <w:top w:val="none" w:sz="0" w:space="0" w:color="auto"/>
            <w:left w:val="none" w:sz="0" w:space="0" w:color="auto"/>
            <w:bottom w:val="none" w:sz="0" w:space="0" w:color="auto"/>
            <w:right w:val="none" w:sz="0" w:space="0" w:color="auto"/>
          </w:divBdr>
        </w:div>
      </w:divsChild>
    </w:div>
    <w:div w:id="892429907">
      <w:bodyDiv w:val="1"/>
      <w:marLeft w:val="0"/>
      <w:marRight w:val="0"/>
      <w:marTop w:val="0"/>
      <w:marBottom w:val="0"/>
      <w:divBdr>
        <w:top w:val="none" w:sz="0" w:space="0" w:color="auto"/>
        <w:left w:val="none" w:sz="0" w:space="0" w:color="auto"/>
        <w:bottom w:val="none" w:sz="0" w:space="0" w:color="auto"/>
        <w:right w:val="none" w:sz="0" w:space="0" w:color="auto"/>
      </w:divBdr>
      <w:divsChild>
        <w:div w:id="198276739">
          <w:marLeft w:val="640"/>
          <w:marRight w:val="0"/>
          <w:marTop w:val="0"/>
          <w:marBottom w:val="0"/>
          <w:divBdr>
            <w:top w:val="none" w:sz="0" w:space="0" w:color="auto"/>
            <w:left w:val="none" w:sz="0" w:space="0" w:color="auto"/>
            <w:bottom w:val="none" w:sz="0" w:space="0" w:color="auto"/>
            <w:right w:val="none" w:sz="0" w:space="0" w:color="auto"/>
          </w:divBdr>
        </w:div>
        <w:div w:id="304700066">
          <w:marLeft w:val="640"/>
          <w:marRight w:val="0"/>
          <w:marTop w:val="0"/>
          <w:marBottom w:val="0"/>
          <w:divBdr>
            <w:top w:val="none" w:sz="0" w:space="0" w:color="auto"/>
            <w:left w:val="none" w:sz="0" w:space="0" w:color="auto"/>
            <w:bottom w:val="none" w:sz="0" w:space="0" w:color="auto"/>
            <w:right w:val="none" w:sz="0" w:space="0" w:color="auto"/>
          </w:divBdr>
        </w:div>
        <w:div w:id="391005964">
          <w:marLeft w:val="640"/>
          <w:marRight w:val="0"/>
          <w:marTop w:val="0"/>
          <w:marBottom w:val="0"/>
          <w:divBdr>
            <w:top w:val="none" w:sz="0" w:space="0" w:color="auto"/>
            <w:left w:val="none" w:sz="0" w:space="0" w:color="auto"/>
            <w:bottom w:val="none" w:sz="0" w:space="0" w:color="auto"/>
            <w:right w:val="none" w:sz="0" w:space="0" w:color="auto"/>
          </w:divBdr>
        </w:div>
        <w:div w:id="483278056">
          <w:marLeft w:val="640"/>
          <w:marRight w:val="0"/>
          <w:marTop w:val="0"/>
          <w:marBottom w:val="0"/>
          <w:divBdr>
            <w:top w:val="none" w:sz="0" w:space="0" w:color="auto"/>
            <w:left w:val="none" w:sz="0" w:space="0" w:color="auto"/>
            <w:bottom w:val="none" w:sz="0" w:space="0" w:color="auto"/>
            <w:right w:val="none" w:sz="0" w:space="0" w:color="auto"/>
          </w:divBdr>
        </w:div>
        <w:div w:id="655569875">
          <w:marLeft w:val="640"/>
          <w:marRight w:val="0"/>
          <w:marTop w:val="0"/>
          <w:marBottom w:val="0"/>
          <w:divBdr>
            <w:top w:val="none" w:sz="0" w:space="0" w:color="auto"/>
            <w:left w:val="none" w:sz="0" w:space="0" w:color="auto"/>
            <w:bottom w:val="none" w:sz="0" w:space="0" w:color="auto"/>
            <w:right w:val="none" w:sz="0" w:space="0" w:color="auto"/>
          </w:divBdr>
        </w:div>
        <w:div w:id="690960162">
          <w:marLeft w:val="640"/>
          <w:marRight w:val="0"/>
          <w:marTop w:val="0"/>
          <w:marBottom w:val="0"/>
          <w:divBdr>
            <w:top w:val="none" w:sz="0" w:space="0" w:color="auto"/>
            <w:left w:val="none" w:sz="0" w:space="0" w:color="auto"/>
            <w:bottom w:val="none" w:sz="0" w:space="0" w:color="auto"/>
            <w:right w:val="none" w:sz="0" w:space="0" w:color="auto"/>
          </w:divBdr>
        </w:div>
        <w:div w:id="935788654">
          <w:marLeft w:val="640"/>
          <w:marRight w:val="0"/>
          <w:marTop w:val="0"/>
          <w:marBottom w:val="0"/>
          <w:divBdr>
            <w:top w:val="none" w:sz="0" w:space="0" w:color="auto"/>
            <w:left w:val="none" w:sz="0" w:space="0" w:color="auto"/>
            <w:bottom w:val="none" w:sz="0" w:space="0" w:color="auto"/>
            <w:right w:val="none" w:sz="0" w:space="0" w:color="auto"/>
          </w:divBdr>
        </w:div>
        <w:div w:id="945234566">
          <w:marLeft w:val="640"/>
          <w:marRight w:val="0"/>
          <w:marTop w:val="0"/>
          <w:marBottom w:val="0"/>
          <w:divBdr>
            <w:top w:val="none" w:sz="0" w:space="0" w:color="auto"/>
            <w:left w:val="none" w:sz="0" w:space="0" w:color="auto"/>
            <w:bottom w:val="none" w:sz="0" w:space="0" w:color="auto"/>
            <w:right w:val="none" w:sz="0" w:space="0" w:color="auto"/>
          </w:divBdr>
        </w:div>
        <w:div w:id="1057432900">
          <w:marLeft w:val="640"/>
          <w:marRight w:val="0"/>
          <w:marTop w:val="0"/>
          <w:marBottom w:val="0"/>
          <w:divBdr>
            <w:top w:val="none" w:sz="0" w:space="0" w:color="auto"/>
            <w:left w:val="none" w:sz="0" w:space="0" w:color="auto"/>
            <w:bottom w:val="none" w:sz="0" w:space="0" w:color="auto"/>
            <w:right w:val="none" w:sz="0" w:space="0" w:color="auto"/>
          </w:divBdr>
        </w:div>
        <w:div w:id="1369138908">
          <w:marLeft w:val="640"/>
          <w:marRight w:val="0"/>
          <w:marTop w:val="0"/>
          <w:marBottom w:val="0"/>
          <w:divBdr>
            <w:top w:val="none" w:sz="0" w:space="0" w:color="auto"/>
            <w:left w:val="none" w:sz="0" w:space="0" w:color="auto"/>
            <w:bottom w:val="none" w:sz="0" w:space="0" w:color="auto"/>
            <w:right w:val="none" w:sz="0" w:space="0" w:color="auto"/>
          </w:divBdr>
        </w:div>
        <w:div w:id="2060785529">
          <w:marLeft w:val="640"/>
          <w:marRight w:val="0"/>
          <w:marTop w:val="0"/>
          <w:marBottom w:val="0"/>
          <w:divBdr>
            <w:top w:val="none" w:sz="0" w:space="0" w:color="auto"/>
            <w:left w:val="none" w:sz="0" w:space="0" w:color="auto"/>
            <w:bottom w:val="none" w:sz="0" w:space="0" w:color="auto"/>
            <w:right w:val="none" w:sz="0" w:space="0" w:color="auto"/>
          </w:divBdr>
        </w:div>
      </w:divsChild>
    </w:div>
    <w:div w:id="902835704">
      <w:bodyDiv w:val="1"/>
      <w:marLeft w:val="0"/>
      <w:marRight w:val="0"/>
      <w:marTop w:val="0"/>
      <w:marBottom w:val="0"/>
      <w:divBdr>
        <w:top w:val="none" w:sz="0" w:space="0" w:color="auto"/>
        <w:left w:val="none" w:sz="0" w:space="0" w:color="auto"/>
        <w:bottom w:val="none" w:sz="0" w:space="0" w:color="auto"/>
        <w:right w:val="none" w:sz="0" w:space="0" w:color="auto"/>
      </w:divBdr>
      <w:divsChild>
        <w:div w:id="42947803">
          <w:marLeft w:val="640"/>
          <w:marRight w:val="0"/>
          <w:marTop w:val="0"/>
          <w:marBottom w:val="0"/>
          <w:divBdr>
            <w:top w:val="none" w:sz="0" w:space="0" w:color="auto"/>
            <w:left w:val="none" w:sz="0" w:space="0" w:color="auto"/>
            <w:bottom w:val="none" w:sz="0" w:space="0" w:color="auto"/>
            <w:right w:val="none" w:sz="0" w:space="0" w:color="auto"/>
          </w:divBdr>
        </w:div>
        <w:div w:id="88356932">
          <w:marLeft w:val="640"/>
          <w:marRight w:val="0"/>
          <w:marTop w:val="0"/>
          <w:marBottom w:val="0"/>
          <w:divBdr>
            <w:top w:val="none" w:sz="0" w:space="0" w:color="auto"/>
            <w:left w:val="none" w:sz="0" w:space="0" w:color="auto"/>
            <w:bottom w:val="none" w:sz="0" w:space="0" w:color="auto"/>
            <w:right w:val="none" w:sz="0" w:space="0" w:color="auto"/>
          </w:divBdr>
        </w:div>
        <w:div w:id="103228473">
          <w:marLeft w:val="640"/>
          <w:marRight w:val="0"/>
          <w:marTop w:val="0"/>
          <w:marBottom w:val="0"/>
          <w:divBdr>
            <w:top w:val="none" w:sz="0" w:space="0" w:color="auto"/>
            <w:left w:val="none" w:sz="0" w:space="0" w:color="auto"/>
            <w:bottom w:val="none" w:sz="0" w:space="0" w:color="auto"/>
            <w:right w:val="none" w:sz="0" w:space="0" w:color="auto"/>
          </w:divBdr>
        </w:div>
        <w:div w:id="324478263">
          <w:marLeft w:val="640"/>
          <w:marRight w:val="0"/>
          <w:marTop w:val="0"/>
          <w:marBottom w:val="0"/>
          <w:divBdr>
            <w:top w:val="none" w:sz="0" w:space="0" w:color="auto"/>
            <w:left w:val="none" w:sz="0" w:space="0" w:color="auto"/>
            <w:bottom w:val="none" w:sz="0" w:space="0" w:color="auto"/>
            <w:right w:val="none" w:sz="0" w:space="0" w:color="auto"/>
          </w:divBdr>
        </w:div>
        <w:div w:id="373432452">
          <w:marLeft w:val="640"/>
          <w:marRight w:val="0"/>
          <w:marTop w:val="0"/>
          <w:marBottom w:val="0"/>
          <w:divBdr>
            <w:top w:val="none" w:sz="0" w:space="0" w:color="auto"/>
            <w:left w:val="none" w:sz="0" w:space="0" w:color="auto"/>
            <w:bottom w:val="none" w:sz="0" w:space="0" w:color="auto"/>
            <w:right w:val="none" w:sz="0" w:space="0" w:color="auto"/>
          </w:divBdr>
        </w:div>
        <w:div w:id="483283007">
          <w:marLeft w:val="640"/>
          <w:marRight w:val="0"/>
          <w:marTop w:val="0"/>
          <w:marBottom w:val="0"/>
          <w:divBdr>
            <w:top w:val="none" w:sz="0" w:space="0" w:color="auto"/>
            <w:left w:val="none" w:sz="0" w:space="0" w:color="auto"/>
            <w:bottom w:val="none" w:sz="0" w:space="0" w:color="auto"/>
            <w:right w:val="none" w:sz="0" w:space="0" w:color="auto"/>
          </w:divBdr>
        </w:div>
        <w:div w:id="959411618">
          <w:marLeft w:val="640"/>
          <w:marRight w:val="0"/>
          <w:marTop w:val="0"/>
          <w:marBottom w:val="0"/>
          <w:divBdr>
            <w:top w:val="none" w:sz="0" w:space="0" w:color="auto"/>
            <w:left w:val="none" w:sz="0" w:space="0" w:color="auto"/>
            <w:bottom w:val="none" w:sz="0" w:space="0" w:color="auto"/>
            <w:right w:val="none" w:sz="0" w:space="0" w:color="auto"/>
          </w:divBdr>
        </w:div>
        <w:div w:id="1383751440">
          <w:marLeft w:val="640"/>
          <w:marRight w:val="0"/>
          <w:marTop w:val="0"/>
          <w:marBottom w:val="0"/>
          <w:divBdr>
            <w:top w:val="none" w:sz="0" w:space="0" w:color="auto"/>
            <w:left w:val="none" w:sz="0" w:space="0" w:color="auto"/>
            <w:bottom w:val="none" w:sz="0" w:space="0" w:color="auto"/>
            <w:right w:val="none" w:sz="0" w:space="0" w:color="auto"/>
          </w:divBdr>
        </w:div>
        <w:div w:id="1694913331">
          <w:marLeft w:val="640"/>
          <w:marRight w:val="0"/>
          <w:marTop w:val="0"/>
          <w:marBottom w:val="0"/>
          <w:divBdr>
            <w:top w:val="none" w:sz="0" w:space="0" w:color="auto"/>
            <w:left w:val="none" w:sz="0" w:space="0" w:color="auto"/>
            <w:bottom w:val="none" w:sz="0" w:space="0" w:color="auto"/>
            <w:right w:val="none" w:sz="0" w:space="0" w:color="auto"/>
          </w:divBdr>
        </w:div>
        <w:div w:id="1728526070">
          <w:marLeft w:val="640"/>
          <w:marRight w:val="0"/>
          <w:marTop w:val="0"/>
          <w:marBottom w:val="0"/>
          <w:divBdr>
            <w:top w:val="none" w:sz="0" w:space="0" w:color="auto"/>
            <w:left w:val="none" w:sz="0" w:space="0" w:color="auto"/>
            <w:bottom w:val="none" w:sz="0" w:space="0" w:color="auto"/>
            <w:right w:val="none" w:sz="0" w:space="0" w:color="auto"/>
          </w:divBdr>
        </w:div>
        <w:div w:id="1976133454">
          <w:marLeft w:val="640"/>
          <w:marRight w:val="0"/>
          <w:marTop w:val="0"/>
          <w:marBottom w:val="0"/>
          <w:divBdr>
            <w:top w:val="none" w:sz="0" w:space="0" w:color="auto"/>
            <w:left w:val="none" w:sz="0" w:space="0" w:color="auto"/>
            <w:bottom w:val="none" w:sz="0" w:space="0" w:color="auto"/>
            <w:right w:val="none" w:sz="0" w:space="0" w:color="auto"/>
          </w:divBdr>
        </w:div>
      </w:divsChild>
    </w:div>
    <w:div w:id="904146349">
      <w:bodyDiv w:val="1"/>
      <w:marLeft w:val="0"/>
      <w:marRight w:val="0"/>
      <w:marTop w:val="0"/>
      <w:marBottom w:val="0"/>
      <w:divBdr>
        <w:top w:val="none" w:sz="0" w:space="0" w:color="auto"/>
        <w:left w:val="none" w:sz="0" w:space="0" w:color="auto"/>
        <w:bottom w:val="none" w:sz="0" w:space="0" w:color="auto"/>
        <w:right w:val="none" w:sz="0" w:space="0" w:color="auto"/>
      </w:divBdr>
      <w:divsChild>
        <w:div w:id="314533340">
          <w:marLeft w:val="640"/>
          <w:marRight w:val="0"/>
          <w:marTop w:val="0"/>
          <w:marBottom w:val="0"/>
          <w:divBdr>
            <w:top w:val="none" w:sz="0" w:space="0" w:color="auto"/>
            <w:left w:val="none" w:sz="0" w:space="0" w:color="auto"/>
            <w:bottom w:val="none" w:sz="0" w:space="0" w:color="auto"/>
            <w:right w:val="none" w:sz="0" w:space="0" w:color="auto"/>
          </w:divBdr>
        </w:div>
        <w:div w:id="645283966">
          <w:marLeft w:val="640"/>
          <w:marRight w:val="0"/>
          <w:marTop w:val="0"/>
          <w:marBottom w:val="0"/>
          <w:divBdr>
            <w:top w:val="none" w:sz="0" w:space="0" w:color="auto"/>
            <w:left w:val="none" w:sz="0" w:space="0" w:color="auto"/>
            <w:bottom w:val="none" w:sz="0" w:space="0" w:color="auto"/>
            <w:right w:val="none" w:sz="0" w:space="0" w:color="auto"/>
          </w:divBdr>
        </w:div>
        <w:div w:id="699279114">
          <w:marLeft w:val="640"/>
          <w:marRight w:val="0"/>
          <w:marTop w:val="0"/>
          <w:marBottom w:val="0"/>
          <w:divBdr>
            <w:top w:val="none" w:sz="0" w:space="0" w:color="auto"/>
            <w:left w:val="none" w:sz="0" w:space="0" w:color="auto"/>
            <w:bottom w:val="none" w:sz="0" w:space="0" w:color="auto"/>
            <w:right w:val="none" w:sz="0" w:space="0" w:color="auto"/>
          </w:divBdr>
        </w:div>
        <w:div w:id="1043138062">
          <w:marLeft w:val="640"/>
          <w:marRight w:val="0"/>
          <w:marTop w:val="0"/>
          <w:marBottom w:val="0"/>
          <w:divBdr>
            <w:top w:val="none" w:sz="0" w:space="0" w:color="auto"/>
            <w:left w:val="none" w:sz="0" w:space="0" w:color="auto"/>
            <w:bottom w:val="none" w:sz="0" w:space="0" w:color="auto"/>
            <w:right w:val="none" w:sz="0" w:space="0" w:color="auto"/>
          </w:divBdr>
        </w:div>
        <w:div w:id="1157188810">
          <w:marLeft w:val="640"/>
          <w:marRight w:val="0"/>
          <w:marTop w:val="0"/>
          <w:marBottom w:val="0"/>
          <w:divBdr>
            <w:top w:val="none" w:sz="0" w:space="0" w:color="auto"/>
            <w:left w:val="none" w:sz="0" w:space="0" w:color="auto"/>
            <w:bottom w:val="none" w:sz="0" w:space="0" w:color="auto"/>
            <w:right w:val="none" w:sz="0" w:space="0" w:color="auto"/>
          </w:divBdr>
        </w:div>
        <w:div w:id="1405568656">
          <w:marLeft w:val="640"/>
          <w:marRight w:val="0"/>
          <w:marTop w:val="0"/>
          <w:marBottom w:val="0"/>
          <w:divBdr>
            <w:top w:val="none" w:sz="0" w:space="0" w:color="auto"/>
            <w:left w:val="none" w:sz="0" w:space="0" w:color="auto"/>
            <w:bottom w:val="none" w:sz="0" w:space="0" w:color="auto"/>
            <w:right w:val="none" w:sz="0" w:space="0" w:color="auto"/>
          </w:divBdr>
        </w:div>
      </w:divsChild>
    </w:div>
    <w:div w:id="909147255">
      <w:bodyDiv w:val="1"/>
      <w:marLeft w:val="0"/>
      <w:marRight w:val="0"/>
      <w:marTop w:val="0"/>
      <w:marBottom w:val="0"/>
      <w:divBdr>
        <w:top w:val="none" w:sz="0" w:space="0" w:color="auto"/>
        <w:left w:val="none" w:sz="0" w:space="0" w:color="auto"/>
        <w:bottom w:val="none" w:sz="0" w:space="0" w:color="auto"/>
        <w:right w:val="none" w:sz="0" w:space="0" w:color="auto"/>
      </w:divBdr>
    </w:div>
    <w:div w:id="914361526">
      <w:bodyDiv w:val="1"/>
      <w:marLeft w:val="0"/>
      <w:marRight w:val="0"/>
      <w:marTop w:val="0"/>
      <w:marBottom w:val="0"/>
      <w:divBdr>
        <w:top w:val="none" w:sz="0" w:space="0" w:color="auto"/>
        <w:left w:val="none" w:sz="0" w:space="0" w:color="auto"/>
        <w:bottom w:val="none" w:sz="0" w:space="0" w:color="auto"/>
        <w:right w:val="none" w:sz="0" w:space="0" w:color="auto"/>
      </w:divBdr>
      <w:divsChild>
        <w:div w:id="96216714">
          <w:marLeft w:val="640"/>
          <w:marRight w:val="0"/>
          <w:marTop w:val="0"/>
          <w:marBottom w:val="0"/>
          <w:divBdr>
            <w:top w:val="none" w:sz="0" w:space="0" w:color="auto"/>
            <w:left w:val="none" w:sz="0" w:space="0" w:color="auto"/>
            <w:bottom w:val="none" w:sz="0" w:space="0" w:color="auto"/>
            <w:right w:val="none" w:sz="0" w:space="0" w:color="auto"/>
          </w:divBdr>
        </w:div>
        <w:div w:id="154690572">
          <w:marLeft w:val="640"/>
          <w:marRight w:val="0"/>
          <w:marTop w:val="0"/>
          <w:marBottom w:val="0"/>
          <w:divBdr>
            <w:top w:val="none" w:sz="0" w:space="0" w:color="auto"/>
            <w:left w:val="none" w:sz="0" w:space="0" w:color="auto"/>
            <w:bottom w:val="none" w:sz="0" w:space="0" w:color="auto"/>
            <w:right w:val="none" w:sz="0" w:space="0" w:color="auto"/>
          </w:divBdr>
        </w:div>
      </w:divsChild>
    </w:div>
    <w:div w:id="927809149">
      <w:bodyDiv w:val="1"/>
      <w:marLeft w:val="0"/>
      <w:marRight w:val="0"/>
      <w:marTop w:val="0"/>
      <w:marBottom w:val="0"/>
      <w:divBdr>
        <w:top w:val="none" w:sz="0" w:space="0" w:color="auto"/>
        <w:left w:val="none" w:sz="0" w:space="0" w:color="auto"/>
        <w:bottom w:val="none" w:sz="0" w:space="0" w:color="auto"/>
        <w:right w:val="none" w:sz="0" w:space="0" w:color="auto"/>
      </w:divBdr>
      <w:divsChild>
        <w:div w:id="239752132">
          <w:marLeft w:val="640"/>
          <w:marRight w:val="0"/>
          <w:marTop w:val="0"/>
          <w:marBottom w:val="0"/>
          <w:divBdr>
            <w:top w:val="none" w:sz="0" w:space="0" w:color="auto"/>
            <w:left w:val="none" w:sz="0" w:space="0" w:color="auto"/>
            <w:bottom w:val="none" w:sz="0" w:space="0" w:color="auto"/>
            <w:right w:val="none" w:sz="0" w:space="0" w:color="auto"/>
          </w:divBdr>
        </w:div>
        <w:div w:id="732042371">
          <w:marLeft w:val="640"/>
          <w:marRight w:val="0"/>
          <w:marTop w:val="0"/>
          <w:marBottom w:val="0"/>
          <w:divBdr>
            <w:top w:val="none" w:sz="0" w:space="0" w:color="auto"/>
            <w:left w:val="none" w:sz="0" w:space="0" w:color="auto"/>
            <w:bottom w:val="none" w:sz="0" w:space="0" w:color="auto"/>
            <w:right w:val="none" w:sz="0" w:space="0" w:color="auto"/>
          </w:divBdr>
        </w:div>
        <w:div w:id="908464517">
          <w:marLeft w:val="640"/>
          <w:marRight w:val="0"/>
          <w:marTop w:val="0"/>
          <w:marBottom w:val="0"/>
          <w:divBdr>
            <w:top w:val="none" w:sz="0" w:space="0" w:color="auto"/>
            <w:left w:val="none" w:sz="0" w:space="0" w:color="auto"/>
            <w:bottom w:val="none" w:sz="0" w:space="0" w:color="auto"/>
            <w:right w:val="none" w:sz="0" w:space="0" w:color="auto"/>
          </w:divBdr>
        </w:div>
        <w:div w:id="1412972890">
          <w:marLeft w:val="640"/>
          <w:marRight w:val="0"/>
          <w:marTop w:val="0"/>
          <w:marBottom w:val="0"/>
          <w:divBdr>
            <w:top w:val="none" w:sz="0" w:space="0" w:color="auto"/>
            <w:left w:val="none" w:sz="0" w:space="0" w:color="auto"/>
            <w:bottom w:val="none" w:sz="0" w:space="0" w:color="auto"/>
            <w:right w:val="none" w:sz="0" w:space="0" w:color="auto"/>
          </w:divBdr>
        </w:div>
        <w:div w:id="1515798806">
          <w:marLeft w:val="640"/>
          <w:marRight w:val="0"/>
          <w:marTop w:val="0"/>
          <w:marBottom w:val="0"/>
          <w:divBdr>
            <w:top w:val="none" w:sz="0" w:space="0" w:color="auto"/>
            <w:left w:val="none" w:sz="0" w:space="0" w:color="auto"/>
            <w:bottom w:val="none" w:sz="0" w:space="0" w:color="auto"/>
            <w:right w:val="none" w:sz="0" w:space="0" w:color="auto"/>
          </w:divBdr>
        </w:div>
        <w:div w:id="1696494543">
          <w:marLeft w:val="640"/>
          <w:marRight w:val="0"/>
          <w:marTop w:val="0"/>
          <w:marBottom w:val="0"/>
          <w:divBdr>
            <w:top w:val="none" w:sz="0" w:space="0" w:color="auto"/>
            <w:left w:val="none" w:sz="0" w:space="0" w:color="auto"/>
            <w:bottom w:val="none" w:sz="0" w:space="0" w:color="auto"/>
            <w:right w:val="none" w:sz="0" w:space="0" w:color="auto"/>
          </w:divBdr>
        </w:div>
        <w:div w:id="1725055436">
          <w:marLeft w:val="640"/>
          <w:marRight w:val="0"/>
          <w:marTop w:val="0"/>
          <w:marBottom w:val="0"/>
          <w:divBdr>
            <w:top w:val="none" w:sz="0" w:space="0" w:color="auto"/>
            <w:left w:val="none" w:sz="0" w:space="0" w:color="auto"/>
            <w:bottom w:val="none" w:sz="0" w:space="0" w:color="auto"/>
            <w:right w:val="none" w:sz="0" w:space="0" w:color="auto"/>
          </w:divBdr>
        </w:div>
        <w:div w:id="1902516599">
          <w:marLeft w:val="640"/>
          <w:marRight w:val="0"/>
          <w:marTop w:val="0"/>
          <w:marBottom w:val="0"/>
          <w:divBdr>
            <w:top w:val="none" w:sz="0" w:space="0" w:color="auto"/>
            <w:left w:val="none" w:sz="0" w:space="0" w:color="auto"/>
            <w:bottom w:val="none" w:sz="0" w:space="0" w:color="auto"/>
            <w:right w:val="none" w:sz="0" w:space="0" w:color="auto"/>
          </w:divBdr>
        </w:div>
        <w:div w:id="1917978550">
          <w:marLeft w:val="640"/>
          <w:marRight w:val="0"/>
          <w:marTop w:val="0"/>
          <w:marBottom w:val="0"/>
          <w:divBdr>
            <w:top w:val="none" w:sz="0" w:space="0" w:color="auto"/>
            <w:left w:val="none" w:sz="0" w:space="0" w:color="auto"/>
            <w:bottom w:val="none" w:sz="0" w:space="0" w:color="auto"/>
            <w:right w:val="none" w:sz="0" w:space="0" w:color="auto"/>
          </w:divBdr>
        </w:div>
      </w:divsChild>
    </w:div>
    <w:div w:id="932518792">
      <w:bodyDiv w:val="1"/>
      <w:marLeft w:val="0"/>
      <w:marRight w:val="0"/>
      <w:marTop w:val="0"/>
      <w:marBottom w:val="0"/>
      <w:divBdr>
        <w:top w:val="none" w:sz="0" w:space="0" w:color="auto"/>
        <w:left w:val="none" w:sz="0" w:space="0" w:color="auto"/>
        <w:bottom w:val="none" w:sz="0" w:space="0" w:color="auto"/>
        <w:right w:val="none" w:sz="0" w:space="0" w:color="auto"/>
      </w:divBdr>
      <w:divsChild>
        <w:div w:id="1049378371">
          <w:marLeft w:val="640"/>
          <w:marRight w:val="0"/>
          <w:marTop w:val="0"/>
          <w:marBottom w:val="0"/>
          <w:divBdr>
            <w:top w:val="none" w:sz="0" w:space="0" w:color="auto"/>
            <w:left w:val="none" w:sz="0" w:space="0" w:color="auto"/>
            <w:bottom w:val="none" w:sz="0" w:space="0" w:color="auto"/>
            <w:right w:val="none" w:sz="0" w:space="0" w:color="auto"/>
          </w:divBdr>
        </w:div>
        <w:div w:id="1836719895">
          <w:marLeft w:val="640"/>
          <w:marRight w:val="0"/>
          <w:marTop w:val="0"/>
          <w:marBottom w:val="0"/>
          <w:divBdr>
            <w:top w:val="none" w:sz="0" w:space="0" w:color="auto"/>
            <w:left w:val="none" w:sz="0" w:space="0" w:color="auto"/>
            <w:bottom w:val="none" w:sz="0" w:space="0" w:color="auto"/>
            <w:right w:val="none" w:sz="0" w:space="0" w:color="auto"/>
          </w:divBdr>
        </w:div>
        <w:div w:id="1971129581">
          <w:marLeft w:val="640"/>
          <w:marRight w:val="0"/>
          <w:marTop w:val="0"/>
          <w:marBottom w:val="0"/>
          <w:divBdr>
            <w:top w:val="none" w:sz="0" w:space="0" w:color="auto"/>
            <w:left w:val="none" w:sz="0" w:space="0" w:color="auto"/>
            <w:bottom w:val="none" w:sz="0" w:space="0" w:color="auto"/>
            <w:right w:val="none" w:sz="0" w:space="0" w:color="auto"/>
          </w:divBdr>
        </w:div>
      </w:divsChild>
    </w:div>
    <w:div w:id="938948896">
      <w:bodyDiv w:val="1"/>
      <w:marLeft w:val="0"/>
      <w:marRight w:val="0"/>
      <w:marTop w:val="0"/>
      <w:marBottom w:val="0"/>
      <w:divBdr>
        <w:top w:val="none" w:sz="0" w:space="0" w:color="auto"/>
        <w:left w:val="none" w:sz="0" w:space="0" w:color="auto"/>
        <w:bottom w:val="none" w:sz="0" w:space="0" w:color="auto"/>
        <w:right w:val="none" w:sz="0" w:space="0" w:color="auto"/>
      </w:divBdr>
    </w:div>
    <w:div w:id="945428261">
      <w:bodyDiv w:val="1"/>
      <w:marLeft w:val="0"/>
      <w:marRight w:val="0"/>
      <w:marTop w:val="0"/>
      <w:marBottom w:val="0"/>
      <w:divBdr>
        <w:top w:val="none" w:sz="0" w:space="0" w:color="auto"/>
        <w:left w:val="none" w:sz="0" w:space="0" w:color="auto"/>
        <w:bottom w:val="none" w:sz="0" w:space="0" w:color="auto"/>
        <w:right w:val="none" w:sz="0" w:space="0" w:color="auto"/>
      </w:divBdr>
    </w:div>
    <w:div w:id="946817592">
      <w:bodyDiv w:val="1"/>
      <w:marLeft w:val="0"/>
      <w:marRight w:val="0"/>
      <w:marTop w:val="0"/>
      <w:marBottom w:val="0"/>
      <w:divBdr>
        <w:top w:val="none" w:sz="0" w:space="0" w:color="auto"/>
        <w:left w:val="none" w:sz="0" w:space="0" w:color="auto"/>
        <w:bottom w:val="none" w:sz="0" w:space="0" w:color="auto"/>
        <w:right w:val="none" w:sz="0" w:space="0" w:color="auto"/>
      </w:divBdr>
    </w:div>
    <w:div w:id="954945793">
      <w:bodyDiv w:val="1"/>
      <w:marLeft w:val="0"/>
      <w:marRight w:val="0"/>
      <w:marTop w:val="0"/>
      <w:marBottom w:val="0"/>
      <w:divBdr>
        <w:top w:val="none" w:sz="0" w:space="0" w:color="auto"/>
        <w:left w:val="none" w:sz="0" w:space="0" w:color="auto"/>
        <w:bottom w:val="none" w:sz="0" w:space="0" w:color="auto"/>
        <w:right w:val="none" w:sz="0" w:space="0" w:color="auto"/>
      </w:divBdr>
      <w:divsChild>
        <w:div w:id="189339552">
          <w:marLeft w:val="640"/>
          <w:marRight w:val="0"/>
          <w:marTop w:val="0"/>
          <w:marBottom w:val="0"/>
          <w:divBdr>
            <w:top w:val="none" w:sz="0" w:space="0" w:color="auto"/>
            <w:left w:val="none" w:sz="0" w:space="0" w:color="auto"/>
            <w:bottom w:val="none" w:sz="0" w:space="0" w:color="auto"/>
            <w:right w:val="none" w:sz="0" w:space="0" w:color="auto"/>
          </w:divBdr>
        </w:div>
        <w:div w:id="384180723">
          <w:marLeft w:val="640"/>
          <w:marRight w:val="0"/>
          <w:marTop w:val="0"/>
          <w:marBottom w:val="0"/>
          <w:divBdr>
            <w:top w:val="none" w:sz="0" w:space="0" w:color="auto"/>
            <w:left w:val="none" w:sz="0" w:space="0" w:color="auto"/>
            <w:bottom w:val="none" w:sz="0" w:space="0" w:color="auto"/>
            <w:right w:val="none" w:sz="0" w:space="0" w:color="auto"/>
          </w:divBdr>
        </w:div>
        <w:div w:id="867716006">
          <w:marLeft w:val="640"/>
          <w:marRight w:val="0"/>
          <w:marTop w:val="0"/>
          <w:marBottom w:val="0"/>
          <w:divBdr>
            <w:top w:val="none" w:sz="0" w:space="0" w:color="auto"/>
            <w:left w:val="none" w:sz="0" w:space="0" w:color="auto"/>
            <w:bottom w:val="none" w:sz="0" w:space="0" w:color="auto"/>
            <w:right w:val="none" w:sz="0" w:space="0" w:color="auto"/>
          </w:divBdr>
        </w:div>
        <w:div w:id="1052995981">
          <w:marLeft w:val="640"/>
          <w:marRight w:val="0"/>
          <w:marTop w:val="0"/>
          <w:marBottom w:val="0"/>
          <w:divBdr>
            <w:top w:val="none" w:sz="0" w:space="0" w:color="auto"/>
            <w:left w:val="none" w:sz="0" w:space="0" w:color="auto"/>
            <w:bottom w:val="none" w:sz="0" w:space="0" w:color="auto"/>
            <w:right w:val="none" w:sz="0" w:space="0" w:color="auto"/>
          </w:divBdr>
        </w:div>
        <w:div w:id="1792748769">
          <w:marLeft w:val="640"/>
          <w:marRight w:val="0"/>
          <w:marTop w:val="0"/>
          <w:marBottom w:val="0"/>
          <w:divBdr>
            <w:top w:val="none" w:sz="0" w:space="0" w:color="auto"/>
            <w:left w:val="none" w:sz="0" w:space="0" w:color="auto"/>
            <w:bottom w:val="none" w:sz="0" w:space="0" w:color="auto"/>
            <w:right w:val="none" w:sz="0" w:space="0" w:color="auto"/>
          </w:divBdr>
        </w:div>
        <w:div w:id="1852260450">
          <w:marLeft w:val="640"/>
          <w:marRight w:val="0"/>
          <w:marTop w:val="0"/>
          <w:marBottom w:val="0"/>
          <w:divBdr>
            <w:top w:val="none" w:sz="0" w:space="0" w:color="auto"/>
            <w:left w:val="none" w:sz="0" w:space="0" w:color="auto"/>
            <w:bottom w:val="none" w:sz="0" w:space="0" w:color="auto"/>
            <w:right w:val="none" w:sz="0" w:space="0" w:color="auto"/>
          </w:divBdr>
        </w:div>
        <w:div w:id="1988781937">
          <w:marLeft w:val="640"/>
          <w:marRight w:val="0"/>
          <w:marTop w:val="0"/>
          <w:marBottom w:val="0"/>
          <w:divBdr>
            <w:top w:val="none" w:sz="0" w:space="0" w:color="auto"/>
            <w:left w:val="none" w:sz="0" w:space="0" w:color="auto"/>
            <w:bottom w:val="none" w:sz="0" w:space="0" w:color="auto"/>
            <w:right w:val="none" w:sz="0" w:space="0" w:color="auto"/>
          </w:divBdr>
        </w:div>
        <w:div w:id="2081781468">
          <w:marLeft w:val="640"/>
          <w:marRight w:val="0"/>
          <w:marTop w:val="0"/>
          <w:marBottom w:val="0"/>
          <w:divBdr>
            <w:top w:val="none" w:sz="0" w:space="0" w:color="auto"/>
            <w:left w:val="none" w:sz="0" w:space="0" w:color="auto"/>
            <w:bottom w:val="none" w:sz="0" w:space="0" w:color="auto"/>
            <w:right w:val="none" w:sz="0" w:space="0" w:color="auto"/>
          </w:divBdr>
        </w:div>
        <w:div w:id="2108765502">
          <w:marLeft w:val="640"/>
          <w:marRight w:val="0"/>
          <w:marTop w:val="0"/>
          <w:marBottom w:val="0"/>
          <w:divBdr>
            <w:top w:val="none" w:sz="0" w:space="0" w:color="auto"/>
            <w:left w:val="none" w:sz="0" w:space="0" w:color="auto"/>
            <w:bottom w:val="none" w:sz="0" w:space="0" w:color="auto"/>
            <w:right w:val="none" w:sz="0" w:space="0" w:color="auto"/>
          </w:divBdr>
        </w:div>
      </w:divsChild>
    </w:div>
    <w:div w:id="959411834">
      <w:bodyDiv w:val="1"/>
      <w:marLeft w:val="0"/>
      <w:marRight w:val="0"/>
      <w:marTop w:val="0"/>
      <w:marBottom w:val="0"/>
      <w:divBdr>
        <w:top w:val="none" w:sz="0" w:space="0" w:color="auto"/>
        <w:left w:val="none" w:sz="0" w:space="0" w:color="auto"/>
        <w:bottom w:val="none" w:sz="0" w:space="0" w:color="auto"/>
        <w:right w:val="none" w:sz="0" w:space="0" w:color="auto"/>
      </w:divBdr>
    </w:div>
    <w:div w:id="959578614">
      <w:bodyDiv w:val="1"/>
      <w:marLeft w:val="0"/>
      <w:marRight w:val="0"/>
      <w:marTop w:val="0"/>
      <w:marBottom w:val="0"/>
      <w:divBdr>
        <w:top w:val="none" w:sz="0" w:space="0" w:color="auto"/>
        <w:left w:val="none" w:sz="0" w:space="0" w:color="auto"/>
        <w:bottom w:val="none" w:sz="0" w:space="0" w:color="auto"/>
        <w:right w:val="none" w:sz="0" w:space="0" w:color="auto"/>
      </w:divBdr>
      <w:divsChild>
        <w:div w:id="92749052">
          <w:marLeft w:val="640"/>
          <w:marRight w:val="0"/>
          <w:marTop w:val="0"/>
          <w:marBottom w:val="0"/>
          <w:divBdr>
            <w:top w:val="none" w:sz="0" w:space="0" w:color="auto"/>
            <w:left w:val="none" w:sz="0" w:space="0" w:color="auto"/>
            <w:bottom w:val="none" w:sz="0" w:space="0" w:color="auto"/>
            <w:right w:val="none" w:sz="0" w:space="0" w:color="auto"/>
          </w:divBdr>
        </w:div>
        <w:div w:id="116224791">
          <w:marLeft w:val="640"/>
          <w:marRight w:val="0"/>
          <w:marTop w:val="0"/>
          <w:marBottom w:val="0"/>
          <w:divBdr>
            <w:top w:val="none" w:sz="0" w:space="0" w:color="auto"/>
            <w:left w:val="none" w:sz="0" w:space="0" w:color="auto"/>
            <w:bottom w:val="none" w:sz="0" w:space="0" w:color="auto"/>
            <w:right w:val="none" w:sz="0" w:space="0" w:color="auto"/>
          </w:divBdr>
        </w:div>
        <w:div w:id="158010446">
          <w:marLeft w:val="640"/>
          <w:marRight w:val="0"/>
          <w:marTop w:val="0"/>
          <w:marBottom w:val="0"/>
          <w:divBdr>
            <w:top w:val="none" w:sz="0" w:space="0" w:color="auto"/>
            <w:left w:val="none" w:sz="0" w:space="0" w:color="auto"/>
            <w:bottom w:val="none" w:sz="0" w:space="0" w:color="auto"/>
            <w:right w:val="none" w:sz="0" w:space="0" w:color="auto"/>
          </w:divBdr>
        </w:div>
        <w:div w:id="292447391">
          <w:marLeft w:val="640"/>
          <w:marRight w:val="0"/>
          <w:marTop w:val="0"/>
          <w:marBottom w:val="0"/>
          <w:divBdr>
            <w:top w:val="none" w:sz="0" w:space="0" w:color="auto"/>
            <w:left w:val="none" w:sz="0" w:space="0" w:color="auto"/>
            <w:bottom w:val="none" w:sz="0" w:space="0" w:color="auto"/>
            <w:right w:val="none" w:sz="0" w:space="0" w:color="auto"/>
          </w:divBdr>
        </w:div>
        <w:div w:id="508954682">
          <w:marLeft w:val="640"/>
          <w:marRight w:val="0"/>
          <w:marTop w:val="0"/>
          <w:marBottom w:val="0"/>
          <w:divBdr>
            <w:top w:val="none" w:sz="0" w:space="0" w:color="auto"/>
            <w:left w:val="none" w:sz="0" w:space="0" w:color="auto"/>
            <w:bottom w:val="none" w:sz="0" w:space="0" w:color="auto"/>
            <w:right w:val="none" w:sz="0" w:space="0" w:color="auto"/>
          </w:divBdr>
        </w:div>
        <w:div w:id="726758310">
          <w:marLeft w:val="640"/>
          <w:marRight w:val="0"/>
          <w:marTop w:val="0"/>
          <w:marBottom w:val="0"/>
          <w:divBdr>
            <w:top w:val="none" w:sz="0" w:space="0" w:color="auto"/>
            <w:left w:val="none" w:sz="0" w:space="0" w:color="auto"/>
            <w:bottom w:val="none" w:sz="0" w:space="0" w:color="auto"/>
            <w:right w:val="none" w:sz="0" w:space="0" w:color="auto"/>
          </w:divBdr>
        </w:div>
        <w:div w:id="1482190726">
          <w:marLeft w:val="640"/>
          <w:marRight w:val="0"/>
          <w:marTop w:val="0"/>
          <w:marBottom w:val="0"/>
          <w:divBdr>
            <w:top w:val="none" w:sz="0" w:space="0" w:color="auto"/>
            <w:left w:val="none" w:sz="0" w:space="0" w:color="auto"/>
            <w:bottom w:val="none" w:sz="0" w:space="0" w:color="auto"/>
            <w:right w:val="none" w:sz="0" w:space="0" w:color="auto"/>
          </w:divBdr>
        </w:div>
        <w:div w:id="1521048255">
          <w:marLeft w:val="640"/>
          <w:marRight w:val="0"/>
          <w:marTop w:val="0"/>
          <w:marBottom w:val="0"/>
          <w:divBdr>
            <w:top w:val="none" w:sz="0" w:space="0" w:color="auto"/>
            <w:left w:val="none" w:sz="0" w:space="0" w:color="auto"/>
            <w:bottom w:val="none" w:sz="0" w:space="0" w:color="auto"/>
            <w:right w:val="none" w:sz="0" w:space="0" w:color="auto"/>
          </w:divBdr>
        </w:div>
        <w:div w:id="1946644711">
          <w:marLeft w:val="640"/>
          <w:marRight w:val="0"/>
          <w:marTop w:val="0"/>
          <w:marBottom w:val="0"/>
          <w:divBdr>
            <w:top w:val="none" w:sz="0" w:space="0" w:color="auto"/>
            <w:left w:val="none" w:sz="0" w:space="0" w:color="auto"/>
            <w:bottom w:val="none" w:sz="0" w:space="0" w:color="auto"/>
            <w:right w:val="none" w:sz="0" w:space="0" w:color="auto"/>
          </w:divBdr>
        </w:div>
        <w:div w:id="1962105156">
          <w:marLeft w:val="640"/>
          <w:marRight w:val="0"/>
          <w:marTop w:val="0"/>
          <w:marBottom w:val="0"/>
          <w:divBdr>
            <w:top w:val="none" w:sz="0" w:space="0" w:color="auto"/>
            <w:left w:val="none" w:sz="0" w:space="0" w:color="auto"/>
            <w:bottom w:val="none" w:sz="0" w:space="0" w:color="auto"/>
            <w:right w:val="none" w:sz="0" w:space="0" w:color="auto"/>
          </w:divBdr>
        </w:div>
        <w:div w:id="2084376297">
          <w:marLeft w:val="640"/>
          <w:marRight w:val="0"/>
          <w:marTop w:val="0"/>
          <w:marBottom w:val="0"/>
          <w:divBdr>
            <w:top w:val="none" w:sz="0" w:space="0" w:color="auto"/>
            <w:left w:val="none" w:sz="0" w:space="0" w:color="auto"/>
            <w:bottom w:val="none" w:sz="0" w:space="0" w:color="auto"/>
            <w:right w:val="none" w:sz="0" w:space="0" w:color="auto"/>
          </w:divBdr>
        </w:div>
      </w:divsChild>
    </w:div>
    <w:div w:id="959604761">
      <w:bodyDiv w:val="1"/>
      <w:marLeft w:val="0"/>
      <w:marRight w:val="0"/>
      <w:marTop w:val="0"/>
      <w:marBottom w:val="0"/>
      <w:divBdr>
        <w:top w:val="none" w:sz="0" w:space="0" w:color="auto"/>
        <w:left w:val="none" w:sz="0" w:space="0" w:color="auto"/>
        <w:bottom w:val="none" w:sz="0" w:space="0" w:color="auto"/>
        <w:right w:val="none" w:sz="0" w:space="0" w:color="auto"/>
      </w:divBdr>
      <w:divsChild>
        <w:div w:id="277566292">
          <w:marLeft w:val="640"/>
          <w:marRight w:val="0"/>
          <w:marTop w:val="0"/>
          <w:marBottom w:val="0"/>
          <w:divBdr>
            <w:top w:val="none" w:sz="0" w:space="0" w:color="auto"/>
            <w:left w:val="none" w:sz="0" w:space="0" w:color="auto"/>
            <w:bottom w:val="none" w:sz="0" w:space="0" w:color="auto"/>
            <w:right w:val="none" w:sz="0" w:space="0" w:color="auto"/>
          </w:divBdr>
        </w:div>
        <w:div w:id="851652460">
          <w:marLeft w:val="640"/>
          <w:marRight w:val="0"/>
          <w:marTop w:val="0"/>
          <w:marBottom w:val="0"/>
          <w:divBdr>
            <w:top w:val="none" w:sz="0" w:space="0" w:color="auto"/>
            <w:left w:val="none" w:sz="0" w:space="0" w:color="auto"/>
            <w:bottom w:val="none" w:sz="0" w:space="0" w:color="auto"/>
            <w:right w:val="none" w:sz="0" w:space="0" w:color="auto"/>
          </w:divBdr>
        </w:div>
        <w:div w:id="1287004630">
          <w:marLeft w:val="640"/>
          <w:marRight w:val="0"/>
          <w:marTop w:val="0"/>
          <w:marBottom w:val="0"/>
          <w:divBdr>
            <w:top w:val="none" w:sz="0" w:space="0" w:color="auto"/>
            <w:left w:val="none" w:sz="0" w:space="0" w:color="auto"/>
            <w:bottom w:val="none" w:sz="0" w:space="0" w:color="auto"/>
            <w:right w:val="none" w:sz="0" w:space="0" w:color="auto"/>
          </w:divBdr>
        </w:div>
        <w:div w:id="1644893610">
          <w:marLeft w:val="640"/>
          <w:marRight w:val="0"/>
          <w:marTop w:val="0"/>
          <w:marBottom w:val="0"/>
          <w:divBdr>
            <w:top w:val="none" w:sz="0" w:space="0" w:color="auto"/>
            <w:left w:val="none" w:sz="0" w:space="0" w:color="auto"/>
            <w:bottom w:val="none" w:sz="0" w:space="0" w:color="auto"/>
            <w:right w:val="none" w:sz="0" w:space="0" w:color="auto"/>
          </w:divBdr>
        </w:div>
        <w:div w:id="1672878022">
          <w:marLeft w:val="640"/>
          <w:marRight w:val="0"/>
          <w:marTop w:val="0"/>
          <w:marBottom w:val="0"/>
          <w:divBdr>
            <w:top w:val="none" w:sz="0" w:space="0" w:color="auto"/>
            <w:left w:val="none" w:sz="0" w:space="0" w:color="auto"/>
            <w:bottom w:val="none" w:sz="0" w:space="0" w:color="auto"/>
            <w:right w:val="none" w:sz="0" w:space="0" w:color="auto"/>
          </w:divBdr>
        </w:div>
      </w:divsChild>
    </w:div>
    <w:div w:id="961497308">
      <w:bodyDiv w:val="1"/>
      <w:marLeft w:val="0"/>
      <w:marRight w:val="0"/>
      <w:marTop w:val="0"/>
      <w:marBottom w:val="0"/>
      <w:divBdr>
        <w:top w:val="none" w:sz="0" w:space="0" w:color="auto"/>
        <w:left w:val="none" w:sz="0" w:space="0" w:color="auto"/>
        <w:bottom w:val="none" w:sz="0" w:space="0" w:color="auto"/>
        <w:right w:val="none" w:sz="0" w:space="0" w:color="auto"/>
      </w:divBdr>
      <w:divsChild>
        <w:div w:id="1067915699">
          <w:marLeft w:val="0"/>
          <w:marRight w:val="0"/>
          <w:marTop w:val="0"/>
          <w:marBottom w:val="0"/>
          <w:divBdr>
            <w:top w:val="none" w:sz="0" w:space="0" w:color="auto"/>
            <w:left w:val="none" w:sz="0" w:space="0" w:color="auto"/>
            <w:bottom w:val="none" w:sz="0" w:space="0" w:color="auto"/>
            <w:right w:val="none" w:sz="0" w:space="0" w:color="auto"/>
          </w:divBdr>
          <w:divsChild>
            <w:div w:id="1596749537">
              <w:marLeft w:val="0"/>
              <w:marRight w:val="0"/>
              <w:marTop w:val="0"/>
              <w:marBottom w:val="0"/>
              <w:divBdr>
                <w:top w:val="none" w:sz="0" w:space="0" w:color="auto"/>
                <w:left w:val="none" w:sz="0" w:space="0" w:color="auto"/>
                <w:bottom w:val="none" w:sz="0" w:space="0" w:color="auto"/>
                <w:right w:val="none" w:sz="0" w:space="0" w:color="auto"/>
              </w:divBdr>
              <w:divsChild>
                <w:div w:id="842549195">
                  <w:marLeft w:val="0"/>
                  <w:marRight w:val="0"/>
                  <w:marTop w:val="0"/>
                  <w:marBottom w:val="0"/>
                  <w:divBdr>
                    <w:top w:val="none" w:sz="0" w:space="0" w:color="auto"/>
                    <w:left w:val="none" w:sz="0" w:space="0" w:color="auto"/>
                    <w:bottom w:val="none" w:sz="0" w:space="0" w:color="auto"/>
                    <w:right w:val="none" w:sz="0" w:space="0" w:color="auto"/>
                  </w:divBdr>
                  <w:divsChild>
                    <w:div w:id="1127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471875">
          <w:marLeft w:val="0"/>
          <w:marRight w:val="0"/>
          <w:marTop w:val="0"/>
          <w:marBottom w:val="0"/>
          <w:divBdr>
            <w:top w:val="none" w:sz="0" w:space="0" w:color="auto"/>
            <w:left w:val="none" w:sz="0" w:space="0" w:color="auto"/>
            <w:bottom w:val="none" w:sz="0" w:space="0" w:color="auto"/>
            <w:right w:val="none" w:sz="0" w:space="0" w:color="auto"/>
          </w:divBdr>
          <w:divsChild>
            <w:div w:id="1032193994">
              <w:marLeft w:val="0"/>
              <w:marRight w:val="0"/>
              <w:marTop w:val="0"/>
              <w:marBottom w:val="0"/>
              <w:divBdr>
                <w:top w:val="none" w:sz="0" w:space="0" w:color="auto"/>
                <w:left w:val="none" w:sz="0" w:space="0" w:color="auto"/>
                <w:bottom w:val="none" w:sz="0" w:space="0" w:color="auto"/>
                <w:right w:val="none" w:sz="0" w:space="0" w:color="auto"/>
              </w:divBdr>
              <w:divsChild>
                <w:div w:id="2014140607">
                  <w:marLeft w:val="0"/>
                  <w:marRight w:val="0"/>
                  <w:marTop w:val="0"/>
                  <w:marBottom w:val="0"/>
                  <w:divBdr>
                    <w:top w:val="none" w:sz="0" w:space="0" w:color="auto"/>
                    <w:left w:val="none" w:sz="0" w:space="0" w:color="auto"/>
                    <w:bottom w:val="none" w:sz="0" w:space="0" w:color="auto"/>
                    <w:right w:val="none" w:sz="0" w:space="0" w:color="auto"/>
                  </w:divBdr>
                  <w:divsChild>
                    <w:div w:id="18818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716972">
      <w:bodyDiv w:val="1"/>
      <w:marLeft w:val="0"/>
      <w:marRight w:val="0"/>
      <w:marTop w:val="0"/>
      <w:marBottom w:val="0"/>
      <w:divBdr>
        <w:top w:val="none" w:sz="0" w:space="0" w:color="auto"/>
        <w:left w:val="none" w:sz="0" w:space="0" w:color="auto"/>
        <w:bottom w:val="none" w:sz="0" w:space="0" w:color="auto"/>
        <w:right w:val="none" w:sz="0" w:space="0" w:color="auto"/>
      </w:divBdr>
    </w:div>
    <w:div w:id="980617273">
      <w:bodyDiv w:val="1"/>
      <w:marLeft w:val="0"/>
      <w:marRight w:val="0"/>
      <w:marTop w:val="0"/>
      <w:marBottom w:val="0"/>
      <w:divBdr>
        <w:top w:val="none" w:sz="0" w:space="0" w:color="auto"/>
        <w:left w:val="none" w:sz="0" w:space="0" w:color="auto"/>
        <w:bottom w:val="none" w:sz="0" w:space="0" w:color="auto"/>
        <w:right w:val="none" w:sz="0" w:space="0" w:color="auto"/>
      </w:divBdr>
      <w:divsChild>
        <w:div w:id="173347676">
          <w:marLeft w:val="640"/>
          <w:marRight w:val="0"/>
          <w:marTop w:val="0"/>
          <w:marBottom w:val="0"/>
          <w:divBdr>
            <w:top w:val="none" w:sz="0" w:space="0" w:color="auto"/>
            <w:left w:val="none" w:sz="0" w:space="0" w:color="auto"/>
            <w:bottom w:val="none" w:sz="0" w:space="0" w:color="auto"/>
            <w:right w:val="none" w:sz="0" w:space="0" w:color="auto"/>
          </w:divBdr>
        </w:div>
        <w:div w:id="769593423">
          <w:marLeft w:val="640"/>
          <w:marRight w:val="0"/>
          <w:marTop w:val="0"/>
          <w:marBottom w:val="0"/>
          <w:divBdr>
            <w:top w:val="none" w:sz="0" w:space="0" w:color="auto"/>
            <w:left w:val="none" w:sz="0" w:space="0" w:color="auto"/>
            <w:bottom w:val="none" w:sz="0" w:space="0" w:color="auto"/>
            <w:right w:val="none" w:sz="0" w:space="0" w:color="auto"/>
          </w:divBdr>
        </w:div>
        <w:div w:id="1017196508">
          <w:marLeft w:val="640"/>
          <w:marRight w:val="0"/>
          <w:marTop w:val="0"/>
          <w:marBottom w:val="0"/>
          <w:divBdr>
            <w:top w:val="none" w:sz="0" w:space="0" w:color="auto"/>
            <w:left w:val="none" w:sz="0" w:space="0" w:color="auto"/>
            <w:bottom w:val="none" w:sz="0" w:space="0" w:color="auto"/>
            <w:right w:val="none" w:sz="0" w:space="0" w:color="auto"/>
          </w:divBdr>
        </w:div>
        <w:div w:id="1299997916">
          <w:marLeft w:val="640"/>
          <w:marRight w:val="0"/>
          <w:marTop w:val="0"/>
          <w:marBottom w:val="0"/>
          <w:divBdr>
            <w:top w:val="none" w:sz="0" w:space="0" w:color="auto"/>
            <w:left w:val="none" w:sz="0" w:space="0" w:color="auto"/>
            <w:bottom w:val="none" w:sz="0" w:space="0" w:color="auto"/>
            <w:right w:val="none" w:sz="0" w:space="0" w:color="auto"/>
          </w:divBdr>
        </w:div>
        <w:div w:id="1464037017">
          <w:marLeft w:val="640"/>
          <w:marRight w:val="0"/>
          <w:marTop w:val="0"/>
          <w:marBottom w:val="0"/>
          <w:divBdr>
            <w:top w:val="none" w:sz="0" w:space="0" w:color="auto"/>
            <w:left w:val="none" w:sz="0" w:space="0" w:color="auto"/>
            <w:bottom w:val="none" w:sz="0" w:space="0" w:color="auto"/>
            <w:right w:val="none" w:sz="0" w:space="0" w:color="auto"/>
          </w:divBdr>
        </w:div>
        <w:div w:id="1932083934">
          <w:marLeft w:val="640"/>
          <w:marRight w:val="0"/>
          <w:marTop w:val="0"/>
          <w:marBottom w:val="0"/>
          <w:divBdr>
            <w:top w:val="none" w:sz="0" w:space="0" w:color="auto"/>
            <w:left w:val="none" w:sz="0" w:space="0" w:color="auto"/>
            <w:bottom w:val="none" w:sz="0" w:space="0" w:color="auto"/>
            <w:right w:val="none" w:sz="0" w:space="0" w:color="auto"/>
          </w:divBdr>
        </w:div>
      </w:divsChild>
    </w:div>
    <w:div w:id="983461264">
      <w:bodyDiv w:val="1"/>
      <w:marLeft w:val="0"/>
      <w:marRight w:val="0"/>
      <w:marTop w:val="0"/>
      <w:marBottom w:val="0"/>
      <w:divBdr>
        <w:top w:val="none" w:sz="0" w:space="0" w:color="auto"/>
        <w:left w:val="none" w:sz="0" w:space="0" w:color="auto"/>
        <w:bottom w:val="none" w:sz="0" w:space="0" w:color="auto"/>
        <w:right w:val="none" w:sz="0" w:space="0" w:color="auto"/>
      </w:divBdr>
      <w:divsChild>
        <w:div w:id="147404183">
          <w:marLeft w:val="640"/>
          <w:marRight w:val="0"/>
          <w:marTop w:val="0"/>
          <w:marBottom w:val="0"/>
          <w:divBdr>
            <w:top w:val="none" w:sz="0" w:space="0" w:color="auto"/>
            <w:left w:val="none" w:sz="0" w:space="0" w:color="auto"/>
            <w:bottom w:val="none" w:sz="0" w:space="0" w:color="auto"/>
            <w:right w:val="none" w:sz="0" w:space="0" w:color="auto"/>
          </w:divBdr>
        </w:div>
        <w:div w:id="271480510">
          <w:marLeft w:val="640"/>
          <w:marRight w:val="0"/>
          <w:marTop w:val="0"/>
          <w:marBottom w:val="0"/>
          <w:divBdr>
            <w:top w:val="none" w:sz="0" w:space="0" w:color="auto"/>
            <w:left w:val="none" w:sz="0" w:space="0" w:color="auto"/>
            <w:bottom w:val="none" w:sz="0" w:space="0" w:color="auto"/>
            <w:right w:val="none" w:sz="0" w:space="0" w:color="auto"/>
          </w:divBdr>
        </w:div>
        <w:div w:id="904338326">
          <w:marLeft w:val="640"/>
          <w:marRight w:val="0"/>
          <w:marTop w:val="0"/>
          <w:marBottom w:val="0"/>
          <w:divBdr>
            <w:top w:val="none" w:sz="0" w:space="0" w:color="auto"/>
            <w:left w:val="none" w:sz="0" w:space="0" w:color="auto"/>
            <w:bottom w:val="none" w:sz="0" w:space="0" w:color="auto"/>
            <w:right w:val="none" w:sz="0" w:space="0" w:color="auto"/>
          </w:divBdr>
        </w:div>
        <w:div w:id="1185288947">
          <w:marLeft w:val="640"/>
          <w:marRight w:val="0"/>
          <w:marTop w:val="0"/>
          <w:marBottom w:val="0"/>
          <w:divBdr>
            <w:top w:val="none" w:sz="0" w:space="0" w:color="auto"/>
            <w:left w:val="none" w:sz="0" w:space="0" w:color="auto"/>
            <w:bottom w:val="none" w:sz="0" w:space="0" w:color="auto"/>
            <w:right w:val="none" w:sz="0" w:space="0" w:color="auto"/>
          </w:divBdr>
        </w:div>
        <w:div w:id="1588265722">
          <w:marLeft w:val="640"/>
          <w:marRight w:val="0"/>
          <w:marTop w:val="0"/>
          <w:marBottom w:val="0"/>
          <w:divBdr>
            <w:top w:val="none" w:sz="0" w:space="0" w:color="auto"/>
            <w:left w:val="none" w:sz="0" w:space="0" w:color="auto"/>
            <w:bottom w:val="none" w:sz="0" w:space="0" w:color="auto"/>
            <w:right w:val="none" w:sz="0" w:space="0" w:color="auto"/>
          </w:divBdr>
        </w:div>
        <w:div w:id="1736734710">
          <w:marLeft w:val="640"/>
          <w:marRight w:val="0"/>
          <w:marTop w:val="0"/>
          <w:marBottom w:val="0"/>
          <w:divBdr>
            <w:top w:val="none" w:sz="0" w:space="0" w:color="auto"/>
            <w:left w:val="none" w:sz="0" w:space="0" w:color="auto"/>
            <w:bottom w:val="none" w:sz="0" w:space="0" w:color="auto"/>
            <w:right w:val="none" w:sz="0" w:space="0" w:color="auto"/>
          </w:divBdr>
        </w:div>
        <w:div w:id="1745879412">
          <w:marLeft w:val="640"/>
          <w:marRight w:val="0"/>
          <w:marTop w:val="0"/>
          <w:marBottom w:val="0"/>
          <w:divBdr>
            <w:top w:val="none" w:sz="0" w:space="0" w:color="auto"/>
            <w:left w:val="none" w:sz="0" w:space="0" w:color="auto"/>
            <w:bottom w:val="none" w:sz="0" w:space="0" w:color="auto"/>
            <w:right w:val="none" w:sz="0" w:space="0" w:color="auto"/>
          </w:divBdr>
        </w:div>
        <w:div w:id="1804804565">
          <w:marLeft w:val="640"/>
          <w:marRight w:val="0"/>
          <w:marTop w:val="0"/>
          <w:marBottom w:val="0"/>
          <w:divBdr>
            <w:top w:val="none" w:sz="0" w:space="0" w:color="auto"/>
            <w:left w:val="none" w:sz="0" w:space="0" w:color="auto"/>
            <w:bottom w:val="none" w:sz="0" w:space="0" w:color="auto"/>
            <w:right w:val="none" w:sz="0" w:space="0" w:color="auto"/>
          </w:divBdr>
        </w:div>
      </w:divsChild>
    </w:div>
    <w:div w:id="987394410">
      <w:bodyDiv w:val="1"/>
      <w:marLeft w:val="0"/>
      <w:marRight w:val="0"/>
      <w:marTop w:val="0"/>
      <w:marBottom w:val="0"/>
      <w:divBdr>
        <w:top w:val="none" w:sz="0" w:space="0" w:color="auto"/>
        <w:left w:val="none" w:sz="0" w:space="0" w:color="auto"/>
        <w:bottom w:val="none" w:sz="0" w:space="0" w:color="auto"/>
        <w:right w:val="none" w:sz="0" w:space="0" w:color="auto"/>
      </w:divBdr>
      <w:divsChild>
        <w:div w:id="28147169">
          <w:marLeft w:val="640"/>
          <w:marRight w:val="0"/>
          <w:marTop w:val="0"/>
          <w:marBottom w:val="0"/>
          <w:divBdr>
            <w:top w:val="none" w:sz="0" w:space="0" w:color="auto"/>
            <w:left w:val="none" w:sz="0" w:space="0" w:color="auto"/>
            <w:bottom w:val="none" w:sz="0" w:space="0" w:color="auto"/>
            <w:right w:val="none" w:sz="0" w:space="0" w:color="auto"/>
          </w:divBdr>
        </w:div>
        <w:div w:id="563298244">
          <w:marLeft w:val="640"/>
          <w:marRight w:val="0"/>
          <w:marTop w:val="0"/>
          <w:marBottom w:val="0"/>
          <w:divBdr>
            <w:top w:val="none" w:sz="0" w:space="0" w:color="auto"/>
            <w:left w:val="none" w:sz="0" w:space="0" w:color="auto"/>
            <w:bottom w:val="none" w:sz="0" w:space="0" w:color="auto"/>
            <w:right w:val="none" w:sz="0" w:space="0" w:color="auto"/>
          </w:divBdr>
        </w:div>
        <w:div w:id="732242856">
          <w:marLeft w:val="640"/>
          <w:marRight w:val="0"/>
          <w:marTop w:val="0"/>
          <w:marBottom w:val="0"/>
          <w:divBdr>
            <w:top w:val="none" w:sz="0" w:space="0" w:color="auto"/>
            <w:left w:val="none" w:sz="0" w:space="0" w:color="auto"/>
            <w:bottom w:val="none" w:sz="0" w:space="0" w:color="auto"/>
            <w:right w:val="none" w:sz="0" w:space="0" w:color="auto"/>
          </w:divBdr>
        </w:div>
        <w:div w:id="1408260555">
          <w:marLeft w:val="640"/>
          <w:marRight w:val="0"/>
          <w:marTop w:val="0"/>
          <w:marBottom w:val="0"/>
          <w:divBdr>
            <w:top w:val="none" w:sz="0" w:space="0" w:color="auto"/>
            <w:left w:val="none" w:sz="0" w:space="0" w:color="auto"/>
            <w:bottom w:val="none" w:sz="0" w:space="0" w:color="auto"/>
            <w:right w:val="none" w:sz="0" w:space="0" w:color="auto"/>
          </w:divBdr>
        </w:div>
        <w:div w:id="1519850437">
          <w:marLeft w:val="640"/>
          <w:marRight w:val="0"/>
          <w:marTop w:val="0"/>
          <w:marBottom w:val="0"/>
          <w:divBdr>
            <w:top w:val="none" w:sz="0" w:space="0" w:color="auto"/>
            <w:left w:val="none" w:sz="0" w:space="0" w:color="auto"/>
            <w:bottom w:val="none" w:sz="0" w:space="0" w:color="auto"/>
            <w:right w:val="none" w:sz="0" w:space="0" w:color="auto"/>
          </w:divBdr>
        </w:div>
        <w:div w:id="1744718123">
          <w:marLeft w:val="640"/>
          <w:marRight w:val="0"/>
          <w:marTop w:val="0"/>
          <w:marBottom w:val="0"/>
          <w:divBdr>
            <w:top w:val="none" w:sz="0" w:space="0" w:color="auto"/>
            <w:left w:val="none" w:sz="0" w:space="0" w:color="auto"/>
            <w:bottom w:val="none" w:sz="0" w:space="0" w:color="auto"/>
            <w:right w:val="none" w:sz="0" w:space="0" w:color="auto"/>
          </w:divBdr>
        </w:div>
        <w:div w:id="1875996821">
          <w:marLeft w:val="640"/>
          <w:marRight w:val="0"/>
          <w:marTop w:val="0"/>
          <w:marBottom w:val="0"/>
          <w:divBdr>
            <w:top w:val="none" w:sz="0" w:space="0" w:color="auto"/>
            <w:left w:val="none" w:sz="0" w:space="0" w:color="auto"/>
            <w:bottom w:val="none" w:sz="0" w:space="0" w:color="auto"/>
            <w:right w:val="none" w:sz="0" w:space="0" w:color="auto"/>
          </w:divBdr>
        </w:div>
        <w:div w:id="2050883622">
          <w:marLeft w:val="640"/>
          <w:marRight w:val="0"/>
          <w:marTop w:val="0"/>
          <w:marBottom w:val="0"/>
          <w:divBdr>
            <w:top w:val="none" w:sz="0" w:space="0" w:color="auto"/>
            <w:left w:val="none" w:sz="0" w:space="0" w:color="auto"/>
            <w:bottom w:val="none" w:sz="0" w:space="0" w:color="auto"/>
            <w:right w:val="none" w:sz="0" w:space="0" w:color="auto"/>
          </w:divBdr>
        </w:div>
      </w:divsChild>
    </w:div>
    <w:div w:id="992948459">
      <w:bodyDiv w:val="1"/>
      <w:marLeft w:val="0"/>
      <w:marRight w:val="0"/>
      <w:marTop w:val="0"/>
      <w:marBottom w:val="0"/>
      <w:divBdr>
        <w:top w:val="none" w:sz="0" w:space="0" w:color="auto"/>
        <w:left w:val="none" w:sz="0" w:space="0" w:color="auto"/>
        <w:bottom w:val="none" w:sz="0" w:space="0" w:color="auto"/>
        <w:right w:val="none" w:sz="0" w:space="0" w:color="auto"/>
      </w:divBdr>
    </w:div>
    <w:div w:id="994335674">
      <w:bodyDiv w:val="1"/>
      <w:marLeft w:val="0"/>
      <w:marRight w:val="0"/>
      <w:marTop w:val="0"/>
      <w:marBottom w:val="0"/>
      <w:divBdr>
        <w:top w:val="none" w:sz="0" w:space="0" w:color="auto"/>
        <w:left w:val="none" w:sz="0" w:space="0" w:color="auto"/>
        <w:bottom w:val="none" w:sz="0" w:space="0" w:color="auto"/>
        <w:right w:val="none" w:sz="0" w:space="0" w:color="auto"/>
      </w:divBdr>
    </w:div>
    <w:div w:id="995841142">
      <w:bodyDiv w:val="1"/>
      <w:marLeft w:val="0"/>
      <w:marRight w:val="0"/>
      <w:marTop w:val="0"/>
      <w:marBottom w:val="0"/>
      <w:divBdr>
        <w:top w:val="none" w:sz="0" w:space="0" w:color="auto"/>
        <w:left w:val="none" w:sz="0" w:space="0" w:color="auto"/>
        <w:bottom w:val="none" w:sz="0" w:space="0" w:color="auto"/>
        <w:right w:val="none" w:sz="0" w:space="0" w:color="auto"/>
      </w:divBdr>
    </w:div>
    <w:div w:id="997152794">
      <w:bodyDiv w:val="1"/>
      <w:marLeft w:val="0"/>
      <w:marRight w:val="0"/>
      <w:marTop w:val="0"/>
      <w:marBottom w:val="0"/>
      <w:divBdr>
        <w:top w:val="none" w:sz="0" w:space="0" w:color="auto"/>
        <w:left w:val="none" w:sz="0" w:space="0" w:color="auto"/>
        <w:bottom w:val="none" w:sz="0" w:space="0" w:color="auto"/>
        <w:right w:val="none" w:sz="0" w:space="0" w:color="auto"/>
      </w:divBdr>
    </w:div>
    <w:div w:id="997734962">
      <w:bodyDiv w:val="1"/>
      <w:marLeft w:val="0"/>
      <w:marRight w:val="0"/>
      <w:marTop w:val="0"/>
      <w:marBottom w:val="0"/>
      <w:divBdr>
        <w:top w:val="none" w:sz="0" w:space="0" w:color="auto"/>
        <w:left w:val="none" w:sz="0" w:space="0" w:color="auto"/>
        <w:bottom w:val="none" w:sz="0" w:space="0" w:color="auto"/>
        <w:right w:val="none" w:sz="0" w:space="0" w:color="auto"/>
      </w:divBdr>
      <w:divsChild>
        <w:div w:id="324284097">
          <w:marLeft w:val="640"/>
          <w:marRight w:val="0"/>
          <w:marTop w:val="0"/>
          <w:marBottom w:val="0"/>
          <w:divBdr>
            <w:top w:val="none" w:sz="0" w:space="0" w:color="auto"/>
            <w:left w:val="none" w:sz="0" w:space="0" w:color="auto"/>
            <w:bottom w:val="none" w:sz="0" w:space="0" w:color="auto"/>
            <w:right w:val="none" w:sz="0" w:space="0" w:color="auto"/>
          </w:divBdr>
        </w:div>
        <w:div w:id="415907152">
          <w:marLeft w:val="640"/>
          <w:marRight w:val="0"/>
          <w:marTop w:val="0"/>
          <w:marBottom w:val="0"/>
          <w:divBdr>
            <w:top w:val="none" w:sz="0" w:space="0" w:color="auto"/>
            <w:left w:val="none" w:sz="0" w:space="0" w:color="auto"/>
            <w:bottom w:val="none" w:sz="0" w:space="0" w:color="auto"/>
            <w:right w:val="none" w:sz="0" w:space="0" w:color="auto"/>
          </w:divBdr>
        </w:div>
        <w:div w:id="671370308">
          <w:marLeft w:val="640"/>
          <w:marRight w:val="0"/>
          <w:marTop w:val="0"/>
          <w:marBottom w:val="0"/>
          <w:divBdr>
            <w:top w:val="none" w:sz="0" w:space="0" w:color="auto"/>
            <w:left w:val="none" w:sz="0" w:space="0" w:color="auto"/>
            <w:bottom w:val="none" w:sz="0" w:space="0" w:color="auto"/>
            <w:right w:val="none" w:sz="0" w:space="0" w:color="auto"/>
          </w:divBdr>
        </w:div>
        <w:div w:id="1019047112">
          <w:marLeft w:val="640"/>
          <w:marRight w:val="0"/>
          <w:marTop w:val="0"/>
          <w:marBottom w:val="0"/>
          <w:divBdr>
            <w:top w:val="none" w:sz="0" w:space="0" w:color="auto"/>
            <w:left w:val="none" w:sz="0" w:space="0" w:color="auto"/>
            <w:bottom w:val="none" w:sz="0" w:space="0" w:color="auto"/>
            <w:right w:val="none" w:sz="0" w:space="0" w:color="auto"/>
          </w:divBdr>
        </w:div>
        <w:div w:id="1180587208">
          <w:marLeft w:val="640"/>
          <w:marRight w:val="0"/>
          <w:marTop w:val="0"/>
          <w:marBottom w:val="0"/>
          <w:divBdr>
            <w:top w:val="none" w:sz="0" w:space="0" w:color="auto"/>
            <w:left w:val="none" w:sz="0" w:space="0" w:color="auto"/>
            <w:bottom w:val="none" w:sz="0" w:space="0" w:color="auto"/>
            <w:right w:val="none" w:sz="0" w:space="0" w:color="auto"/>
          </w:divBdr>
        </w:div>
        <w:div w:id="1476020183">
          <w:marLeft w:val="640"/>
          <w:marRight w:val="0"/>
          <w:marTop w:val="0"/>
          <w:marBottom w:val="0"/>
          <w:divBdr>
            <w:top w:val="none" w:sz="0" w:space="0" w:color="auto"/>
            <w:left w:val="none" w:sz="0" w:space="0" w:color="auto"/>
            <w:bottom w:val="none" w:sz="0" w:space="0" w:color="auto"/>
            <w:right w:val="none" w:sz="0" w:space="0" w:color="auto"/>
          </w:divBdr>
        </w:div>
        <w:div w:id="1669015760">
          <w:marLeft w:val="640"/>
          <w:marRight w:val="0"/>
          <w:marTop w:val="0"/>
          <w:marBottom w:val="0"/>
          <w:divBdr>
            <w:top w:val="none" w:sz="0" w:space="0" w:color="auto"/>
            <w:left w:val="none" w:sz="0" w:space="0" w:color="auto"/>
            <w:bottom w:val="none" w:sz="0" w:space="0" w:color="auto"/>
            <w:right w:val="none" w:sz="0" w:space="0" w:color="auto"/>
          </w:divBdr>
        </w:div>
        <w:div w:id="2105761511">
          <w:marLeft w:val="640"/>
          <w:marRight w:val="0"/>
          <w:marTop w:val="0"/>
          <w:marBottom w:val="0"/>
          <w:divBdr>
            <w:top w:val="none" w:sz="0" w:space="0" w:color="auto"/>
            <w:left w:val="none" w:sz="0" w:space="0" w:color="auto"/>
            <w:bottom w:val="none" w:sz="0" w:space="0" w:color="auto"/>
            <w:right w:val="none" w:sz="0" w:space="0" w:color="auto"/>
          </w:divBdr>
        </w:div>
      </w:divsChild>
    </w:div>
    <w:div w:id="998581525">
      <w:bodyDiv w:val="1"/>
      <w:marLeft w:val="0"/>
      <w:marRight w:val="0"/>
      <w:marTop w:val="0"/>
      <w:marBottom w:val="0"/>
      <w:divBdr>
        <w:top w:val="none" w:sz="0" w:space="0" w:color="auto"/>
        <w:left w:val="none" w:sz="0" w:space="0" w:color="auto"/>
        <w:bottom w:val="none" w:sz="0" w:space="0" w:color="auto"/>
        <w:right w:val="none" w:sz="0" w:space="0" w:color="auto"/>
      </w:divBdr>
      <w:divsChild>
        <w:div w:id="286207868">
          <w:marLeft w:val="0"/>
          <w:marRight w:val="0"/>
          <w:marTop w:val="0"/>
          <w:marBottom w:val="0"/>
          <w:divBdr>
            <w:top w:val="none" w:sz="0" w:space="0" w:color="auto"/>
            <w:left w:val="none" w:sz="0" w:space="0" w:color="auto"/>
            <w:bottom w:val="none" w:sz="0" w:space="0" w:color="auto"/>
            <w:right w:val="none" w:sz="0" w:space="0" w:color="auto"/>
          </w:divBdr>
          <w:divsChild>
            <w:div w:id="7153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9110">
      <w:bodyDiv w:val="1"/>
      <w:marLeft w:val="0"/>
      <w:marRight w:val="0"/>
      <w:marTop w:val="0"/>
      <w:marBottom w:val="0"/>
      <w:divBdr>
        <w:top w:val="none" w:sz="0" w:space="0" w:color="auto"/>
        <w:left w:val="none" w:sz="0" w:space="0" w:color="auto"/>
        <w:bottom w:val="none" w:sz="0" w:space="0" w:color="auto"/>
        <w:right w:val="none" w:sz="0" w:space="0" w:color="auto"/>
      </w:divBdr>
      <w:divsChild>
        <w:div w:id="132991289">
          <w:marLeft w:val="640"/>
          <w:marRight w:val="0"/>
          <w:marTop w:val="0"/>
          <w:marBottom w:val="0"/>
          <w:divBdr>
            <w:top w:val="none" w:sz="0" w:space="0" w:color="auto"/>
            <w:left w:val="none" w:sz="0" w:space="0" w:color="auto"/>
            <w:bottom w:val="none" w:sz="0" w:space="0" w:color="auto"/>
            <w:right w:val="none" w:sz="0" w:space="0" w:color="auto"/>
          </w:divBdr>
        </w:div>
        <w:div w:id="329138496">
          <w:marLeft w:val="640"/>
          <w:marRight w:val="0"/>
          <w:marTop w:val="0"/>
          <w:marBottom w:val="0"/>
          <w:divBdr>
            <w:top w:val="none" w:sz="0" w:space="0" w:color="auto"/>
            <w:left w:val="none" w:sz="0" w:space="0" w:color="auto"/>
            <w:bottom w:val="none" w:sz="0" w:space="0" w:color="auto"/>
            <w:right w:val="none" w:sz="0" w:space="0" w:color="auto"/>
          </w:divBdr>
        </w:div>
        <w:div w:id="402416996">
          <w:marLeft w:val="640"/>
          <w:marRight w:val="0"/>
          <w:marTop w:val="0"/>
          <w:marBottom w:val="0"/>
          <w:divBdr>
            <w:top w:val="none" w:sz="0" w:space="0" w:color="auto"/>
            <w:left w:val="none" w:sz="0" w:space="0" w:color="auto"/>
            <w:bottom w:val="none" w:sz="0" w:space="0" w:color="auto"/>
            <w:right w:val="none" w:sz="0" w:space="0" w:color="auto"/>
          </w:divBdr>
        </w:div>
        <w:div w:id="448935843">
          <w:marLeft w:val="640"/>
          <w:marRight w:val="0"/>
          <w:marTop w:val="0"/>
          <w:marBottom w:val="0"/>
          <w:divBdr>
            <w:top w:val="none" w:sz="0" w:space="0" w:color="auto"/>
            <w:left w:val="none" w:sz="0" w:space="0" w:color="auto"/>
            <w:bottom w:val="none" w:sz="0" w:space="0" w:color="auto"/>
            <w:right w:val="none" w:sz="0" w:space="0" w:color="auto"/>
          </w:divBdr>
        </w:div>
        <w:div w:id="501822229">
          <w:marLeft w:val="640"/>
          <w:marRight w:val="0"/>
          <w:marTop w:val="0"/>
          <w:marBottom w:val="0"/>
          <w:divBdr>
            <w:top w:val="none" w:sz="0" w:space="0" w:color="auto"/>
            <w:left w:val="none" w:sz="0" w:space="0" w:color="auto"/>
            <w:bottom w:val="none" w:sz="0" w:space="0" w:color="auto"/>
            <w:right w:val="none" w:sz="0" w:space="0" w:color="auto"/>
          </w:divBdr>
        </w:div>
        <w:div w:id="674966520">
          <w:marLeft w:val="640"/>
          <w:marRight w:val="0"/>
          <w:marTop w:val="0"/>
          <w:marBottom w:val="0"/>
          <w:divBdr>
            <w:top w:val="none" w:sz="0" w:space="0" w:color="auto"/>
            <w:left w:val="none" w:sz="0" w:space="0" w:color="auto"/>
            <w:bottom w:val="none" w:sz="0" w:space="0" w:color="auto"/>
            <w:right w:val="none" w:sz="0" w:space="0" w:color="auto"/>
          </w:divBdr>
        </w:div>
        <w:div w:id="702822568">
          <w:marLeft w:val="640"/>
          <w:marRight w:val="0"/>
          <w:marTop w:val="0"/>
          <w:marBottom w:val="0"/>
          <w:divBdr>
            <w:top w:val="none" w:sz="0" w:space="0" w:color="auto"/>
            <w:left w:val="none" w:sz="0" w:space="0" w:color="auto"/>
            <w:bottom w:val="none" w:sz="0" w:space="0" w:color="auto"/>
            <w:right w:val="none" w:sz="0" w:space="0" w:color="auto"/>
          </w:divBdr>
        </w:div>
        <w:div w:id="722683199">
          <w:marLeft w:val="640"/>
          <w:marRight w:val="0"/>
          <w:marTop w:val="0"/>
          <w:marBottom w:val="0"/>
          <w:divBdr>
            <w:top w:val="none" w:sz="0" w:space="0" w:color="auto"/>
            <w:left w:val="none" w:sz="0" w:space="0" w:color="auto"/>
            <w:bottom w:val="none" w:sz="0" w:space="0" w:color="auto"/>
            <w:right w:val="none" w:sz="0" w:space="0" w:color="auto"/>
          </w:divBdr>
        </w:div>
        <w:div w:id="1033454994">
          <w:marLeft w:val="640"/>
          <w:marRight w:val="0"/>
          <w:marTop w:val="0"/>
          <w:marBottom w:val="0"/>
          <w:divBdr>
            <w:top w:val="none" w:sz="0" w:space="0" w:color="auto"/>
            <w:left w:val="none" w:sz="0" w:space="0" w:color="auto"/>
            <w:bottom w:val="none" w:sz="0" w:space="0" w:color="auto"/>
            <w:right w:val="none" w:sz="0" w:space="0" w:color="auto"/>
          </w:divBdr>
        </w:div>
        <w:div w:id="1218083885">
          <w:marLeft w:val="640"/>
          <w:marRight w:val="0"/>
          <w:marTop w:val="0"/>
          <w:marBottom w:val="0"/>
          <w:divBdr>
            <w:top w:val="none" w:sz="0" w:space="0" w:color="auto"/>
            <w:left w:val="none" w:sz="0" w:space="0" w:color="auto"/>
            <w:bottom w:val="none" w:sz="0" w:space="0" w:color="auto"/>
            <w:right w:val="none" w:sz="0" w:space="0" w:color="auto"/>
          </w:divBdr>
        </w:div>
        <w:div w:id="1384020684">
          <w:marLeft w:val="640"/>
          <w:marRight w:val="0"/>
          <w:marTop w:val="0"/>
          <w:marBottom w:val="0"/>
          <w:divBdr>
            <w:top w:val="none" w:sz="0" w:space="0" w:color="auto"/>
            <w:left w:val="none" w:sz="0" w:space="0" w:color="auto"/>
            <w:bottom w:val="none" w:sz="0" w:space="0" w:color="auto"/>
            <w:right w:val="none" w:sz="0" w:space="0" w:color="auto"/>
          </w:divBdr>
        </w:div>
        <w:div w:id="1603143681">
          <w:marLeft w:val="640"/>
          <w:marRight w:val="0"/>
          <w:marTop w:val="0"/>
          <w:marBottom w:val="0"/>
          <w:divBdr>
            <w:top w:val="none" w:sz="0" w:space="0" w:color="auto"/>
            <w:left w:val="none" w:sz="0" w:space="0" w:color="auto"/>
            <w:bottom w:val="none" w:sz="0" w:space="0" w:color="auto"/>
            <w:right w:val="none" w:sz="0" w:space="0" w:color="auto"/>
          </w:divBdr>
        </w:div>
        <w:div w:id="1701979490">
          <w:marLeft w:val="640"/>
          <w:marRight w:val="0"/>
          <w:marTop w:val="0"/>
          <w:marBottom w:val="0"/>
          <w:divBdr>
            <w:top w:val="none" w:sz="0" w:space="0" w:color="auto"/>
            <w:left w:val="none" w:sz="0" w:space="0" w:color="auto"/>
            <w:bottom w:val="none" w:sz="0" w:space="0" w:color="auto"/>
            <w:right w:val="none" w:sz="0" w:space="0" w:color="auto"/>
          </w:divBdr>
        </w:div>
        <w:div w:id="2140878860">
          <w:marLeft w:val="640"/>
          <w:marRight w:val="0"/>
          <w:marTop w:val="0"/>
          <w:marBottom w:val="0"/>
          <w:divBdr>
            <w:top w:val="none" w:sz="0" w:space="0" w:color="auto"/>
            <w:left w:val="none" w:sz="0" w:space="0" w:color="auto"/>
            <w:bottom w:val="none" w:sz="0" w:space="0" w:color="auto"/>
            <w:right w:val="none" w:sz="0" w:space="0" w:color="auto"/>
          </w:divBdr>
        </w:div>
      </w:divsChild>
    </w:div>
    <w:div w:id="1013145643">
      <w:bodyDiv w:val="1"/>
      <w:marLeft w:val="0"/>
      <w:marRight w:val="0"/>
      <w:marTop w:val="0"/>
      <w:marBottom w:val="0"/>
      <w:divBdr>
        <w:top w:val="none" w:sz="0" w:space="0" w:color="auto"/>
        <w:left w:val="none" w:sz="0" w:space="0" w:color="auto"/>
        <w:bottom w:val="none" w:sz="0" w:space="0" w:color="auto"/>
        <w:right w:val="none" w:sz="0" w:space="0" w:color="auto"/>
      </w:divBdr>
      <w:divsChild>
        <w:div w:id="405617616">
          <w:marLeft w:val="640"/>
          <w:marRight w:val="0"/>
          <w:marTop w:val="0"/>
          <w:marBottom w:val="0"/>
          <w:divBdr>
            <w:top w:val="none" w:sz="0" w:space="0" w:color="auto"/>
            <w:left w:val="none" w:sz="0" w:space="0" w:color="auto"/>
            <w:bottom w:val="none" w:sz="0" w:space="0" w:color="auto"/>
            <w:right w:val="none" w:sz="0" w:space="0" w:color="auto"/>
          </w:divBdr>
        </w:div>
        <w:div w:id="680744223">
          <w:marLeft w:val="640"/>
          <w:marRight w:val="0"/>
          <w:marTop w:val="0"/>
          <w:marBottom w:val="0"/>
          <w:divBdr>
            <w:top w:val="none" w:sz="0" w:space="0" w:color="auto"/>
            <w:left w:val="none" w:sz="0" w:space="0" w:color="auto"/>
            <w:bottom w:val="none" w:sz="0" w:space="0" w:color="auto"/>
            <w:right w:val="none" w:sz="0" w:space="0" w:color="auto"/>
          </w:divBdr>
        </w:div>
        <w:div w:id="819887611">
          <w:marLeft w:val="640"/>
          <w:marRight w:val="0"/>
          <w:marTop w:val="0"/>
          <w:marBottom w:val="0"/>
          <w:divBdr>
            <w:top w:val="none" w:sz="0" w:space="0" w:color="auto"/>
            <w:left w:val="none" w:sz="0" w:space="0" w:color="auto"/>
            <w:bottom w:val="none" w:sz="0" w:space="0" w:color="auto"/>
            <w:right w:val="none" w:sz="0" w:space="0" w:color="auto"/>
          </w:divBdr>
        </w:div>
        <w:div w:id="861624436">
          <w:marLeft w:val="640"/>
          <w:marRight w:val="0"/>
          <w:marTop w:val="0"/>
          <w:marBottom w:val="0"/>
          <w:divBdr>
            <w:top w:val="none" w:sz="0" w:space="0" w:color="auto"/>
            <w:left w:val="none" w:sz="0" w:space="0" w:color="auto"/>
            <w:bottom w:val="none" w:sz="0" w:space="0" w:color="auto"/>
            <w:right w:val="none" w:sz="0" w:space="0" w:color="auto"/>
          </w:divBdr>
        </w:div>
        <w:div w:id="881484532">
          <w:marLeft w:val="640"/>
          <w:marRight w:val="0"/>
          <w:marTop w:val="0"/>
          <w:marBottom w:val="0"/>
          <w:divBdr>
            <w:top w:val="none" w:sz="0" w:space="0" w:color="auto"/>
            <w:left w:val="none" w:sz="0" w:space="0" w:color="auto"/>
            <w:bottom w:val="none" w:sz="0" w:space="0" w:color="auto"/>
            <w:right w:val="none" w:sz="0" w:space="0" w:color="auto"/>
          </w:divBdr>
        </w:div>
        <w:div w:id="936670544">
          <w:marLeft w:val="640"/>
          <w:marRight w:val="0"/>
          <w:marTop w:val="0"/>
          <w:marBottom w:val="0"/>
          <w:divBdr>
            <w:top w:val="none" w:sz="0" w:space="0" w:color="auto"/>
            <w:left w:val="none" w:sz="0" w:space="0" w:color="auto"/>
            <w:bottom w:val="none" w:sz="0" w:space="0" w:color="auto"/>
            <w:right w:val="none" w:sz="0" w:space="0" w:color="auto"/>
          </w:divBdr>
        </w:div>
        <w:div w:id="987436889">
          <w:marLeft w:val="640"/>
          <w:marRight w:val="0"/>
          <w:marTop w:val="0"/>
          <w:marBottom w:val="0"/>
          <w:divBdr>
            <w:top w:val="none" w:sz="0" w:space="0" w:color="auto"/>
            <w:left w:val="none" w:sz="0" w:space="0" w:color="auto"/>
            <w:bottom w:val="none" w:sz="0" w:space="0" w:color="auto"/>
            <w:right w:val="none" w:sz="0" w:space="0" w:color="auto"/>
          </w:divBdr>
        </w:div>
        <w:div w:id="1297832771">
          <w:marLeft w:val="640"/>
          <w:marRight w:val="0"/>
          <w:marTop w:val="0"/>
          <w:marBottom w:val="0"/>
          <w:divBdr>
            <w:top w:val="none" w:sz="0" w:space="0" w:color="auto"/>
            <w:left w:val="none" w:sz="0" w:space="0" w:color="auto"/>
            <w:bottom w:val="none" w:sz="0" w:space="0" w:color="auto"/>
            <w:right w:val="none" w:sz="0" w:space="0" w:color="auto"/>
          </w:divBdr>
        </w:div>
        <w:div w:id="1367949013">
          <w:marLeft w:val="640"/>
          <w:marRight w:val="0"/>
          <w:marTop w:val="0"/>
          <w:marBottom w:val="0"/>
          <w:divBdr>
            <w:top w:val="none" w:sz="0" w:space="0" w:color="auto"/>
            <w:left w:val="none" w:sz="0" w:space="0" w:color="auto"/>
            <w:bottom w:val="none" w:sz="0" w:space="0" w:color="auto"/>
            <w:right w:val="none" w:sz="0" w:space="0" w:color="auto"/>
          </w:divBdr>
        </w:div>
        <w:div w:id="1579708118">
          <w:marLeft w:val="640"/>
          <w:marRight w:val="0"/>
          <w:marTop w:val="0"/>
          <w:marBottom w:val="0"/>
          <w:divBdr>
            <w:top w:val="none" w:sz="0" w:space="0" w:color="auto"/>
            <w:left w:val="none" w:sz="0" w:space="0" w:color="auto"/>
            <w:bottom w:val="none" w:sz="0" w:space="0" w:color="auto"/>
            <w:right w:val="none" w:sz="0" w:space="0" w:color="auto"/>
          </w:divBdr>
        </w:div>
        <w:div w:id="1802113838">
          <w:marLeft w:val="640"/>
          <w:marRight w:val="0"/>
          <w:marTop w:val="0"/>
          <w:marBottom w:val="0"/>
          <w:divBdr>
            <w:top w:val="none" w:sz="0" w:space="0" w:color="auto"/>
            <w:left w:val="none" w:sz="0" w:space="0" w:color="auto"/>
            <w:bottom w:val="none" w:sz="0" w:space="0" w:color="auto"/>
            <w:right w:val="none" w:sz="0" w:space="0" w:color="auto"/>
          </w:divBdr>
        </w:div>
      </w:divsChild>
    </w:div>
    <w:div w:id="1013533900">
      <w:bodyDiv w:val="1"/>
      <w:marLeft w:val="0"/>
      <w:marRight w:val="0"/>
      <w:marTop w:val="0"/>
      <w:marBottom w:val="0"/>
      <w:divBdr>
        <w:top w:val="none" w:sz="0" w:space="0" w:color="auto"/>
        <w:left w:val="none" w:sz="0" w:space="0" w:color="auto"/>
        <w:bottom w:val="none" w:sz="0" w:space="0" w:color="auto"/>
        <w:right w:val="none" w:sz="0" w:space="0" w:color="auto"/>
      </w:divBdr>
      <w:divsChild>
        <w:div w:id="15733435">
          <w:marLeft w:val="640"/>
          <w:marRight w:val="0"/>
          <w:marTop w:val="0"/>
          <w:marBottom w:val="0"/>
          <w:divBdr>
            <w:top w:val="none" w:sz="0" w:space="0" w:color="auto"/>
            <w:left w:val="none" w:sz="0" w:space="0" w:color="auto"/>
            <w:bottom w:val="none" w:sz="0" w:space="0" w:color="auto"/>
            <w:right w:val="none" w:sz="0" w:space="0" w:color="auto"/>
          </w:divBdr>
        </w:div>
        <w:div w:id="113793632">
          <w:marLeft w:val="640"/>
          <w:marRight w:val="0"/>
          <w:marTop w:val="0"/>
          <w:marBottom w:val="0"/>
          <w:divBdr>
            <w:top w:val="none" w:sz="0" w:space="0" w:color="auto"/>
            <w:left w:val="none" w:sz="0" w:space="0" w:color="auto"/>
            <w:bottom w:val="none" w:sz="0" w:space="0" w:color="auto"/>
            <w:right w:val="none" w:sz="0" w:space="0" w:color="auto"/>
          </w:divBdr>
        </w:div>
        <w:div w:id="132454712">
          <w:marLeft w:val="640"/>
          <w:marRight w:val="0"/>
          <w:marTop w:val="0"/>
          <w:marBottom w:val="0"/>
          <w:divBdr>
            <w:top w:val="none" w:sz="0" w:space="0" w:color="auto"/>
            <w:left w:val="none" w:sz="0" w:space="0" w:color="auto"/>
            <w:bottom w:val="none" w:sz="0" w:space="0" w:color="auto"/>
            <w:right w:val="none" w:sz="0" w:space="0" w:color="auto"/>
          </w:divBdr>
        </w:div>
        <w:div w:id="216864742">
          <w:marLeft w:val="640"/>
          <w:marRight w:val="0"/>
          <w:marTop w:val="0"/>
          <w:marBottom w:val="0"/>
          <w:divBdr>
            <w:top w:val="none" w:sz="0" w:space="0" w:color="auto"/>
            <w:left w:val="none" w:sz="0" w:space="0" w:color="auto"/>
            <w:bottom w:val="none" w:sz="0" w:space="0" w:color="auto"/>
            <w:right w:val="none" w:sz="0" w:space="0" w:color="auto"/>
          </w:divBdr>
        </w:div>
        <w:div w:id="281305057">
          <w:marLeft w:val="640"/>
          <w:marRight w:val="0"/>
          <w:marTop w:val="0"/>
          <w:marBottom w:val="0"/>
          <w:divBdr>
            <w:top w:val="none" w:sz="0" w:space="0" w:color="auto"/>
            <w:left w:val="none" w:sz="0" w:space="0" w:color="auto"/>
            <w:bottom w:val="none" w:sz="0" w:space="0" w:color="auto"/>
            <w:right w:val="none" w:sz="0" w:space="0" w:color="auto"/>
          </w:divBdr>
        </w:div>
        <w:div w:id="288512662">
          <w:marLeft w:val="640"/>
          <w:marRight w:val="0"/>
          <w:marTop w:val="0"/>
          <w:marBottom w:val="0"/>
          <w:divBdr>
            <w:top w:val="none" w:sz="0" w:space="0" w:color="auto"/>
            <w:left w:val="none" w:sz="0" w:space="0" w:color="auto"/>
            <w:bottom w:val="none" w:sz="0" w:space="0" w:color="auto"/>
            <w:right w:val="none" w:sz="0" w:space="0" w:color="auto"/>
          </w:divBdr>
        </w:div>
        <w:div w:id="377706919">
          <w:marLeft w:val="640"/>
          <w:marRight w:val="0"/>
          <w:marTop w:val="0"/>
          <w:marBottom w:val="0"/>
          <w:divBdr>
            <w:top w:val="none" w:sz="0" w:space="0" w:color="auto"/>
            <w:left w:val="none" w:sz="0" w:space="0" w:color="auto"/>
            <w:bottom w:val="none" w:sz="0" w:space="0" w:color="auto"/>
            <w:right w:val="none" w:sz="0" w:space="0" w:color="auto"/>
          </w:divBdr>
        </w:div>
        <w:div w:id="417169198">
          <w:marLeft w:val="640"/>
          <w:marRight w:val="0"/>
          <w:marTop w:val="0"/>
          <w:marBottom w:val="0"/>
          <w:divBdr>
            <w:top w:val="none" w:sz="0" w:space="0" w:color="auto"/>
            <w:left w:val="none" w:sz="0" w:space="0" w:color="auto"/>
            <w:bottom w:val="none" w:sz="0" w:space="0" w:color="auto"/>
            <w:right w:val="none" w:sz="0" w:space="0" w:color="auto"/>
          </w:divBdr>
        </w:div>
        <w:div w:id="677192567">
          <w:marLeft w:val="640"/>
          <w:marRight w:val="0"/>
          <w:marTop w:val="0"/>
          <w:marBottom w:val="0"/>
          <w:divBdr>
            <w:top w:val="none" w:sz="0" w:space="0" w:color="auto"/>
            <w:left w:val="none" w:sz="0" w:space="0" w:color="auto"/>
            <w:bottom w:val="none" w:sz="0" w:space="0" w:color="auto"/>
            <w:right w:val="none" w:sz="0" w:space="0" w:color="auto"/>
          </w:divBdr>
        </w:div>
        <w:div w:id="705375472">
          <w:marLeft w:val="640"/>
          <w:marRight w:val="0"/>
          <w:marTop w:val="0"/>
          <w:marBottom w:val="0"/>
          <w:divBdr>
            <w:top w:val="none" w:sz="0" w:space="0" w:color="auto"/>
            <w:left w:val="none" w:sz="0" w:space="0" w:color="auto"/>
            <w:bottom w:val="none" w:sz="0" w:space="0" w:color="auto"/>
            <w:right w:val="none" w:sz="0" w:space="0" w:color="auto"/>
          </w:divBdr>
        </w:div>
        <w:div w:id="1115251490">
          <w:marLeft w:val="640"/>
          <w:marRight w:val="0"/>
          <w:marTop w:val="0"/>
          <w:marBottom w:val="0"/>
          <w:divBdr>
            <w:top w:val="none" w:sz="0" w:space="0" w:color="auto"/>
            <w:left w:val="none" w:sz="0" w:space="0" w:color="auto"/>
            <w:bottom w:val="none" w:sz="0" w:space="0" w:color="auto"/>
            <w:right w:val="none" w:sz="0" w:space="0" w:color="auto"/>
          </w:divBdr>
        </w:div>
        <w:div w:id="1339042219">
          <w:marLeft w:val="640"/>
          <w:marRight w:val="0"/>
          <w:marTop w:val="0"/>
          <w:marBottom w:val="0"/>
          <w:divBdr>
            <w:top w:val="none" w:sz="0" w:space="0" w:color="auto"/>
            <w:left w:val="none" w:sz="0" w:space="0" w:color="auto"/>
            <w:bottom w:val="none" w:sz="0" w:space="0" w:color="auto"/>
            <w:right w:val="none" w:sz="0" w:space="0" w:color="auto"/>
          </w:divBdr>
        </w:div>
        <w:div w:id="1697922963">
          <w:marLeft w:val="640"/>
          <w:marRight w:val="0"/>
          <w:marTop w:val="0"/>
          <w:marBottom w:val="0"/>
          <w:divBdr>
            <w:top w:val="none" w:sz="0" w:space="0" w:color="auto"/>
            <w:left w:val="none" w:sz="0" w:space="0" w:color="auto"/>
            <w:bottom w:val="none" w:sz="0" w:space="0" w:color="auto"/>
            <w:right w:val="none" w:sz="0" w:space="0" w:color="auto"/>
          </w:divBdr>
        </w:div>
      </w:divsChild>
    </w:div>
    <w:div w:id="1015621335">
      <w:bodyDiv w:val="1"/>
      <w:marLeft w:val="0"/>
      <w:marRight w:val="0"/>
      <w:marTop w:val="0"/>
      <w:marBottom w:val="0"/>
      <w:divBdr>
        <w:top w:val="none" w:sz="0" w:space="0" w:color="auto"/>
        <w:left w:val="none" w:sz="0" w:space="0" w:color="auto"/>
        <w:bottom w:val="none" w:sz="0" w:space="0" w:color="auto"/>
        <w:right w:val="none" w:sz="0" w:space="0" w:color="auto"/>
      </w:divBdr>
    </w:div>
    <w:div w:id="1019429753">
      <w:bodyDiv w:val="1"/>
      <w:marLeft w:val="0"/>
      <w:marRight w:val="0"/>
      <w:marTop w:val="0"/>
      <w:marBottom w:val="0"/>
      <w:divBdr>
        <w:top w:val="none" w:sz="0" w:space="0" w:color="auto"/>
        <w:left w:val="none" w:sz="0" w:space="0" w:color="auto"/>
        <w:bottom w:val="none" w:sz="0" w:space="0" w:color="auto"/>
        <w:right w:val="none" w:sz="0" w:space="0" w:color="auto"/>
      </w:divBdr>
      <w:divsChild>
        <w:div w:id="79642967">
          <w:marLeft w:val="640"/>
          <w:marRight w:val="0"/>
          <w:marTop w:val="0"/>
          <w:marBottom w:val="0"/>
          <w:divBdr>
            <w:top w:val="none" w:sz="0" w:space="0" w:color="auto"/>
            <w:left w:val="none" w:sz="0" w:space="0" w:color="auto"/>
            <w:bottom w:val="none" w:sz="0" w:space="0" w:color="auto"/>
            <w:right w:val="none" w:sz="0" w:space="0" w:color="auto"/>
          </w:divBdr>
        </w:div>
        <w:div w:id="603417167">
          <w:marLeft w:val="640"/>
          <w:marRight w:val="0"/>
          <w:marTop w:val="0"/>
          <w:marBottom w:val="0"/>
          <w:divBdr>
            <w:top w:val="none" w:sz="0" w:space="0" w:color="auto"/>
            <w:left w:val="none" w:sz="0" w:space="0" w:color="auto"/>
            <w:bottom w:val="none" w:sz="0" w:space="0" w:color="auto"/>
            <w:right w:val="none" w:sz="0" w:space="0" w:color="auto"/>
          </w:divBdr>
        </w:div>
        <w:div w:id="852761453">
          <w:marLeft w:val="640"/>
          <w:marRight w:val="0"/>
          <w:marTop w:val="0"/>
          <w:marBottom w:val="0"/>
          <w:divBdr>
            <w:top w:val="none" w:sz="0" w:space="0" w:color="auto"/>
            <w:left w:val="none" w:sz="0" w:space="0" w:color="auto"/>
            <w:bottom w:val="none" w:sz="0" w:space="0" w:color="auto"/>
            <w:right w:val="none" w:sz="0" w:space="0" w:color="auto"/>
          </w:divBdr>
        </w:div>
        <w:div w:id="1314992608">
          <w:marLeft w:val="640"/>
          <w:marRight w:val="0"/>
          <w:marTop w:val="0"/>
          <w:marBottom w:val="0"/>
          <w:divBdr>
            <w:top w:val="none" w:sz="0" w:space="0" w:color="auto"/>
            <w:left w:val="none" w:sz="0" w:space="0" w:color="auto"/>
            <w:bottom w:val="none" w:sz="0" w:space="0" w:color="auto"/>
            <w:right w:val="none" w:sz="0" w:space="0" w:color="auto"/>
          </w:divBdr>
        </w:div>
        <w:div w:id="1340083709">
          <w:marLeft w:val="640"/>
          <w:marRight w:val="0"/>
          <w:marTop w:val="0"/>
          <w:marBottom w:val="0"/>
          <w:divBdr>
            <w:top w:val="none" w:sz="0" w:space="0" w:color="auto"/>
            <w:left w:val="none" w:sz="0" w:space="0" w:color="auto"/>
            <w:bottom w:val="none" w:sz="0" w:space="0" w:color="auto"/>
            <w:right w:val="none" w:sz="0" w:space="0" w:color="auto"/>
          </w:divBdr>
        </w:div>
        <w:div w:id="1824931132">
          <w:marLeft w:val="640"/>
          <w:marRight w:val="0"/>
          <w:marTop w:val="0"/>
          <w:marBottom w:val="0"/>
          <w:divBdr>
            <w:top w:val="none" w:sz="0" w:space="0" w:color="auto"/>
            <w:left w:val="none" w:sz="0" w:space="0" w:color="auto"/>
            <w:bottom w:val="none" w:sz="0" w:space="0" w:color="auto"/>
            <w:right w:val="none" w:sz="0" w:space="0" w:color="auto"/>
          </w:divBdr>
        </w:div>
      </w:divsChild>
    </w:div>
    <w:div w:id="1019546218">
      <w:bodyDiv w:val="1"/>
      <w:marLeft w:val="0"/>
      <w:marRight w:val="0"/>
      <w:marTop w:val="0"/>
      <w:marBottom w:val="0"/>
      <w:divBdr>
        <w:top w:val="none" w:sz="0" w:space="0" w:color="auto"/>
        <w:left w:val="none" w:sz="0" w:space="0" w:color="auto"/>
        <w:bottom w:val="none" w:sz="0" w:space="0" w:color="auto"/>
        <w:right w:val="none" w:sz="0" w:space="0" w:color="auto"/>
      </w:divBdr>
      <w:divsChild>
        <w:div w:id="41681250">
          <w:marLeft w:val="640"/>
          <w:marRight w:val="0"/>
          <w:marTop w:val="0"/>
          <w:marBottom w:val="0"/>
          <w:divBdr>
            <w:top w:val="none" w:sz="0" w:space="0" w:color="auto"/>
            <w:left w:val="none" w:sz="0" w:space="0" w:color="auto"/>
            <w:bottom w:val="none" w:sz="0" w:space="0" w:color="auto"/>
            <w:right w:val="none" w:sz="0" w:space="0" w:color="auto"/>
          </w:divBdr>
        </w:div>
        <w:div w:id="141318160">
          <w:marLeft w:val="640"/>
          <w:marRight w:val="0"/>
          <w:marTop w:val="0"/>
          <w:marBottom w:val="0"/>
          <w:divBdr>
            <w:top w:val="none" w:sz="0" w:space="0" w:color="auto"/>
            <w:left w:val="none" w:sz="0" w:space="0" w:color="auto"/>
            <w:bottom w:val="none" w:sz="0" w:space="0" w:color="auto"/>
            <w:right w:val="none" w:sz="0" w:space="0" w:color="auto"/>
          </w:divBdr>
        </w:div>
        <w:div w:id="364061522">
          <w:marLeft w:val="640"/>
          <w:marRight w:val="0"/>
          <w:marTop w:val="0"/>
          <w:marBottom w:val="0"/>
          <w:divBdr>
            <w:top w:val="none" w:sz="0" w:space="0" w:color="auto"/>
            <w:left w:val="none" w:sz="0" w:space="0" w:color="auto"/>
            <w:bottom w:val="none" w:sz="0" w:space="0" w:color="auto"/>
            <w:right w:val="none" w:sz="0" w:space="0" w:color="auto"/>
          </w:divBdr>
        </w:div>
        <w:div w:id="552543446">
          <w:marLeft w:val="640"/>
          <w:marRight w:val="0"/>
          <w:marTop w:val="0"/>
          <w:marBottom w:val="0"/>
          <w:divBdr>
            <w:top w:val="none" w:sz="0" w:space="0" w:color="auto"/>
            <w:left w:val="none" w:sz="0" w:space="0" w:color="auto"/>
            <w:bottom w:val="none" w:sz="0" w:space="0" w:color="auto"/>
            <w:right w:val="none" w:sz="0" w:space="0" w:color="auto"/>
          </w:divBdr>
        </w:div>
        <w:div w:id="590504258">
          <w:marLeft w:val="640"/>
          <w:marRight w:val="0"/>
          <w:marTop w:val="0"/>
          <w:marBottom w:val="0"/>
          <w:divBdr>
            <w:top w:val="none" w:sz="0" w:space="0" w:color="auto"/>
            <w:left w:val="none" w:sz="0" w:space="0" w:color="auto"/>
            <w:bottom w:val="none" w:sz="0" w:space="0" w:color="auto"/>
            <w:right w:val="none" w:sz="0" w:space="0" w:color="auto"/>
          </w:divBdr>
        </w:div>
        <w:div w:id="628752965">
          <w:marLeft w:val="640"/>
          <w:marRight w:val="0"/>
          <w:marTop w:val="0"/>
          <w:marBottom w:val="0"/>
          <w:divBdr>
            <w:top w:val="none" w:sz="0" w:space="0" w:color="auto"/>
            <w:left w:val="none" w:sz="0" w:space="0" w:color="auto"/>
            <w:bottom w:val="none" w:sz="0" w:space="0" w:color="auto"/>
            <w:right w:val="none" w:sz="0" w:space="0" w:color="auto"/>
          </w:divBdr>
        </w:div>
        <w:div w:id="807740659">
          <w:marLeft w:val="640"/>
          <w:marRight w:val="0"/>
          <w:marTop w:val="0"/>
          <w:marBottom w:val="0"/>
          <w:divBdr>
            <w:top w:val="none" w:sz="0" w:space="0" w:color="auto"/>
            <w:left w:val="none" w:sz="0" w:space="0" w:color="auto"/>
            <w:bottom w:val="none" w:sz="0" w:space="0" w:color="auto"/>
            <w:right w:val="none" w:sz="0" w:space="0" w:color="auto"/>
          </w:divBdr>
        </w:div>
        <w:div w:id="1827474871">
          <w:marLeft w:val="640"/>
          <w:marRight w:val="0"/>
          <w:marTop w:val="0"/>
          <w:marBottom w:val="0"/>
          <w:divBdr>
            <w:top w:val="none" w:sz="0" w:space="0" w:color="auto"/>
            <w:left w:val="none" w:sz="0" w:space="0" w:color="auto"/>
            <w:bottom w:val="none" w:sz="0" w:space="0" w:color="auto"/>
            <w:right w:val="none" w:sz="0" w:space="0" w:color="auto"/>
          </w:divBdr>
        </w:div>
        <w:div w:id="2082823735">
          <w:marLeft w:val="640"/>
          <w:marRight w:val="0"/>
          <w:marTop w:val="0"/>
          <w:marBottom w:val="0"/>
          <w:divBdr>
            <w:top w:val="none" w:sz="0" w:space="0" w:color="auto"/>
            <w:left w:val="none" w:sz="0" w:space="0" w:color="auto"/>
            <w:bottom w:val="none" w:sz="0" w:space="0" w:color="auto"/>
            <w:right w:val="none" w:sz="0" w:space="0" w:color="auto"/>
          </w:divBdr>
        </w:div>
      </w:divsChild>
    </w:div>
    <w:div w:id="1046876065">
      <w:bodyDiv w:val="1"/>
      <w:marLeft w:val="0"/>
      <w:marRight w:val="0"/>
      <w:marTop w:val="0"/>
      <w:marBottom w:val="0"/>
      <w:divBdr>
        <w:top w:val="none" w:sz="0" w:space="0" w:color="auto"/>
        <w:left w:val="none" w:sz="0" w:space="0" w:color="auto"/>
        <w:bottom w:val="none" w:sz="0" w:space="0" w:color="auto"/>
        <w:right w:val="none" w:sz="0" w:space="0" w:color="auto"/>
      </w:divBdr>
    </w:div>
    <w:div w:id="1047728295">
      <w:bodyDiv w:val="1"/>
      <w:marLeft w:val="0"/>
      <w:marRight w:val="0"/>
      <w:marTop w:val="0"/>
      <w:marBottom w:val="0"/>
      <w:divBdr>
        <w:top w:val="none" w:sz="0" w:space="0" w:color="auto"/>
        <w:left w:val="none" w:sz="0" w:space="0" w:color="auto"/>
        <w:bottom w:val="none" w:sz="0" w:space="0" w:color="auto"/>
        <w:right w:val="none" w:sz="0" w:space="0" w:color="auto"/>
      </w:divBdr>
      <w:divsChild>
        <w:div w:id="535780925">
          <w:marLeft w:val="640"/>
          <w:marRight w:val="0"/>
          <w:marTop w:val="0"/>
          <w:marBottom w:val="0"/>
          <w:divBdr>
            <w:top w:val="none" w:sz="0" w:space="0" w:color="auto"/>
            <w:left w:val="none" w:sz="0" w:space="0" w:color="auto"/>
            <w:bottom w:val="none" w:sz="0" w:space="0" w:color="auto"/>
            <w:right w:val="none" w:sz="0" w:space="0" w:color="auto"/>
          </w:divBdr>
        </w:div>
        <w:div w:id="1901865712">
          <w:marLeft w:val="640"/>
          <w:marRight w:val="0"/>
          <w:marTop w:val="0"/>
          <w:marBottom w:val="0"/>
          <w:divBdr>
            <w:top w:val="none" w:sz="0" w:space="0" w:color="auto"/>
            <w:left w:val="none" w:sz="0" w:space="0" w:color="auto"/>
            <w:bottom w:val="none" w:sz="0" w:space="0" w:color="auto"/>
            <w:right w:val="none" w:sz="0" w:space="0" w:color="auto"/>
          </w:divBdr>
        </w:div>
        <w:div w:id="1977947709">
          <w:marLeft w:val="640"/>
          <w:marRight w:val="0"/>
          <w:marTop w:val="0"/>
          <w:marBottom w:val="0"/>
          <w:divBdr>
            <w:top w:val="none" w:sz="0" w:space="0" w:color="auto"/>
            <w:left w:val="none" w:sz="0" w:space="0" w:color="auto"/>
            <w:bottom w:val="none" w:sz="0" w:space="0" w:color="auto"/>
            <w:right w:val="none" w:sz="0" w:space="0" w:color="auto"/>
          </w:divBdr>
        </w:div>
      </w:divsChild>
    </w:div>
    <w:div w:id="1051731421">
      <w:bodyDiv w:val="1"/>
      <w:marLeft w:val="0"/>
      <w:marRight w:val="0"/>
      <w:marTop w:val="0"/>
      <w:marBottom w:val="0"/>
      <w:divBdr>
        <w:top w:val="none" w:sz="0" w:space="0" w:color="auto"/>
        <w:left w:val="none" w:sz="0" w:space="0" w:color="auto"/>
        <w:bottom w:val="none" w:sz="0" w:space="0" w:color="auto"/>
        <w:right w:val="none" w:sz="0" w:space="0" w:color="auto"/>
      </w:divBdr>
    </w:div>
    <w:div w:id="1056664781">
      <w:bodyDiv w:val="1"/>
      <w:marLeft w:val="0"/>
      <w:marRight w:val="0"/>
      <w:marTop w:val="0"/>
      <w:marBottom w:val="0"/>
      <w:divBdr>
        <w:top w:val="none" w:sz="0" w:space="0" w:color="auto"/>
        <w:left w:val="none" w:sz="0" w:space="0" w:color="auto"/>
        <w:bottom w:val="none" w:sz="0" w:space="0" w:color="auto"/>
        <w:right w:val="none" w:sz="0" w:space="0" w:color="auto"/>
      </w:divBdr>
      <w:divsChild>
        <w:div w:id="91820619">
          <w:marLeft w:val="640"/>
          <w:marRight w:val="0"/>
          <w:marTop w:val="0"/>
          <w:marBottom w:val="0"/>
          <w:divBdr>
            <w:top w:val="none" w:sz="0" w:space="0" w:color="auto"/>
            <w:left w:val="none" w:sz="0" w:space="0" w:color="auto"/>
            <w:bottom w:val="none" w:sz="0" w:space="0" w:color="auto"/>
            <w:right w:val="none" w:sz="0" w:space="0" w:color="auto"/>
          </w:divBdr>
        </w:div>
        <w:div w:id="269970531">
          <w:marLeft w:val="640"/>
          <w:marRight w:val="0"/>
          <w:marTop w:val="0"/>
          <w:marBottom w:val="0"/>
          <w:divBdr>
            <w:top w:val="none" w:sz="0" w:space="0" w:color="auto"/>
            <w:left w:val="none" w:sz="0" w:space="0" w:color="auto"/>
            <w:bottom w:val="none" w:sz="0" w:space="0" w:color="auto"/>
            <w:right w:val="none" w:sz="0" w:space="0" w:color="auto"/>
          </w:divBdr>
        </w:div>
        <w:div w:id="966278206">
          <w:marLeft w:val="640"/>
          <w:marRight w:val="0"/>
          <w:marTop w:val="0"/>
          <w:marBottom w:val="0"/>
          <w:divBdr>
            <w:top w:val="none" w:sz="0" w:space="0" w:color="auto"/>
            <w:left w:val="none" w:sz="0" w:space="0" w:color="auto"/>
            <w:bottom w:val="none" w:sz="0" w:space="0" w:color="auto"/>
            <w:right w:val="none" w:sz="0" w:space="0" w:color="auto"/>
          </w:divBdr>
        </w:div>
        <w:div w:id="986860774">
          <w:marLeft w:val="640"/>
          <w:marRight w:val="0"/>
          <w:marTop w:val="0"/>
          <w:marBottom w:val="0"/>
          <w:divBdr>
            <w:top w:val="none" w:sz="0" w:space="0" w:color="auto"/>
            <w:left w:val="none" w:sz="0" w:space="0" w:color="auto"/>
            <w:bottom w:val="none" w:sz="0" w:space="0" w:color="auto"/>
            <w:right w:val="none" w:sz="0" w:space="0" w:color="auto"/>
          </w:divBdr>
        </w:div>
        <w:div w:id="1025716121">
          <w:marLeft w:val="640"/>
          <w:marRight w:val="0"/>
          <w:marTop w:val="0"/>
          <w:marBottom w:val="0"/>
          <w:divBdr>
            <w:top w:val="none" w:sz="0" w:space="0" w:color="auto"/>
            <w:left w:val="none" w:sz="0" w:space="0" w:color="auto"/>
            <w:bottom w:val="none" w:sz="0" w:space="0" w:color="auto"/>
            <w:right w:val="none" w:sz="0" w:space="0" w:color="auto"/>
          </w:divBdr>
        </w:div>
        <w:div w:id="1070422781">
          <w:marLeft w:val="640"/>
          <w:marRight w:val="0"/>
          <w:marTop w:val="0"/>
          <w:marBottom w:val="0"/>
          <w:divBdr>
            <w:top w:val="none" w:sz="0" w:space="0" w:color="auto"/>
            <w:left w:val="none" w:sz="0" w:space="0" w:color="auto"/>
            <w:bottom w:val="none" w:sz="0" w:space="0" w:color="auto"/>
            <w:right w:val="none" w:sz="0" w:space="0" w:color="auto"/>
          </w:divBdr>
        </w:div>
        <w:div w:id="1235243885">
          <w:marLeft w:val="640"/>
          <w:marRight w:val="0"/>
          <w:marTop w:val="0"/>
          <w:marBottom w:val="0"/>
          <w:divBdr>
            <w:top w:val="none" w:sz="0" w:space="0" w:color="auto"/>
            <w:left w:val="none" w:sz="0" w:space="0" w:color="auto"/>
            <w:bottom w:val="none" w:sz="0" w:space="0" w:color="auto"/>
            <w:right w:val="none" w:sz="0" w:space="0" w:color="auto"/>
          </w:divBdr>
        </w:div>
        <w:div w:id="1241478390">
          <w:marLeft w:val="640"/>
          <w:marRight w:val="0"/>
          <w:marTop w:val="0"/>
          <w:marBottom w:val="0"/>
          <w:divBdr>
            <w:top w:val="none" w:sz="0" w:space="0" w:color="auto"/>
            <w:left w:val="none" w:sz="0" w:space="0" w:color="auto"/>
            <w:bottom w:val="none" w:sz="0" w:space="0" w:color="auto"/>
            <w:right w:val="none" w:sz="0" w:space="0" w:color="auto"/>
          </w:divBdr>
        </w:div>
      </w:divsChild>
    </w:div>
    <w:div w:id="1064184441">
      <w:bodyDiv w:val="1"/>
      <w:marLeft w:val="0"/>
      <w:marRight w:val="0"/>
      <w:marTop w:val="0"/>
      <w:marBottom w:val="0"/>
      <w:divBdr>
        <w:top w:val="none" w:sz="0" w:space="0" w:color="auto"/>
        <w:left w:val="none" w:sz="0" w:space="0" w:color="auto"/>
        <w:bottom w:val="none" w:sz="0" w:space="0" w:color="auto"/>
        <w:right w:val="none" w:sz="0" w:space="0" w:color="auto"/>
      </w:divBdr>
      <w:divsChild>
        <w:div w:id="53163445">
          <w:marLeft w:val="640"/>
          <w:marRight w:val="0"/>
          <w:marTop w:val="0"/>
          <w:marBottom w:val="0"/>
          <w:divBdr>
            <w:top w:val="none" w:sz="0" w:space="0" w:color="auto"/>
            <w:left w:val="none" w:sz="0" w:space="0" w:color="auto"/>
            <w:bottom w:val="none" w:sz="0" w:space="0" w:color="auto"/>
            <w:right w:val="none" w:sz="0" w:space="0" w:color="auto"/>
          </w:divBdr>
        </w:div>
        <w:div w:id="93787811">
          <w:marLeft w:val="640"/>
          <w:marRight w:val="0"/>
          <w:marTop w:val="0"/>
          <w:marBottom w:val="0"/>
          <w:divBdr>
            <w:top w:val="none" w:sz="0" w:space="0" w:color="auto"/>
            <w:left w:val="none" w:sz="0" w:space="0" w:color="auto"/>
            <w:bottom w:val="none" w:sz="0" w:space="0" w:color="auto"/>
            <w:right w:val="none" w:sz="0" w:space="0" w:color="auto"/>
          </w:divBdr>
        </w:div>
        <w:div w:id="103889642">
          <w:marLeft w:val="640"/>
          <w:marRight w:val="0"/>
          <w:marTop w:val="0"/>
          <w:marBottom w:val="0"/>
          <w:divBdr>
            <w:top w:val="none" w:sz="0" w:space="0" w:color="auto"/>
            <w:left w:val="none" w:sz="0" w:space="0" w:color="auto"/>
            <w:bottom w:val="none" w:sz="0" w:space="0" w:color="auto"/>
            <w:right w:val="none" w:sz="0" w:space="0" w:color="auto"/>
          </w:divBdr>
        </w:div>
        <w:div w:id="400838072">
          <w:marLeft w:val="640"/>
          <w:marRight w:val="0"/>
          <w:marTop w:val="0"/>
          <w:marBottom w:val="0"/>
          <w:divBdr>
            <w:top w:val="none" w:sz="0" w:space="0" w:color="auto"/>
            <w:left w:val="none" w:sz="0" w:space="0" w:color="auto"/>
            <w:bottom w:val="none" w:sz="0" w:space="0" w:color="auto"/>
            <w:right w:val="none" w:sz="0" w:space="0" w:color="auto"/>
          </w:divBdr>
        </w:div>
        <w:div w:id="560093031">
          <w:marLeft w:val="640"/>
          <w:marRight w:val="0"/>
          <w:marTop w:val="0"/>
          <w:marBottom w:val="0"/>
          <w:divBdr>
            <w:top w:val="none" w:sz="0" w:space="0" w:color="auto"/>
            <w:left w:val="none" w:sz="0" w:space="0" w:color="auto"/>
            <w:bottom w:val="none" w:sz="0" w:space="0" w:color="auto"/>
            <w:right w:val="none" w:sz="0" w:space="0" w:color="auto"/>
          </w:divBdr>
        </w:div>
        <w:div w:id="730662520">
          <w:marLeft w:val="640"/>
          <w:marRight w:val="0"/>
          <w:marTop w:val="0"/>
          <w:marBottom w:val="0"/>
          <w:divBdr>
            <w:top w:val="none" w:sz="0" w:space="0" w:color="auto"/>
            <w:left w:val="none" w:sz="0" w:space="0" w:color="auto"/>
            <w:bottom w:val="none" w:sz="0" w:space="0" w:color="auto"/>
            <w:right w:val="none" w:sz="0" w:space="0" w:color="auto"/>
          </w:divBdr>
        </w:div>
        <w:div w:id="941911239">
          <w:marLeft w:val="640"/>
          <w:marRight w:val="0"/>
          <w:marTop w:val="0"/>
          <w:marBottom w:val="0"/>
          <w:divBdr>
            <w:top w:val="none" w:sz="0" w:space="0" w:color="auto"/>
            <w:left w:val="none" w:sz="0" w:space="0" w:color="auto"/>
            <w:bottom w:val="none" w:sz="0" w:space="0" w:color="auto"/>
            <w:right w:val="none" w:sz="0" w:space="0" w:color="auto"/>
          </w:divBdr>
        </w:div>
        <w:div w:id="1099957198">
          <w:marLeft w:val="640"/>
          <w:marRight w:val="0"/>
          <w:marTop w:val="0"/>
          <w:marBottom w:val="0"/>
          <w:divBdr>
            <w:top w:val="none" w:sz="0" w:space="0" w:color="auto"/>
            <w:left w:val="none" w:sz="0" w:space="0" w:color="auto"/>
            <w:bottom w:val="none" w:sz="0" w:space="0" w:color="auto"/>
            <w:right w:val="none" w:sz="0" w:space="0" w:color="auto"/>
          </w:divBdr>
        </w:div>
        <w:div w:id="1138764802">
          <w:marLeft w:val="640"/>
          <w:marRight w:val="0"/>
          <w:marTop w:val="0"/>
          <w:marBottom w:val="0"/>
          <w:divBdr>
            <w:top w:val="none" w:sz="0" w:space="0" w:color="auto"/>
            <w:left w:val="none" w:sz="0" w:space="0" w:color="auto"/>
            <w:bottom w:val="none" w:sz="0" w:space="0" w:color="auto"/>
            <w:right w:val="none" w:sz="0" w:space="0" w:color="auto"/>
          </w:divBdr>
        </w:div>
        <w:div w:id="1482111460">
          <w:marLeft w:val="640"/>
          <w:marRight w:val="0"/>
          <w:marTop w:val="0"/>
          <w:marBottom w:val="0"/>
          <w:divBdr>
            <w:top w:val="none" w:sz="0" w:space="0" w:color="auto"/>
            <w:left w:val="none" w:sz="0" w:space="0" w:color="auto"/>
            <w:bottom w:val="none" w:sz="0" w:space="0" w:color="auto"/>
            <w:right w:val="none" w:sz="0" w:space="0" w:color="auto"/>
          </w:divBdr>
        </w:div>
        <w:div w:id="1729643802">
          <w:marLeft w:val="640"/>
          <w:marRight w:val="0"/>
          <w:marTop w:val="0"/>
          <w:marBottom w:val="0"/>
          <w:divBdr>
            <w:top w:val="none" w:sz="0" w:space="0" w:color="auto"/>
            <w:left w:val="none" w:sz="0" w:space="0" w:color="auto"/>
            <w:bottom w:val="none" w:sz="0" w:space="0" w:color="auto"/>
            <w:right w:val="none" w:sz="0" w:space="0" w:color="auto"/>
          </w:divBdr>
        </w:div>
        <w:div w:id="1827822055">
          <w:marLeft w:val="640"/>
          <w:marRight w:val="0"/>
          <w:marTop w:val="0"/>
          <w:marBottom w:val="0"/>
          <w:divBdr>
            <w:top w:val="none" w:sz="0" w:space="0" w:color="auto"/>
            <w:left w:val="none" w:sz="0" w:space="0" w:color="auto"/>
            <w:bottom w:val="none" w:sz="0" w:space="0" w:color="auto"/>
            <w:right w:val="none" w:sz="0" w:space="0" w:color="auto"/>
          </w:divBdr>
        </w:div>
        <w:div w:id="1888956254">
          <w:marLeft w:val="640"/>
          <w:marRight w:val="0"/>
          <w:marTop w:val="0"/>
          <w:marBottom w:val="0"/>
          <w:divBdr>
            <w:top w:val="none" w:sz="0" w:space="0" w:color="auto"/>
            <w:left w:val="none" w:sz="0" w:space="0" w:color="auto"/>
            <w:bottom w:val="none" w:sz="0" w:space="0" w:color="auto"/>
            <w:right w:val="none" w:sz="0" w:space="0" w:color="auto"/>
          </w:divBdr>
        </w:div>
        <w:div w:id="1982729781">
          <w:marLeft w:val="640"/>
          <w:marRight w:val="0"/>
          <w:marTop w:val="0"/>
          <w:marBottom w:val="0"/>
          <w:divBdr>
            <w:top w:val="none" w:sz="0" w:space="0" w:color="auto"/>
            <w:left w:val="none" w:sz="0" w:space="0" w:color="auto"/>
            <w:bottom w:val="none" w:sz="0" w:space="0" w:color="auto"/>
            <w:right w:val="none" w:sz="0" w:space="0" w:color="auto"/>
          </w:divBdr>
        </w:div>
      </w:divsChild>
    </w:div>
    <w:div w:id="1065877922">
      <w:bodyDiv w:val="1"/>
      <w:marLeft w:val="0"/>
      <w:marRight w:val="0"/>
      <w:marTop w:val="0"/>
      <w:marBottom w:val="0"/>
      <w:divBdr>
        <w:top w:val="none" w:sz="0" w:space="0" w:color="auto"/>
        <w:left w:val="none" w:sz="0" w:space="0" w:color="auto"/>
        <w:bottom w:val="none" w:sz="0" w:space="0" w:color="auto"/>
        <w:right w:val="none" w:sz="0" w:space="0" w:color="auto"/>
      </w:divBdr>
    </w:div>
    <w:div w:id="1076056682">
      <w:bodyDiv w:val="1"/>
      <w:marLeft w:val="0"/>
      <w:marRight w:val="0"/>
      <w:marTop w:val="0"/>
      <w:marBottom w:val="0"/>
      <w:divBdr>
        <w:top w:val="none" w:sz="0" w:space="0" w:color="auto"/>
        <w:left w:val="none" w:sz="0" w:space="0" w:color="auto"/>
        <w:bottom w:val="none" w:sz="0" w:space="0" w:color="auto"/>
        <w:right w:val="none" w:sz="0" w:space="0" w:color="auto"/>
      </w:divBdr>
      <w:divsChild>
        <w:div w:id="206335532">
          <w:marLeft w:val="0"/>
          <w:marRight w:val="0"/>
          <w:marTop w:val="0"/>
          <w:marBottom w:val="0"/>
          <w:divBdr>
            <w:top w:val="none" w:sz="0" w:space="0" w:color="auto"/>
            <w:left w:val="none" w:sz="0" w:space="0" w:color="auto"/>
            <w:bottom w:val="none" w:sz="0" w:space="0" w:color="auto"/>
            <w:right w:val="none" w:sz="0" w:space="0" w:color="auto"/>
          </w:divBdr>
          <w:divsChild>
            <w:div w:id="1897232539">
              <w:marLeft w:val="0"/>
              <w:marRight w:val="0"/>
              <w:marTop w:val="0"/>
              <w:marBottom w:val="0"/>
              <w:divBdr>
                <w:top w:val="none" w:sz="0" w:space="0" w:color="auto"/>
                <w:left w:val="none" w:sz="0" w:space="0" w:color="auto"/>
                <w:bottom w:val="none" w:sz="0" w:space="0" w:color="auto"/>
                <w:right w:val="none" w:sz="0" w:space="0" w:color="auto"/>
              </w:divBdr>
              <w:divsChild>
                <w:div w:id="1018312727">
                  <w:marLeft w:val="0"/>
                  <w:marRight w:val="0"/>
                  <w:marTop w:val="0"/>
                  <w:marBottom w:val="0"/>
                  <w:divBdr>
                    <w:top w:val="none" w:sz="0" w:space="0" w:color="auto"/>
                    <w:left w:val="none" w:sz="0" w:space="0" w:color="auto"/>
                    <w:bottom w:val="none" w:sz="0" w:space="0" w:color="auto"/>
                    <w:right w:val="none" w:sz="0" w:space="0" w:color="auto"/>
                  </w:divBdr>
                  <w:divsChild>
                    <w:div w:id="209922483">
                      <w:marLeft w:val="0"/>
                      <w:marRight w:val="0"/>
                      <w:marTop w:val="0"/>
                      <w:marBottom w:val="0"/>
                      <w:divBdr>
                        <w:top w:val="none" w:sz="0" w:space="0" w:color="auto"/>
                        <w:left w:val="none" w:sz="0" w:space="0" w:color="auto"/>
                        <w:bottom w:val="none" w:sz="0" w:space="0" w:color="auto"/>
                        <w:right w:val="none" w:sz="0" w:space="0" w:color="auto"/>
                      </w:divBdr>
                      <w:divsChild>
                        <w:div w:id="1651903589">
                          <w:marLeft w:val="0"/>
                          <w:marRight w:val="0"/>
                          <w:marTop w:val="0"/>
                          <w:marBottom w:val="0"/>
                          <w:divBdr>
                            <w:top w:val="none" w:sz="0" w:space="0" w:color="auto"/>
                            <w:left w:val="none" w:sz="0" w:space="0" w:color="auto"/>
                            <w:bottom w:val="none" w:sz="0" w:space="0" w:color="auto"/>
                            <w:right w:val="none" w:sz="0" w:space="0" w:color="auto"/>
                          </w:divBdr>
                          <w:divsChild>
                            <w:div w:id="1437213924">
                              <w:marLeft w:val="0"/>
                              <w:marRight w:val="0"/>
                              <w:marTop w:val="0"/>
                              <w:marBottom w:val="0"/>
                              <w:divBdr>
                                <w:top w:val="none" w:sz="0" w:space="0" w:color="auto"/>
                                <w:left w:val="none" w:sz="0" w:space="0" w:color="auto"/>
                                <w:bottom w:val="none" w:sz="0" w:space="0" w:color="auto"/>
                                <w:right w:val="none" w:sz="0" w:space="0" w:color="auto"/>
                              </w:divBdr>
                              <w:divsChild>
                                <w:div w:id="68432922">
                                  <w:marLeft w:val="0"/>
                                  <w:marRight w:val="0"/>
                                  <w:marTop w:val="0"/>
                                  <w:marBottom w:val="0"/>
                                  <w:divBdr>
                                    <w:top w:val="none" w:sz="0" w:space="0" w:color="auto"/>
                                    <w:left w:val="none" w:sz="0" w:space="0" w:color="auto"/>
                                    <w:bottom w:val="none" w:sz="0" w:space="0" w:color="auto"/>
                                    <w:right w:val="none" w:sz="0" w:space="0" w:color="auto"/>
                                  </w:divBdr>
                                  <w:divsChild>
                                    <w:div w:id="16477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771833">
                  <w:marLeft w:val="0"/>
                  <w:marRight w:val="0"/>
                  <w:marTop w:val="0"/>
                  <w:marBottom w:val="0"/>
                  <w:divBdr>
                    <w:top w:val="none" w:sz="0" w:space="0" w:color="auto"/>
                    <w:left w:val="none" w:sz="0" w:space="0" w:color="auto"/>
                    <w:bottom w:val="none" w:sz="0" w:space="0" w:color="auto"/>
                    <w:right w:val="none" w:sz="0" w:space="0" w:color="auto"/>
                  </w:divBdr>
                  <w:divsChild>
                    <w:div w:id="34164070">
                      <w:marLeft w:val="0"/>
                      <w:marRight w:val="0"/>
                      <w:marTop w:val="0"/>
                      <w:marBottom w:val="0"/>
                      <w:divBdr>
                        <w:top w:val="none" w:sz="0" w:space="0" w:color="auto"/>
                        <w:left w:val="none" w:sz="0" w:space="0" w:color="auto"/>
                        <w:bottom w:val="none" w:sz="0" w:space="0" w:color="auto"/>
                        <w:right w:val="none" w:sz="0" w:space="0" w:color="auto"/>
                      </w:divBdr>
                      <w:divsChild>
                        <w:div w:id="71973488">
                          <w:marLeft w:val="0"/>
                          <w:marRight w:val="0"/>
                          <w:marTop w:val="0"/>
                          <w:marBottom w:val="0"/>
                          <w:divBdr>
                            <w:top w:val="none" w:sz="0" w:space="0" w:color="auto"/>
                            <w:left w:val="none" w:sz="0" w:space="0" w:color="auto"/>
                            <w:bottom w:val="none" w:sz="0" w:space="0" w:color="auto"/>
                            <w:right w:val="none" w:sz="0" w:space="0" w:color="auto"/>
                          </w:divBdr>
                          <w:divsChild>
                            <w:div w:id="1736781007">
                              <w:marLeft w:val="0"/>
                              <w:marRight w:val="0"/>
                              <w:marTop w:val="0"/>
                              <w:marBottom w:val="0"/>
                              <w:divBdr>
                                <w:top w:val="none" w:sz="0" w:space="0" w:color="auto"/>
                                <w:left w:val="none" w:sz="0" w:space="0" w:color="auto"/>
                                <w:bottom w:val="none" w:sz="0" w:space="0" w:color="auto"/>
                                <w:right w:val="none" w:sz="0" w:space="0" w:color="auto"/>
                              </w:divBdr>
                              <w:divsChild>
                                <w:div w:id="12542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395134">
          <w:marLeft w:val="0"/>
          <w:marRight w:val="0"/>
          <w:marTop w:val="0"/>
          <w:marBottom w:val="0"/>
          <w:divBdr>
            <w:top w:val="none" w:sz="0" w:space="0" w:color="auto"/>
            <w:left w:val="none" w:sz="0" w:space="0" w:color="auto"/>
            <w:bottom w:val="none" w:sz="0" w:space="0" w:color="auto"/>
            <w:right w:val="none" w:sz="0" w:space="0" w:color="auto"/>
          </w:divBdr>
          <w:divsChild>
            <w:div w:id="2092238407">
              <w:marLeft w:val="0"/>
              <w:marRight w:val="0"/>
              <w:marTop w:val="0"/>
              <w:marBottom w:val="0"/>
              <w:divBdr>
                <w:top w:val="none" w:sz="0" w:space="0" w:color="auto"/>
                <w:left w:val="none" w:sz="0" w:space="0" w:color="auto"/>
                <w:bottom w:val="none" w:sz="0" w:space="0" w:color="auto"/>
                <w:right w:val="none" w:sz="0" w:space="0" w:color="auto"/>
              </w:divBdr>
              <w:divsChild>
                <w:div w:id="1422221048">
                  <w:marLeft w:val="0"/>
                  <w:marRight w:val="0"/>
                  <w:marTop w:val="0"/>
                  <w:marBottom w:val="0"/>
                  <w:divBdr>
                    <w:top w:val="none" w:sz="0" w:space="0" w:color="auto"/>
                    <w:left w:val="none" w:sz="0" w:space="0" w:color="auto"/>
                    <w:bottom w:val="none" w:sz="0" w:space="0" w:color="auto"/>
                    <w:right w:val="none" w:sz="0" w:space="0" w:color="auto"/>
                  </w:divBdr>
                  <w:divsChild>
                    <w:div w:id="1543011359">
                      <w:marLeft w:val="0"/>
                      <w:marRight w:val="0"/>
                      <w:marTop w:val="0"/>
                      <w:marBottom w:val="0"/>
                      <w:divBdr>
                        <w:top w:val="none" w:sz="0" w:space="0" w:color="auto"/>
                        <w:left w:val="none" w:sz="0" w:space="0" w:color="auto"/>
                        <w:bottom w:val="none" w:sz="0" w:space="0" w:color="auto"/>
                        <w:right w:val="none" w:sz="0" w:space="0" w:color="auto"/>
                      </w:divBdr>
                      <w:divsChild>
                        <w:div w:id="752698609">
                          <w:marLeft w:val="0"/>
                          <w:marRight w:val="0"/>
                          <w:marTop w:val="0"/>
                          <w:marBottom w:val="0"/>
                          <w:divBdr>
                            <w:top w:val="none" w:sz="0" w:space="0" w:color="auto"/>
                            <w:left w:val="none" w:sz="0" w:space="0" w:color="auto"/>
                            <w:bottom w:val="none" w:sz="0" w:space="0" w:color="auto"/>
                            <w:right w:val="none" w:sz="0" w:space="0" w:color="auto"/>
                          </w:divBdr>
                          <w:divsChild>
                            <w:div w:id="11078574">
                              <w:marLeft w:val="0"/>
                              <w:marRight w:val="0"/>
                              <w:marTop w:val="0"/>
                              <w:marBottom w:val="0"/>
                              <w:divBdr>
                                <w:top w:val="none" w:sz="0" w:space="0" w:color="auto"/>
                                <w:left w:val="none" w:sz="0" w:space="0" w:color="auto"/>
                                <w:bottom w:val="none" w:sz="0" w:space="0" w:color="auto"/>
                                <w:right w:val="none" w:sz="0" w:space="0" w:color="auto"/>
                              </w:divBdr>
                              <w:divsChild>
                                <w:div w:id="926617831">
                                  <w:marLeft w:val="0"/>
                                  <w:marRight w:val="0"/>
                                  <w:marTop w:val="0"/>
                                  <w:marBottom w:val="0"/>
                                  <w:divBdr>
                                    <w:top w:val="none" w:sz="0" w:space="0" w:color="auto"/>
                                    <w:left w:val="none" w:sz="0" w:space="0" w:color="auto"/>
                                    <w:bottom w:val="none" w:sz="0" w:space="0" w:color="auto"/>
                                    <w:right w:val="none" w:sz="0" w:space="0" w:color="auto"/>
                                  </w:divBdr>
                                  <w:divsChild>
                                    <w:div w:id="4482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60925">
                          <w:marLeft w:val="0"/>
                          <w:marRight w:val="0"/>
                          <w:marTop w:val="0"/>
                          <w:marBottom w:val="0"/>
                          <w:divBdr>
                            <w:top w:val="none" w:sz="0" w:space="0" w:color="auto"/>
                            <w:left w:val="none" w:sz="0" w:space="0" w:color="auto"/>
                            <w:bottom w:val="none" w:sz="0" w:space="0" w:color="auto"/>
                            <w:right w:val="none" w:sz="0" w:space="0" w:color="auto"/>
                          </w:divBdr>
                          <w:divsChild>
                            <w:div w:id="1076047338">
                              <w:marLeft w:val="0"/>
                              <w:marRight w:val="0"/>
                              <w:marTop w:val="0"/>
                              <w:marBottom w:val="0"/>
                              <w:divBdr>
                                <w:top w:val="none" w:sz="0" w:space="0" w:color="auto"/>
                                <w:left w:val="none" w:sz="0" w:space="0" w:color="auto"/>
                                <w:bottom w:val="none" w:sz="0" w:space="0" w:color="auto"/>
                                <w:right w:val="none" w:sz="0" w:space="0" w:color="auto"/>
                              </w:divBdr>
                              <w:divsChild>
                                <w:div w:id="368071180">
                                  <w:marLeft w:val="0"/>
                                  <w:marRight w:val="0"/>
                                  <w:marTop w:val="0"/>
                                  <w:marBottom w:val="0"/>
                                  <w:divBdr>
                                    <w:top w:val="none" w:sz="0" w:space="0" w:color="auto"/>
                                    <w:left w:val="none" w:sz="0" w:space="0" w:color="auto"/>
                                    <w:bottom w:val="none" w:sz="0" w:space="0" w:color="auto"/>
                                    <w:right w:val="none" w:sz="0" w:space="0" w:color="auto"/>
                                  </w:divBdr>
                                  <w:divsChild>
                                    <w:div w:id="19875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179250">
          <w:marLeft w:val="0"/>
          <w:marRight w:val="0"/>
          <w:marTop w:val="0"/>
          <w:marBottom w:val="0"/>
          <w:divBdr>
            <w:top w:val="none" w:sz="0" w:space="0" w:color="auto"/>
            <w:left w:val="none" w:sz="0" w:space="0" w:color="auto"/>
            <w:bottom w:val="none" w:sz="0" w:space="0" w:color="auto"/>
            <w:right w:val="none" w:sz="0" w:space="0" w:color="auto"/>
          </w:divBdr>
          <w:divsChild>
            <w:div w:id="356737307">
              <w:marLeft w:val="0"/>
              <w:marRight w:val="0"/>
              <w:marTop w:val="0"/>
              <w:marBottom w:val="0"/>
              <w:divBdr>
                <w:top w:val="none" w:sz="0" w:space="0" w:color="auto"/>
                <w:left w:val="none" w:sz="0" w:space="0" w:color="auto"/>
                <w:bottom w:val="none" w:sz="0" w:space="0" w:color="auto"/>
                <w:right w:val="none" w:sz="0" w:space="0" w:color="auto"/>
              </w:divBdr>
              <w:divsChild>
                <w:div w:id="359865557">
                  <w:marLeft w:val="0"/>
                  <w:marRight w:val="0"/>
                  <w:marTop w:val="0"/>
                  <w:marBottom w:val="0"/>
                  <w:divBdr>
                    <w:top w:val="none" w:sz="0" w:space="0" w:color="auto"/>
                    <w:left w:val="none" w:sz="0" w:space="0" w:color="auto"/>
                    <w:bottom w:val="none" w:sz="0" w:space="0" w:color="auto"/>
                    <w:right w:val="none" w:sz="0" w:space="0" w:color="auto"/>
                  </w:divBdr>
                  <w:divsChild>
                    <w:div w:id="1139037254">
                      <w:marLeft w:val="0"/>
                      <w:marRight w:val="0"/>
                      <w:marTop w:val="0"/>
                      <w:marBottom w:val="0"/>
                      <w:divBdr>
                        <w:top w:val="none" w:sz="0" w:space="0" w:color="auto"/>
                        <w:left w:val="none" w:sz="0" w:space="0" w:color="auto"/>
                        <w:bottom w:val="none" w:sz="0" w:space="0" w:color="auto"/>
                        <w:right w:val="none" w:sz="0" w:space="0" w:color="auto"/>
                      </w:divBdr>
                      <w:divsChild>
                        <w:div w:id="788355564">
                          <w:marLeft w:val="0"/>
                          <w:marRight w:val="0"/>
                          <w:marTop w:val="0"/>
                          <w:marBottom w:val="0"/>
                          <w:divBdr>
                            <w:top w:val="none" w:sz="0" w:space="0" w:color="auto"/>
                            <w:left w:val="none" w:sz="0" w:space="0" w:color="auto"/>
                            <w:bottom w:val="none" w:sz="0" w:space="0" w:color="auto"/>
                            <w:right w:val="none" w:sz="0" w:space="0" w:color="auto"/>
                          </w:divBdr>
                          <w:divsChild>
                            <w:div w:id="1582257800">
                              <w:marLeft w:val="0"/>
                              <w:marRight w:val="0"/>
                              <w:marTop w:val="0"/>
                              <w:marBottom w:val="0"/>
                              <w:divBdr>
                                <w:top w:val="none" w:sz="0" w:space="0" w:color="auto"/>
                                <w:left w:val="none" w:sz="0" w:space="0" w:color="auto"/>
                                <w:bottom w:val="none" w:sz="0" w:space="0" w:color="auto"/>
                                <w:right w:val="none" w:sz="0" w:space="0" w:color="auto"/>
                              </w:divBdr>
                              <w:divsChild>
                                <w:div w:id="2041199826">
                                  <w:marLeft w:val="0"/>
                                  <w:marRight w:val="0"/>
                                  <w:marTop w:val="0"/>
                                  <w:marBottom w:val="0"/>
                                  <w:divBdr>
                                    <w:top w:val="none" w:sz="0" w:space="0" w:color="auto"/>
                                    <w:left w:val="none" w:sz="0" w:space="0" w:color="auto"/>
                                    <w:bottom w:val="none" w:sz="0" w:space="0" w:color="auto"/>
                                    <w:right w:val="none" w:sz="0" w:space="0" w:color="auto"/>
                                  </w:divBdr>
                                  <w:divsChild>
                                    <w:div w:id="1028799719">
                                      <w:marLeft w:val="0"/>
                                      <w:marRight w:val="0"/>
                                      <w:marTop w:val="0"/>
                                      <w:marBottom w:val="0"/>
                                      <w:divBdr>
                                        <w:top w:val="none" w:sz="0" w:space="0" w:color="auto"/>
                                        <w:left w:val="none" w:sz="0" w:space="0" w:color="auto"/>
                                        <w:bottom w:val="none" w:sz="0" w:space="0" w:color="auto"/>
                                        <w:right w:val="none" w:sz="0" w:space="0" w:color="auto"/>
                                      </w:divBdr>
                                      <w:divsChild>
                                        <w:div w:id="7817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516510">
      <w:bodyDiv w:val="1"/>
      <w:marLeft w:val="0"/>
      <w:marRight w:val="0"/>
      <w:marTop w:val="0"/>
      <w:marBottom w:val="0"/>
      <w:divBdr>
        <w:top w:val="none" w:sz="0" w:space="0" w:color="auto"/>
        <w:left w:val="none" w:sz="0" w:space="0" w:color="auto"/>
        <w:bottom w:val="none" w:sz="0" w:space="0" w:color="auto"/>
        <w:right w:val="none" w:sz="0" w:space="0" w:color="auto"/>
      </w:divBdr>
    </w:div>
    <w:div w:id="1085417543">
      <w:bodyDiv w:val="1"/>
      <w:marLeft w:val="0"/>
      <w:marRight w:val="0"/>
      <w:marTop w:val="0"/>
      <w:marBottom w:val="0"/>
      <w:divBdr>
        <w:top w:val="none" w:sz="0" w:space="0" w:color="auto"/>
        <w:left w:val="none" w:sz="0" w:space="0" w:color="auto"/>
        <w:bottom w:val="none" w:sz="0" w:space="0" w:color="auto"/>
        <w:right w:val="none" w:sz="0" w:space="0" w:color="auto"/>
      </w:divBdr>
      <w:divsChild>
        <w:div w:id="159542331">
          <w:marLeft w:val="640"/>
          <w:marRight w:val="0"/>
          <w:marTop w:val="0"/>
          <w:marBottom w:val="0"/>
          <w:divBdr>
            <w:top w:val="none" w:sz="0" w:space="0" w:color="auto"/>
            <w:left w:val="none" w:sz="0" w:space="0" w:color="auto"/>
            <w:bottom w:val="none" w:sz="0" w:space="0" w:color="auto"/>
            <w:right w:val="none" w:sz="0" w:space="0" w:color="auto"/>
          </w:divBdr>
        </w:div>
        <w:div w:id="262228854">
          <w:marLeft w:val="640"/>
          <w:marRight w:val="0"/>
          <w:marTop w:val="0"/>
          <w:marBottom w:val="0"/>
          <w:divBdr>
            <w:top w:val="none" w:sz="0" w:space="0" w:color="auto"/>
            <w:left w:val="none" w:sz="0" w:space="0" w:color="auto"/>
            <w:bottom w:val="none" w:sz="0" w:space="0" w:color="auto"/>
            <w:right w:val="none" w:sz="0" w:space="0" w:color="auto"/>
          </w:divBdr>
        </w:div>
        <w:div w:id="392851503">
          <w:marLeft w:val="640"/>
          <w:marRight w:val="0"/>
          <w:marTop w:val="0"/>
          <w:marBottom w:val="0"/>
          <w:divBdr>
            <w:top w:val="none" w:sz="0" w:space="0" w:color="auto"/>
            <w:left w:val="none" w:sz="0" w:space="0" w:color="auto"/>
            <w:bottom w:val="none" w:sz="0" w:space="0" w:color="auto"/>
            <w:right w:val="none" w:sz="0" w:space="0" w:color="auto"/>
          </w:divBdr>
        </w:div>
        <w:div w:id="508787573">
          <w:marLeft w:val="640"/>
          <w:marRight w:val="0"/>
          <w:marTop w:val="0"/>
          <w:marBottom w:val="0"/>
          <w:divBdr>
            <w:top w:val="none" w:sz="0" w:space="0" w:color="auto"/>
            <w:left w:val="none" w:sz="0" w:space="0" w:color="auto"/>
            <w:bottom w:val="none" w:sz="0" w:space="0" w:color="auto"/>
            <w:right w:val="none" w:sz="0" w:space="0" w:color="auto"/>
          </w:divBdr>
        </w:div>
        <w:div w:id="949167638">
          <w:marLeft w:val="640"/>
          <w:marRight w:val="0"/>
          <w:marTop w:val="0"/>
          <w:marBottom w:val="0"/>
          <w:divBdr>
            <w:top w:val="none" w:sz="0" w:space="0" w:color="auto"/>
            <w:left w:val="none" w:sz="0" w:space="0" w:color="auto"/>
            <w:bottom w:val="none" w:sz="0" w:space="0" w:color="auto"/>
            <w:right w:val="none" w:sz="0" w:space="0" w:color="auto"/>
          </w:divBdr>
        </w:div>
        <w:div w:id="1081559967">
          <w:marLeft w:val="640"/>
          <w:marRight w:val="0"/>
          <w:marTop w:val="0"/>
          <w:marBottom w:val="0"/>
          <w:divBdr>
            <w:top w:val="none" w:sz="0" w:space="0" w:color="auto"/>
            <w:left w:val="none" w:sz="0" w:space="0" w:color="auto"/>
            <w:bottom w:val="none" w:sz="0" w:space="0" w:color="auto"/>
            <w:right w:val="none" w:sz="0" w:space="0" w:color="auto"/>
          </w:divBdr>
        </w:div>
        <w:div w:id="1285887980">
          <w:marLeft w:val="640"/>
          <w:marRight w:val="0"/>
          <w:marTop w:val="0"/>
          <w:marBottom w:val="0"/>
          <w:divBdr>
            <w:top w:val="none" w:sz="0" w:space="0" w:color="auto"/>
            <w:left w:val="none" w:sz="0" w:space="0" w:color="auto"/>
            <w:bottom w:val="none" w:sz="0" w:space="0" w:color="auto"/>
            <w:right w:val="none" w:sz="0" w:space="0" w:color="auto"/>
          </w:divBdr>
        </w:div>
        <w:div w:id="1491366216">
          <w:marLeft w:val="640"/>
          <w:marRight w:val="0"/>
          <w:marTop w:val="0"/>
          <w:marBottom w:val="0"/>
          <w:divBdr>
            <w:top w:val="none" w:sz="0" w:space="0" w:color="auto"/>
            <w:left w:val="none" w:sz="0" w:space="0" w:color="auto"/>
            <w:bottom w:val="none" w:sz="0" w:space="0" w:color="auto"/>
            <w:right w:val="none" w:sz="0" w:space="0" w:color="auto"/>
          </w:divBdr>
        </w:div>
        <w:div w:id="1857190312">
          <w:marLeft w:val="640"/>
          <w:marRight w:val="0"/>
          <w:marTop w:val="0"/>
          <w:marBottom w:val="0"/>
          <w:divBdr>
            <w:top w:val="none" w:sz="0" w:space="0" w:color="auto"/>
            <w:left w:val="none" w:sz="0" w:space="0" w:color="auto"/>
            <w:bottom w:val="none" w:sz="0" w:space="0" w:color="auto"/>
            <w:right w:val="none" w:sz="0" w:space="0" w:color="auto"/>
          </w:divBdr>
        </w:div>
        <w:div w:id="1987319456">
          <w:marLeft w:val="640"/>
          <w:marRight w:val="0"/>
          <w:marTop w:val="0"/>
          <w:marBottom w:val="0"/>
          <w:divBdr>
            <w:top w:val="none" w:sz="0" w:space="0" w:color="auto"/>
            <w:left w:val="none" w:sz="0" w:space="0" w:color="auto"/>
            <w:bottom w:val="none" w:sz="0" w:space="0" w:color="auto"/>
            <w:right w:val="none" w:sz="0" w:space="0" w:color="auto"/>
          </w:divBdr>
        </w:div>
        <w:div w:id="2107727162">
          <w:marLeft w:val="640"/>
          <w:marRight w:val="0"/>
          <w:marTop w:val="0"/>
          <w:marBottom w:val="0"/>
          <w:divBdr>
            <w:top w:val="none" w:sz="0" w:space="0" w:color="auto"/>
            <w:left w:val="none" w:sz="0" w:space="0" w:color="auto"/>
            <w:bottom w:val="none" w:sz="0" w:space="0" w:color="auto"/>
            <w:right w:val="none" w:sz="0" w:space="0" w:color="auto"/>
          </w:divBdr>
        </w:div>
      </w:divsChild>
    </w:div>
    <w:div w:id="1086608611">
      <w:bodyDiv w:val="1"/>
      <w:marLeft w:val="0"/>
      <w:marRight w:val="0"/>
      <w:marTop w:val="0"/>
      <w:marBottom w:val="0"/>
      <w:divBdr>
        <w:top w:val="none" w:sz="0" w:space="0" w:color="auto"/>
        <w:left w:val="none" w:sz="0" w:space="0" w:color="auto"/>
        <w:bottom w:val="none" w:sz="0" w:space="0" w:color="auto"/>
        <w:right w:val="none" w:sz="0" w:space="0" w:color="auto"/>
      </w:divBdr>
      <w:divsChild>
        <w:div w:id="30615244">
          <w:marLeft w:val="640"/>
          <w:marRight w:val="0"/>
          <w:marTop w:val="0"/>
          <w:marBottom w:val="0"/>
          <w:divBdr>
            <w:top w:val="none" w:sz="0" w:space="0" w:color="auto"/>
            <w:left w:val="none" w:sz="0" w:space="0" w:color="auto"/>
            <w:bottom w:val="none" w:sz="0" w:space="0" w:color="auto"/>
            <w:right w:val="none" w:sz="0" w:space="0" w:color="auto"/>
          </w:divBdr>
        </w:div>
        <w:div w:id="41751378">
          <w:marLeft w:val="640"/>
          <w:marRight w:val="0"/>
          <w:marTop w:val="0"/>
          <w:marBottom w:val="0"/>
          <w:divBdr>
            <w:top w:val="none" w:sz="0" w:space="0" w:color="auto"/>
            <w:left w:val="none" w:sz="0" w:space="0" w:color="auto"/>
            <w:bottom w:val="none" w:sz="0" w:space="0" w:color="auto"/>
            <w:right w:val="none" w:sz="0" w:space="0" w:color="auto"/>
          </w:divBdr>
        </w:div>
        <w:div w:id="98531785">
          <w:marLeft w:val="640"/>
          <w:marRight w:val="0"/>
          <w:marTop w:val="0"/>
          <w:marBottom w:val="0"/>
          <w:divBdr>
            <w:top w:val="none" w:sz="0" w:space="0" w:color="auto"/>
            <w:left w:val="none" w:sz="0" w:space="0" w:color="auto"/>
            <w:bottom w:val="none" w:sz="0" w:space="0" w:color="auto"/>
            <w:right w:val="none" w:sz="0" w:space="0" w:color="auto"/>
          </w:divBdr>
        </w:div>
        <w:div w:id="490021623">
          <w:marLeft w:val="640"/>
          <w:marRight w:val="0"/>
          <w:marTop w:val="0"/>
          <w:marBottom w:val="0"/>
          <w:divBdr>
            <w:top w:val="none" w:sz="0" w:space="0" w:color="auto"/>
            <w:left w:val="none" w:sz="0" w:space="0" w:color="auto"/>
            <w:bottom w:val="none" w:sz="0" w:space="0" w:color="auto"/>
            <w:right w:val="none" w:sz="0" w:space="0" w:color="auto"/>
          </w:divBdr>
        </w:div>
        <w:div w:id="852112558">
          <w:marLeft w:val="640"/>
          <w:marRight w:val="0"/>
          <w:marTop w:val="0"/>
          <w:marBottom w:val="0"/>
          <w:divBdr>
            <w:top w:val="none" w:sz="0" w:space="0" w:color="auto"/>
            <w:left w:val="none" w:sz="0" w:space="0" w:color="auto"/>
            <w:bottom w:val="none" w:sz="0" w:space="0" w:color="auto"/>
            <w:right w:val="none" w:sz="0" w:space="0" w:color="auto"/>
          </w:divBdr>
        </w:div>
        <w:div w:id="924336800">
          <w:marLeft w:val="640"/>
          <w:marRight w:val="0"/>
          <w:marTop w:val="0"/>
          <w:marBottom w:val="0"/>
          <w:divBdr>
            <w:top w:val="none" w:sz="0" w:space="0" w:color="auto"/>
            <w:left w:val="none" w:sz="0" w:space="0" w:color="auto"/>
            <w:bottom w:val="none" w:sz="0" w:space="0" w:color="auto"/>
            <w:right w:val="none" w:sz="0" w:space="0" w:color="auto"/>
          </w:divBdr>
        </w:div>
        <w:div w:id="1122387115">
          <w:marLeft w:val="640"/>
          <w:marRight w:val="0"/>
          <w:marTop w:val="0"/>
          <w:marBottom w:val="0"/>
          <w:divBdr>
            <w:top w:val="none" w:sz="0" w:space="0" w:color="auto"/>
            <w:left w:val="none" w:sz="0" w:space="0" w:color="auto"/>
            <w:bottom w:val="none" w:sz="0" w:space="0" w:color="auto"/>
            <w:right w:val="none" w:sz="0" w:space="0" w:color="auto"/>
          </w:divBdr>
        </w:div>
        <w:div w:id="1237395312">
          <w:marLeft w:val="640"/>
          <w:marRight w:val="0"/>
          <w:marTop w:val="0"/>
          <w:marBottom w:val="0"/>
          <w:divBdr>
            <w:top w:val="none" w:sz="0" w:space="0" w:color="auto"/>
            <w:left w:val="none" w:sz="0" w:space="0" w:color="auto"/>
            <w:bottom w:val="none" w:sz="0" w:space="0" w:color="auto"/>
            <w:right w:val="none" w:sz="0" w:space="0" w:color="auto"/>
          </w:divBdr>
        </w:div>
        <w:div w:id="1854610302">
          <w:marLeft w:val="640"/>
          <w:marRight w:val="0"/>
          <w:marTop w:val="0"/>
          <w:marBottom w:val="0"/>
          <w:divBdr>
            <w:top w:val="none" w:sz="0" w:space="0" w:color="auto"/>
            <w:left w:val="none" w:sz="0" w:space="0" w:color="auto"/>
            <w:bottom w:val="none" w:sz="0" w:space="0" w:color="auto"/>
            <w:right w:val="none" w:sz="0" w:space="0" w:color="auto"/>
          </w:divBdr>
        </w:div>
        <w:div w:id="1871458249">
          <w:marLeft w:val="640"/>
          <w:marRight w:val="0"/>
          <w:marTop w:val="0"/>
          <w:marBottom w:val="0"/>
          <w:divBdr>
            <w:top w:val="none" w:sz="0" w:space="0" w:color="auto"/>
            <w:left w:val="none" w:sz="0" w:space="0" w:color="auto"/>
            <w:bottom w:val="none" w:sz="0" w:space="0" w:color="auto"/>
            <w:right w:val="none" w:sz="0" w:space="0" w:color="auto"/>
          </w:divBdr>
        </w:div>
      </w:divsChild>
    </w:div>
    <w:div w:id="1117065305">
      <w:bodyDiv w:val="1"/>
      <w:marLeft w:val="0"/>
      <w:marRight w:val="0"/>
      <w:marTop w:val="0"/>
      <w:marBottom w:val="0"/>
      <w:divBdr>
        <w:top w:val="none" w:sz="0" w:space="0" w:color="auto"/>
        <w:left w:val="none" w:sz="0" w:space="0" w:color="auto"/>
        <w:bottom w:val="none" w:sz="0" w:space="0" w:color="auto"/>
        <w:right w:val="none" w:sz="0" w:space="0" w:color="auto"/>
      </w:divBdr>
      <w:divsChild>
        <w:div w:id="695348789">
          <w:marLeft w:val="640"/>
          <w:marRight w:val="0"/>
          <w:marTop w:val="0"/>
          <w:marBottom w:val="0"/>
          <w:divBdr>
            <w:top w:val="none" w:sz="0" w:space="0" w:color="auto"/>
            <w:left w:val="none" w:sz="0" w:space="0" w:color="auto"/>
            <w:bottom w:val="none" w:sz="0" w:space="0" w:color="auto"/>
            <w:right w:val="none" w:sz="0" w:space="0" w:color="auto"/>
          </w:divBdr>
        </w:div>
        <w:div w:id="956521883">
          <w:marLeft w:val="640"/>
          <w:marRight w:val="0"/>
          <w:marTop w:val="0"/>
          <w:marBottom w:val="0"/>
          <w:divBdr>
            <w:top w:val="none" w:sz="0" w:space="0" w:color="auto"/>
            <w:left w:val="none" w:sz="0" w:space="0" w:color="auto"/>
            <w:bottom w:val="none" w:sz="0" w:space="0" w:color="auto"/>
            <w:right w:val="none" w:sz="0" w:space="0" w:color="auto"/>
          </w:divBdr>
        </w:div>
        <w:div w:id="970869173">
          <w:marLeft w:val="640"/>
          <w:marRight w:val="0"/>
          <w:marTop w:val="0"/>
          <w:marBottom w:val="0"/>
          <w:divBdr>
            <w:top w:val="none" w:sz="0" w:space="0" w:color="auto"/>
            <w:left w:val="none" w:sz="0" w:space="0" w:color="auto"/>
            <w:bottom w:val="none" w:sz="0" w:space="0" w:color="auto"/>
            <w:right w:val="none" w:sz="0" w:space="0" w:color="auto"/>
          </w:divBdr>
        </w:div>
        <w:div w:id="1216501112">
          <w:marLeft w:val="640"/>
          <w:marRight w:val="0"/>
          <w:marTop w:val="0"/>
          <w:marBottom w:val="0"/>
          <w:divBdr>
            <w:top w:val="none" w:sz="0" w:space="0" w:color="auto"/>
            <w:left w:val="none" w:sz="0" w:space="0" w:color="auto"/>
            <w:bottom w:val="none" w:sz="0" w:space="0" w:color="auto"/>
            <w:right w:val="none" w:sz="0" w:space="0" w:color="auto"/>
          </w:divBdr>
        </w:div>
        <w:div w:id="1404376333">
          <w:marLeft w:val="640"/>
          <w:marRight w:val="0"/>
          <w:marTop w:val="0"/>
          <w:marBottom w:val="0"/>
          <w:divBdr>
            <w:top w:val="none" w:sz="0" w:space="0" w:color="auto"/>
            <w:left w:val="none" w:sz="0" w:space="0" w:color="auto"/>
            <w:bottom w:val="none" w:sz="0" w:space="0" w:color="auto"/>
            <w:right w:val="none" w:sz="0" w:space="0" w:color="auto"/>
          </w:divBdr>
        </w:div>
        <w:div w:id="2105804068">
          <w:marLeft w:val="640"/>
          <w:marRight w:val="0"/>
          <w:marTop w:val="0"/>
          <w:marBottom w:val="0"/>
          <w:divBdr>
            <w:top w:val="none" w:sz="0" w:space="0" w:color="auto"/>
            <w:left w:val="none" w:sz="0" w:space="0" w:color="auto"/>
            <w:bottom w:val="none" w:sz="0" w:space="0" w:color="auto"/>
            <w:right w:val="none" w:sz="0" w:space="0" w:color="auto"/>
          </w:divBdr>
        </w:div>
      </w:divsChild>
    </w:div>
    <w:div w:id="1117484435">
      <w:bodyDiv w:val="1"/>
      <w:marLeft w:val="0"/>
      <w:marRight w:val="0"/>
      <w:marTop w:val="0"/>
      <w:marBottom w:val="0"/>
      <w:divBdr>
        <w:top w:val="none" w:sz="0" w:space="0" w:color="auto"/>
        <w:left w:val="none" w:sz="0" w:space="0" w:color="auto"/>
        <w:bottom w:val="none" w:sz="0" w:space="0" w:color="auto"/>
        <w:right w:val="none" w:sz="0" w:space="0" w:color="auto"/>
      </w:divBdr>
      <w:divsChild>
        <w:div w:id="64575407">
          <w:marLeft w:val="640"/>
          <w:marRight w:val="0"/>
          <w:marTop w:val="0"/>
          <w:marBottom w:val="0"/>
          <w:divBdr>
            <w:top w:val="none" w:sz="0" w:space="0" w:color="auto"/>
            <w:left w:val="none" w:sz="0" w:space="0" w:color="auto"/>
            <w:bottom w:val="none" w:sz="0" w:space="0" w:color="auto"/>
            <w:right w:val="none" w:sz="0" w:space="0" w:color="auto"/>
          </w:divBdr>
        </w:div>
        <w:div w:id="590236274">
          <w:marLeft w:val="640"/>
          <w:marRight w:val="0"/>
          <w:marTop w:val="0"/>
          <w:marBottom w:val="0"/>
          <w:divBdr>
            <w:top w:val="none" w:sz="0" w:space="0" w:color="auto"/>
            <w:left w:val="none" w:sz="0" w:space="0" w:color="auto"/>
            <w:bottom w:val="none" w:sz="0" w:space="0" w:color="auto"/>
            <w:right w:val="none" w:sz="0" w:space="0" w:color="auto"/>
          </w:divBdr>
        </w:div>
        <w:div w:id="1375034267">
          <w:marLeft w:val="640"/>
          <w:marRight w:val="0"/>
          <w:marTop w:val="0"/>
          <w:marBottom w:val="0"/>
          <w:divBdr>
            <w:top w:val="none" w:sz="0" w:space="0" w:color="auto"/>
            <w:left w:val="none" w:sz="0" w:space="0" w:color="auto"/>
            <w:bottom w:val="none" w:sz="0" w:space="0" w:color="auto"/>
            <w:right w:val="none" w:sz="0" w:space="0" w:color="auto"/>
          </w:divBdr>
        </w:div>
        <w:div w:id="1751464626">
          <w:marLeft w:val="640"/>
          <w:marRight w:val="0"/>
          <w:marTop w:val="0"/>
          <w:marBottom w:val="0"/>
          <w:divBdr>
            <w:top w:val="none" w:sz="0" w:space="0" w:color="auto"/>
            <w:left w:val="none" w:sz="0" w:space="0" w:color="auto"/>
            <w:bottom w:val="none" w:sz="0" w:space="0" w:color="auto"/>
            <w:right w:val="none" w:sz="0" w:space="0" w:color="auto"/>
          </w:divBdr>
        </w:div>
        <w:div w:id="2105222375">
          <w:marLeft w:val="640"/>
          <w:marRight w:val="0"/>
          <w:marTop w:val="0"/>
          <w:marBottom w:val="0"/>
          <w:divBdr>
            <w:top w:val="none" w:sz="0" w:space="0" w:color="auto"/>
            <w:left w:val="none" w:sz="0" w:space="0" w:color="auto"/>
            <w:bottom w:val="none" w:sz="0" w:space="0" w:color="auto"/>
            <w:right w:val="none" w:sz="0" w:space="0" w:color="auto"/>
          </w:divBdr>
        </w:div>
      </w:divsChild>
    </w:div>
    <w:div w:id="1123353109">
      <w:bodyDiv w:val="1"/>
      <w:marLeft w:val="0"/>
      <w:marRight w:val="0"/>
      <w:marTop w:val="0"/>
      <w:marBottom w:val="0"/>
      <w:divBdr>
        <w:top w:val="none" w:sz="0" w:space="0" w:color="auto"/>
        <w:left w:val="none" w:sz="0" w:space="0" w:color="auto"/>
        <w:bottom w:val="none" w:sz="0" w:space="0" w:color="auto"/>
        <w:right w:val="none" w:sz="0" w:space="0" w:color="auto"/>
      </w:divBdr>
      <w:divsChild>
        <w:div w:id="6715979">
          <w:marLeft w:val="640"/>
          <w:marRight w:val="0"/>
          <w:marTop w:val="0"/>
          <w:marBottom w:val="0"/>
          <w:divBdr>
            <w:top w:val="none" w:sz="0" w:space="0" w:color="auto"/>
            <w:left w:val="none" w:sz="0" w:space="0" w:color="auto"/>
            <w:bottom w:val="none" w:sz="0" w:space="0" w:color="auto"/>
            <w:right w:val="none" w:sz="0" w:space="0" w:color="auto"/>
          </w:divBdr>
        </w:div>
        <w:div w:id="137889203">
          <w:marLeft w:val="640"/>
          <w:marRight w:val="0"/>
          <w:marTop w:val="0"/>
          <w:marBottom w:val="0"/>
          <w:divBdr>
            <w:top w:val="none" w:sz="0" w:space="0" w:color="auto"/>
            <w:left w:val="none" w:sz="0" w:space="0" w:color="auto"/>
            <w:bottom w:val="none" w:sz="0" w:space="0" w:color="auto"/>
            <w:right w:val="none" w:sz="0" w:space="0" w:color="auto"/>
          </w:divBdr>
        </w:div>
        <w:div w:id="540746798">
          <w:marLeft w:val="640"/>
          <w:marRight w:val="0"/>
          <w:marTop w:val="0"/>
          <w:marBottom w:val="0"/>
          <w:divBdr>
            <w:top w:val="none" w:sz="0" w:space="0" w:color="auto"/>
            <w:left w:val="none" w:sz="0" w:space="0" w:color="auto"/>
            <w:bottom w:val="none" w:sz="0" w:space="0" w:color="auto"/>
            <w:right w:val="none" w:sz="0" w:space="0" w:color="auto"/>
          </w:divBdr>
        </w:div>
        <w:div w:id="745881761">
          <w:marLeft w:val="640"/>
          <w:marRight w:val="0"/>
          <w:marTop w:val="0"/>
          <w:marBottom w:val="0"/>
          <w:divBdr>
            <w:top w:val="none" w:sz="0" w:space="0" w:color="auto"/>
            <w:left w:val="none" w:sz="0" w:space="0" w:color="auto"/>
            <w:bottom w:val="none" w:sz="0" w:space="0" w:color="auto"/>
            <w:right w:val="none" w:sz="0" w:space="0" w:color="auto"/>
          </w:divBdr>
        </w:div>
        <w:div w:id="1086340655">
          <w:marLeft w:val="640"/>
          <w:marRight w:val="0"/>
          <w:marTop w:val="0"/>
          <w:marBottom w:val="0"/>
          <w:divBdr>
            <w:top w:val="none" w:sz="0" w:space="0" w:color="auto"/>
            <w:left w:val="none" w:sz="0" w:space="0" w:color="auto"/>
            <w:bottom w:val="none" w:sz="0" w:space="0" w:color="auto"/>
            <w:right w:val="none" w:sz="0" w:space="0" w:color="auto"/>
          </w:divBdr>
        </w:div>
        <w:div w:id="2059081878">
          <w:marLeft w:val="640"/>
          <w:marRight w:val="0"/>
          <w:marTop w:val="0"/>
          <w:marBottom w:val="0"/>
          <w:divBdr>
            <w:top w:val="none" w:sz="0" w:space="0" w:color="auto"/>
            <w:left w:val="none" w:sz="0" w:space="0" w:color="auto"/>
            <w:bottom w:val="none" w:sz="0" w:space="0" w:color="auto"/>
            <w:right w:val="none" w:sz="0" w:space="0" w:color="auto"/>
          </w:divBdr>
        </w:div>
      </w:divsChild>
    </w:div>
    <w:div w:id="1130589008">
      <w:bodyDiv w:val="1"/>
      <w:marLeft w:val="0"/>
      <w:marRight w:val="0"/>
      <w:marTop w:val="0"/>
      <w:marBottom w:val="0"/>
      <w:divBdr>
        <w:top w:val="none" w:sz="0" w:space="0" w:color="auto"/>
        <w:left w:val="none" w:sz="0" w:space="0" w:color="auto"/>
        <w:bottom w:val="none" w:sz="0" w:space="0" w:color="auto"/>
        <w:right w:val="none" w:sz="0" w:space="0" w:color="auto"/>
      </w:divBdr>
    </w:div>
    <w:div w:id="1134325273">
      <w:bodyDiv w:val="1"/>
      <w:marLeft w:val="0"/>
      <w:marRight w:val="0"/>
      <w:marTop w:val="0"/>
      <w:marBottom w:val="0"/>
      <w:divBdr>
        <w:top w:val="none" w:sz="0" w:space="0" w:color="auto"/>
        <w:left w:val="none" w:sz="0" w:space="0" w:color="auto"/>
        <w:bottom w:val="none" w:sz="0" w:space="0" w:color="auto"/>
        <w:right w:val="none" w:sz="0" w:space="0" w:color="auto"/>
      </w:divBdr>
    </w:div>
    <w:div w:id="1141114074">
      <w:bodyDiv w:val="1"/>
      <w:marLeft w:val="0"/>
      <w:marRight w:val="0"/>
      <w:marTop w:val="0"/>
      <w:marBottom w:val="0"/>
      <w:divBdr>
        <w:top w:val="none" w:sz="0" w:space="0" w:color="auto"/>
        <w:left w:val="none" w:sz="0" w:space="0" w:color="auto"/>
        <w:bottom w:val="none" w:sz="0" w:space="0" w:color="auto"/>
        <w:right w:val="none" w:sz="0" w:space="0" w:color="auto"/>
      </w:divBdr>
      <w:divsChild>
        <w:div w:id="187640380">
          <w:marLeft w:val="640"/>
          <w:marRight w:val="0"/>
          <w:marTop w:val="0"/>
          <w:marBottom w:val="0"/>
          <w:divBdr>
            <w:top w:val="none" w:sz="0" w:space="0" w:color="auto"/>
            <w:left w:val="none" w:sz="0" w:space="0" w:color="auto"/>
            <w:bottom w:val="none" w:sz="0" w:space="0" w:color="auto"/>
            <w:right w:val="none" w:sz="0" w:space="0" w:color="auto"/>
          </w:divBdr>
        </w:div>
        <w:div w:id="391465253">
          <w:marLeft w:val="640"/>
          <w:marRight w:val="0"/>
          <w:marTop w:val="0"/>
          <w:marBottom w:val="0"/>
          <w:divBdr>
            <w:top w:val="none" w:sz="0" w:space="0" w:color="auto"/>
            <w:left w:val="none" w:sz="0" w:space="0" w:color="auto"/>
            <w:bottom w:val="none" w:sz="0" w:space="0" w:color="auto"/>
            <w:right w:val="none" w:sz="0" w:space="0" w:color="auto"/>
          </w:divBdr>
        </w:div>
        <w:div w:id="562760119">
          <w:marLeft w:val="640"/>
          <w:marRight w:val="0"/>
          <w:marTop w:val="0"/>
          <w:marBottom w:val="0"/>
          <w:divBdr>
            <w:top w:val="none" w:sz="0" w:space="0" w:color="auto"/>
            <w:left w:val="none" w:sz="0" w:space="0" w:color="auto"/>
            <w:bottom w:val="none" w:sz="0" w:space="0" w:color="auto"/>
            <w:right w:val="none" w:sz="0" w:space="0" w:color="auto"/>
          </w:divBdr>
        </w:div>
        <w:div w:id="616525146">
          <w:marLeft w:val="640"/>
          <w:marRight w:val="0"/>
          <w:marTop w:val="0"/>
          <w:marBottom w:val="0"/>
          <w:divBdr>
            <w:top w:val="none" w:sz="0" w:space="0" w:color="auto"/>
            <w:left w:val="none" w:sz="0" w:space="0" w:color="auto"/>
            <w:bottom w:val="none" w:sz="0" w:space="0" w:color="auto"/>
            <w:right w:val="none" w:sz="0" w:space="0" w:color="auto"/>
          </w:divBdr>
        </w:div>
        <w:div w:id="665668502">
          <w:marLeft w:val="640"/>
          <w:marRight w:val="0"/>
          <w:marTop w:val="0"/>
          <w:marBottom w:val="0"/>
          <w:divBdr>
            <w:top w:val="none" w:sz="0" w:space="0" w:color="auto"/>
            <w:left w:val="none" w:sz="0" w:space="0" w:color="auto"/>
            <w:bottom w:val="none" w:sz="0" w:space="0" w:color="auto"/>
            <w:right w:val="none" w:sz="0" w:space="0" w:color="auto"/>
          </w:divBdr>
        </w:div>
        <w:div w:id="789325786">
          <w:marLeft w:val="640"/>
          <w:marRight w:val="0"/>
          <w:marTop w:val="0"/>
          <w:marBottom w:val="0"/>
          <w:divBdr>
            <w:top w:val="none" w:sz="0" w:space="0" w:color="auto"/>
            <w:left w:val="none" w:sz="0" w:space="0" w:color="auto"/>
            <w:bottom w:val="none" w:sz="0" w:space="0" w:color="auto"/>
            <w:right w:val="none" w:sz="0" w:space="0" w:color="auto"/>
          </w:divBdr>
        </w:div>
        <w:div w:id="1174490709">
          <w:marLeft w:val="640"/>
          <w:marRight w:val="0"/>
          <w:marTop w:val="0"/>
          <w:marBottom w:val="0"/>
          <w:divBdr>
            <w:top w:val="none" w:sz="0" w:space="0" w:color="auto"/>
            <w:left w:val="none" w:sz="0" w:space="0" w:color="auto"/>
            <w:bottom w:val="none" w:sz="0" w:space="0" w:color="auto"/>
            <w:right w:val="none" w:sz="0" w:space="0" w:color="auto"/>
          </w:divBdr>
        </w:div>
        <w:div w:id="1310671364">
          <w:marLeft w:val="640"/>
          <w:marRight w:val="0"/>
          <w:marTop w:val="0"/>
          <w:marBottom w:val="0"/>
          <w:divBdr>
            <w:top w:val="none" w:sz="0" w:space="0" w:color="auto"/>
            <w:left w:val="none" w:sz="0" w:space="0" w:color="auto"/>
            <w:bottom w:val="none" w:sz="0" w:space="0" w:color="auto"/>
            <w:right w:val="none" w:sz="0" w:space="0" w:color="auto"/>
          </w:divBdr>
        </w:div>
        <w:div w:id="1472481079">
          <w:marLeft w:val="640"/>
          <w:marRight w:val="0"/>
          <w:marTop w:val="0"/>
          <w:marBottom w:val="0"/>
          <w:divBdr>
            <w:top w:val="none" w:sz="0" w:space="0" w:color="auto"/>
            <w:left w:val="none" w:sz="0" w:space="0" w:color="auto"/>
            <w:bottom w:val="none" w:sz="0" w:space="0" w:color="auto"/>
            <w:right w:val="none" w:sz="0" w:space="0" w:color="auto"/>
          </w:divBdr>
        </w:div>
        <w:div w:id="1703163586">
          <w:marLeft w:val="640"/>
          <w:marRight w:val="0"/>
          <w:marTop w:val="0"/>
          <w:marBottom w:val="0"/>
          <w:divBdr>
            <w:top w:val="none" w:sz="0" w:space="0" w:color="auto"/>
            <w:left w:val="none" w:sz="0" w:space="0" w:color="auto"/>
            <w:bottom w:val="none" w:sz="0" w:space="0" w:color="auto"/>
            <w:right w:val="none" w:sz="0" w:space="0" w:color="auto"/>
          </w:divBdr>
        </w:div>
        <w:div w:id="1857235712">
          <w:marLeft w:val="640"/>
          <w:marRight w:val="0"/>
          <w:marTop w:val="0"/>
          <w:marBottom w:val="0"/>
          <w:divBdr>
            <w:top w:val="none" w:sz="0" w:space="0" w:color="auto"/>
            <w:left w:val="none" w:sz="0" w:space="0" w:color="auto"/>
            <w:bottom w:val="none" w:sz="0" w:space="0" w:color="auto"/>
            <w:right w:val="none" w:sz="0" w:space="0" w:color="auto"/>
          </w:divBdr>
        </w:div>
      </w:divsChild>
    </w:div>
    <w:div w:id="1149129278">
      <w:bodyDiv w:val="1"/>
      <w:marLeft w:val="0"/>
      <w:marRight w:val="0"/>
      <w:marTop w:val="0"/>
      <w:marBottom w:val="0"/>
      <w:divBdr>
        <w:top w:val="none" w:sz="0" w:space="0" w:color="auto"/>
        <w:left w:val="none" w:sz="0" w:space="0" w:color="auto"/>
        <w:bottom w:val="none" w:sz="0" w:space="0" w:color="auto"/>
        <w:right w:val="none" w:sz="0" w:space="0" w:color="auto"/>
      </w:divBdr>
      <w:divsChild>
        <w:div w:id="50544493">
          <w:marLeft w:val="640"/>
          <w:marRight w:val="0"/>
          <w:marTop w:val="0"/>
          <w:marBottom w:val="0"/>
          <w:divBdr>
            <w:top w:val="none" w:sz="0" w:space="0" w:color="auto"/>
            <w:left w:val="none" w:sz="0" w:space="0" w:color="auto"/>
            <w:bottom w:val="none" w:sz="0" w:space="0" w:color="auto"/>
            <w:right w:val="none" w:sz="0" w:space="0" w:color="auto"/>
          </w:divBdr>
        </w:div>
        <w:div w:id="360907274">
          <w:marLeft w:val="640"/>
          <w:marRight w:val="0"/>
          <w:marTop w:val="0"/>
          <w:marBottom w:val="0"/>
          <w:divBdr>
            <w:top w:val="none" w:sz="0" w:space="0" w:color="auto"/>
            <w:left w:val="none" w:sz="0" w:space="0" w:color="auto"/>
            <w:bottom w:val="none" w:sz="0" w:space="0" w:color="auto"/>
            <w:right w:val="none" w:sz="0" w:space="0" w:color="auto"/>
          </w:divBdr>
        </w:div>
        <w:div w:id="494421934">
          <w:marLeft w:val="640"/>
          <w:marRight w:val="0"/>
          <w:marTop w:val="0"/>
          <w:marBottom w:val="0"/>
          <w:divBdr>
            <w:top w:val="none" w:sz="0" w:space="0" w:color="auto"/>
            <w:left w:val="none" w:sz="0" w:space="0" w:color="auto"/>
            <w:bottom w:val="none" w:sz="0" w:space="0" w:color="auto"/>
            <w:right w:val="none" w:sz="0" w:space="0" w:color="auto"/>
          </w:divBdr>
        </w:div>
        <w:div w:id="696855689">
          <w:marLeft w:val="640"/>
          <w:marRight w:val="0"/>
          <w:marTop w:val="0"/>
          <w:marBottom w:val="0"/>
          <w:divBdr>
            <w:top w:val="none" w:sz="0" w:space="0" w:color="auto"/>
            <w:left w:val="none" w:sz="0" w:space="0" w:color="auto"/>
            <w:bottom w:val="none" w:sz="0" w:space="0" w:color="auto"/>
            <w:right w:val="none" w:sz="0" w:space="0" w:color="auto"/>
          </w:divBdr>
        </w:div>
        <w:div w:id="1142424368">
          <w:marLeft w:val="640"/>
          <w:marRight w:val="0"/>
          <w:marTop w:val="0"/>
          <w:marBottom w:val="0"/>
          <w:divBdr>
            <w:top w:val="none" w:sz="0" w:space="0" w:color="auto"/>
            <w:left w:val="none" w:sz="0" w:space="0" w:color="auto"/>
            <w:bottom w:val="none" w:sz="0" w:space="0" w:color="auto"/>
            <w:right w:val="none" w:sz="0" w:space="0" w:color="auto"/>
          </w:divBdr>
        </w:div>
        <w:div w:id="1313412211">
          <w:marLeft w:val="640"/>
          <w:marRight w:val="0"/>
          <w:marTop w:val="0"/>
          <w:marBottom w:val="0"/>
          <w:divBdr>
            <w:top w:val="none" w:sz="0" w:space="0" w:color="auto"/>
            <w:left w:val="none" w:sz="0" w:space="0" w:color="auto"/>
            <w:bottom w:val="none" w:sz="0" w:space="0" w:color="auto"/>
            <w:right w:val="none" w:sz="0" w:space="0" w:color="auto"/>
          </w:divBdr>
        </w:div>
        <w:div w:id="1450780332">
          <w:marLeft w:val="640"/>
          <w:marRight w:val="0"/>
          <w:marTop w:val="0"/>
          <w:marBottom w:val="0"/>
          <w:divBdr>
            <w:top w:val="none" w:sz="0" w:space="0" w:color="auto"/>
            <w:left w:val="none" w:sz="0" w:space="0" w:color="auto"/>
            <w:bottom w:val="none" w:sz="0" w:space="0" w:color="auto"/>
            <w:right w:val="none" w:sz="0" w:space="0" w:color="auto"/>
          </w:divBdr>
        </w:div>
        <w:div w:id="1796945592">
          <w:marLeft w:val="640"/>
          <w:marRight w:val="0"/>
          <w:marTop w:val="0"/>
          <w:marBottom w:val="0"/>
          <w:divBdr>
            <w:top w:val="none" w:sz="0" w:space="0" w:color="auto"/>
            <w:left w:val="none" w:sz="0" w:space="0" w:color="auto"/>
            <w:bottom w:val="none" w:sz="0" w:space="0" w:color="auto"/>
            <w:right w:val="none" w:sz="0" w:space="0" w:color="auto"/>
          </w:divBdr>
        </w:div>
      </w:divsChild>
    </w:div>
    <w:div w:id="1152987315">
      <w:bodyDiv w:val="1"/>
      <w:marLeft w:val="0"/>
      <w:marRight w:val="0"/>
      <w:marTop w:val="0"/>
      <w:marBottom w:val="0"/>
      <w:divBdr>
        <w:top w:val="none" w:sz="0" w:space="0" w:color="auto"/>
        <w:left w:val="none" w:sz="0" w:space="0" w:color="auto"/>
        <w:bottom w:val="none" w:sz="0" w:space="0" w:color="auto"/>
        <w:right w:val="none" w:sz="0" w:space="0" w:color="auto"/>
      </w:divBdr>
      <w:divsChild>
        <w:div w:id="381753476">
          <w:marLeft w:val="640"/>
          <w:marRight w:val="0"/>
          <w:marTop w:val="0"/>
          <w:marBottom w:val="0"/>
          <w:divBdr>
            <w:top w:val="none" w:sz="0" w:space="0" w:color="auto"/>
            <w:left w:val="none" w:sz="0" w:space="0" w:color="auto"/>
            <w:bottom w:val="none" w:sz="0" w:space="0" w:color="auto"/>
            <w:right w:val="none" w:sz="0" w:space="0" w:color="auto"/>
          </w:divBdr>
        </w:div>
        <w:div w:id="462893436">
          <w:marLeft w:val="640"/>
          <w:marRight w:val="0"/>
          <w:marTop w:val="0"/>
          <w:marBottom w:val="0"/>
          <w:divBdr>
            <w:top w:val="none" w:sz="0" w:space="0" w:color="auto"/>
            <w:left w:val="none" w:sz="0" w:space="0" w:color="auto"/>
            <w:bottom w:val="none" w:sz="0" w:space="0" w:color="auto"/>
            <w:right w:val="none" w:sz="0" w:space="0" w:color="auto"/>
          </w:divBdr>
        </w:div>
        <w:div w:id="957371026">
          <w:marLeft w:val="640"/>
          <w:marRight w:val="0"/>
          <w:marTop w:val="0"/>
          <w:marBottom w:val="0"/>
          <w:divBdr>
            <w:top w:val="none" w:sz="0" w:space="0" w:color="auto"/>
            <w:left w:val="none" w:sz="0" w:space="0" w:color="auto"/>
            <w:bottom w:val="none" w:sz="0" w:space="0" w:color="auto"/>
            <w:right w:val="none" w:sz="0" w:space="0" w:color="auto"/>
          </w:divBdr>
        </w:div>
        <w:div w:id="1419016149">
          <w:marLeft w:val="640"/>
          <w:marRight w:val="0"/>
          <w:marTop w:val="0"/>
          <w:marBottom w:val="0"/>
          <w:divBdr>
            <w:top w:val="none" w:sz="0" w:space="0" w:color="auto"/>
            <w:left w:val="none" w:sz="0" w:space="0" w:color="auto"/>
            <w:bottom w:val="none" w:sz="0" w:space="0" w:color="auto"/>
            <w:right w:val="none" w:sz="0" w:space="0" w:color="auto"/>
          </w:divBdr>
        </w:div>
        <w:div w:id="1843232061">
          <w:marLeft w:val="640"/>
          <w:marRight w:val="0"/>
          <w:marTop w:val="0"/>
          <w:marBottom w:val="0"/>
          <w:divBdr>
            <w:top w:val="none" w:sz="0" w:space="0" w:color="auto"/>
            <w:left w:val="none" w:sz="0" w:space="0" w:color="auto"/>
            <w:bottom w:val="none" w:sz="0" w:space="0" w:color="auto"/>
            <w:right w:val="none" w:sz="0" w:space="0" w:color="auto"/>
          </w:divBdr>
        </w:div>
      </w:divsChild>
    </w:div>
    <w:div w:id="1167479956">
      <w:bodyDiv w:val="1"/>
      <w:marLeft w:val="0"/>
      <w:marRight w:val="0"/>
      <w:marTop w:val="0"/>
      <w:marBottom w:val="0"/>
      <w:divBdr>
        <w:top w:val="none" w:sz="0" w:space="0" w:color="auto"/>
        <w:left w:val="none" w:sz="0" w:space="0" w:color="auto"/>
        <w:bottom w:val="none" w:sz="0" w:space="0" w:color="auto"/>
        <w:right w:val="none" w:sz="0" w:space="0" w:color="auto"/>
      </w:divBdr>
      <w:divsChild>
        <w:div w:id="156921347">
          <w:marLeft w:val="640"/>
          <w:marRight w:val="0"/>
          <w:marTop w:val="0"/>
          <w:marBottom w:val="0"/>
          <w:divBdr>
            <w:top w:val="none" w:sz="0" w:space="0" w:color="auto"/>
            <w:left w:val="none" w:sz="0" w:space="0" w:color="auto"/>
            <w:bottom w:val="none" w:sz="0" w:space="0" w:color="auto"/>
            <w:right w:val="none" w:sz="0" w:space="0" w:color="auto"/>
          </w:divBdr>
        </w:div>
        <w:div w:id="579408816">
          <w:marLeft w:val="640"/>
          <w:marRight w:val="0"/>
          <w:marTop w:val="0"/>
          <w:marBottom w:val="0"/>
          <w:divBdr>
            <w:top w:val="none" w:sz="0" w:space="0" w:color="auto"/>
            <w:left w:val="none" w:sz="0" w:space="0" w:color="auto"/>
            <w:bottom w:val="none" w:sz="0" w:space="0" w:color="auto"/>
            <w:right w:val="none" w:sz="0" w:space="0" w:color="auto"/>
          </w:divBdr>
        </w:div>
        <w:div w:id="892042527">
          <w:marLeft w:val="640"/>
          <w:marRight w:val="0"/>
          <w:marTop w:val="0"/>
          <w:marBottom w:val="0"/>
          <w:divBdr>
            <w:top w:val="none" w:sz="0" w:space="0" w:color="auto"/>
            <w:left w:val="none" w:sz="0" w:space="0" w:color="auto"/>
            <w:bottom w:val="none" w:sz="0" w:space="0" w:color="auto"/>
            <w:right w:val="none" w:sz="0" w:space="0" w:color="auto"/>
          </w:divBdr>
        </w:div>
        <w:div w:id="1031229337">
          <w:marLeft w:val="640"/>
          <w:marRight w:val="0"/>
          <w:marTop w:val="0"/>
          <w:marBottom w:val="0"/>
          <w:divBdr>
            <w:top w:val="none" w:sz="0" w:space="0" w:color="auto"/>
            <w:left w:val="none" w:sz="0" w:space="0" w:color="auto"/>
            <w:bottom w:val="none" w:sz="0" w:space="0" w:color="auto"/>
            <w:right w:val="none" w:sz="0" w:space="0" w:color="auto"/>
          </w:divBdr>
        </w:div>
        <w:div w:id="1315379885">
          <w:marLeft w:val="640"/>
          <w:marRight w:val="0"/>
          <w:marTop w:val="0"/>
          <w:marBottom w:val="0"/>
          <w:divBdr>
            <w:top w:val="none" w:sz="0" w:space="0" w:color="auto"/>
            <w:left w:val="none" w:sz="0" w:space="0" w:color="auto"/>
            <w:bottom w:val="none" w:sz="0" w:space="0" w:color="auto"/>
            <w:right w:val="none" w:sz="0" w:space="0" w:color="auto"/>
          </w:divBdr>
        </w:div>
        <w:div w:id="1758475763">
          <w:marLeft w:val="640"/>
          <w:marRight w:val="0"/>
          <w:marTop w:val="0"/>
          <w:marBottom w:val="0"/>
          <w:divBdr>
            <w:top w:val="none" w:sz="0" w:space="0" w:color="auto"/>
            <w:left w:val="none" w:sz="0" w:space="0" w:color="auto"/>
            <w:bottom w:val="none" w:sz="0" w:space="0" w:color="auto"/>
            <w:right w:val="none" w:sz="0" w:space="0" w:color="auto"/>
          </w:divBdr>
        </w:div>
        <w:div w:id="1890341780">
          <w:marLeft w:val="640"/>
          <w:marRight w:val="0"/>
          <w:marTop w:val="0"/>
          <w:marBottom w:val="0"/>
          <w:divBdr>
            <w:top w:val="none" w:sz="0" w:space="0" w:color="auto"/>
            <w:left w:val="none" w:sz="0" w:space="0" w:color="auto"/>
            <w:bottom w:val="none" w:sz="0" w:space="0" w:color="auto"/>
            <w:right w:val="none" w:sz="0" w:space="0" w:color="auto"/>
          </w:divBdr>
        </w:div>
        <w:div w:id="1915125455">
          <w:marLeft w:val="640"/>
          <w:marRight w:val="0"/>
          <w:marTop w:val="0"/>
          <w:marBottom w:val="0"/>
          <w:divBdr>
            <w:top w:val="none" w:sz="0" w:space="0" w:color="auto"/>
            <w:left w:val="none" w:sz="0" w:space="0" w:color="auto"/>
            <w:bottom w:val="none" w:sz="0" w:space="0" w:color="auto"/>
            <w:right w:val="none" w:sz="0" w:space="0" w:color="auto"/>
          </w:divBdr>
        </w:div>
      </w:divsChild>
    </w:div>
    <w:div w:id="1174493465">
      <w:bodyDiv w:val="1"/>
      <w:marLeft w:val="0"/>
      <w:marRight w:val="0"/>
      <w:marTop w:val="0"/>
      <w:marBottom w:val="0"/>
      <w:divBdr>
        <w:top w:val="none" w:sz="0" w:space="0" w:color="auto"/>
        <w:left w:val="none" w:sz="0" w:space="0" w:color="auto"/>
        <w:bottom w:val="none" w:sz="0" w:space="0" w:color="auto"/>
        <w:right w:val="none" w:sz="0" w:space="0" w:color="auto"/>
      </w:divBdr>
      <w:divsChild>
        <w:div w:id="1420954303">
          <w:marLeft w:val="640"/>
          <w:marRight w:val="0"/>
          <w:marTop w:val="0"/>
          <w:marBottom w:val="0"/>
          <w:divBdr>
            <w:top w:val="none" w:sz="0" w:space="0" w:color="auto"/>
            <w:left w:val="none" w:sz="0" w:space="0" w:color="auto"/>
            <w:bottom w:val="none" w:sz="0" w:space="0" w:color="auto"/>
            <w:right w:val="none" w:sz="0" w:space="0" w:color="auto"/>
          </w:divBdr>
        </w:div>
        <w:div w:id="1525828956">
          <w:marLeft w:val="640"/>
          <w:marRight w:val="0"/>
          <w:marTop w:val="0"/>
          <w:marBottom w:val="0"/>
          <w:divBdr>
            <w:top w:val="none" w:sz="0" w:space="0" w:color="auto"/>
            <w:left w:val="none" w:sz="0" w:space="0" w:color="auto"/>
            <w:bottom w:val="none" w:sz="0" w:space="0" w:color="auto"/>
            <w:right w:val="none" w:sz="0" w:space="0" w:color="auto"/>
          </w:divBdr>
        </w:div>
        <w:div w:id="1872302754">
          <w:marLeft w:val="640"/>
          <w:marRight w:val="0"/>
          <w:marTop w:val="0"/>
          <w:marBottom w:val="0"/>
          <w:divBdr>
            <w:top w:val="none" w:sz="0" w:space="0" w:color="auto"/>
            <w:left w:val="none" w:sz="0" w:space="0" w:color="auto"/>
            <w:bottom w:val="none" w:sz="0" w:space="0" w:color="auto"/>
            <w:right w:val="none" w:sz="0" w:space="0" w:color="auto"/>
          </w:divBdr>
        </w:div>
      </w:divsChild>
    </w:div>
    <w:div w:id="1176385146">
      <w:bodyDiv w:val="1"/>
      <w:marLeft w:val="0"/>
      <w:marRight w:val="0"/>
      <w:marTop w:val="0"/>
      <w:marBottom w:val="0"/>
      <w:divBdr>
        <w:top w:val="none" w:sz="0" w:space="0" w:color="auto"/>
        <w:left w:val="none" w:sz="0" w:space="0" w:color="auto"/>
        <w:bottom w:val="none" w:sz="0" w:space="0" w:color="auto"/>
        <w:right w:val="none" w:sz="0" w:space="0" w:color="auto"/>
      </w:divBdr>
    </w:div>
    <w:div w:id="1182940036">
      <w:bodyDiv w:val="1"/>
      <w:marLeft w:val="0"/>
      <w:marRight w:val="0"/>
      <w:marTop w:val="0"/>
      <w:marBottom w:val="0"/>
      <w:divBdr>
        <w:top w:val="none" w:sz="0" w:space="0" w:color="auto"/>
        <w:left w:val="none" w:sz="0" w:space="0" w:color="auto"/>
        <w:bottom w:val="none" w:sz="0" w:space="0" w:color="auto"/>
        <w:right w:val="none" w:sz="0" w:space="0" w:color="auto"/>
      </w:divBdr>
    </w:div>
    <w:div w:id="1192380182">
      <w:bodyDiv w:val="1"/>
      <w:marLeft w:val="0"/>
      <w:marRight w:val="0"/>
      <w:marTop w:val="0"/>
      <w:marBottom w:val="0"/>
      <w:divBdr>
        <w:top w:val="none" w:sz="0" w:space="0" w:color="auto"/>
        <w:left w:val="none" w:sz="0" w:space="0" w:color="auto"/>
        <w:bottom w:val="none" w:sz="0" w:space="0" w:color="auto"/>
        <w:right w:val="none" w:sz="0" w:space="0" w:color="auto"/>
      </w:divBdr>
    </w:div>
    <w:div w:id="1199006401">
      <w:bodyDiv w:val="1"/>
      <w:marLeft w:val="0"/>
      <w:marRight w:val="0"/>
      <w:marTop w:val="0"/>
      <w:marBottom w:val="0"/>
      <w:divBdr>
        <w:top w:val="none" w:sz="0" w:space="0" w:color="auto"/>
        <w:left w:val="none" w:sz="0" w:space="0" w:color="auto"/>
        <w:bottom w:val="none" w:sz="0" w:space="0" w:color="auto"/>
        <w:right w:val="none" w:sz="0" w:space="0" w:color="auto"/>
      </w:divBdr>
    </w:div>
    <w:div w:id="1199464470">
      <w:bodyDiv w:val="1"/>
      <w:marLeft w:val="0"/>
      <w:marRight w:val="0"/>
      <w:marTop w:val="0"/>
      <w:marBottom w:val="0"/>
      <w:divBdr>
        <w:top w:val="none" w:sz="0" w:space="0" w:color="auto"/>
        <w:left w:val="none" w:sz="0" w:space="0" w:color="auto"/>
        <w:bottom w:val="none" w:sz="0" w:space="0" w:color="auto"/>
        <w:right w:val="none" w:sz="0" w:space="0" w:color="auto"/>
      </w:divBdr>
    </w:div>
    <w:div w:id="1199777143">
      <w:bodyDiv w:val="1"/>
      <w:marLeft w:val="0"/>
      <w:marRight w:val="0"/>
      <w:marTop w:val="0"/>
      <w:marBottom w:val="0"/>
      <w:divBdr>
        <w:top w:val="none" w:sz="0" w:space="0" w:color="auto"/>
        <w:left w:val="none" w:sz="0" w:space="0" w:color="auto"/>
        <w:bottom w:val="none" w:sz="0" w:space="0" w:color="auto"/>
        <w:right w:val="none" w:sz="0" w:space="0" w:color="auto"/>
      </w:divBdr>
      <w:divsChild>
        <w:div w:id="246110202">
          <w:marLeft w:val="640"/>
          <w:marRight w:val="0"/>
          <w:marTop w:val="0"/>
          <w:marBottom w:val="0"/>
          <w:divBdr>
            <w:top w:val="none" w:sz="0" w:space="0" w:color="auto"/>
            <w:left w:val="none" w:sz="0" w:space="0" w:color="auto"/>
            <w:bottom w:val="none" w:sz="0" w:space="0" w:color="auto"/>
            <w:right w:val="none" w:sz="0" w:space="0" w:color="auto"/>
          </w:divBdr>
        </w:div>
        <w:div w:id="634143043">
          <w:marLeft w:val="640"/>
          <w:marRight w:val="0"/>
          <w:marTop w:val="0"/>
          <w:marBottom w:val="0"/>
          <w:divBdr>
            <w:top w:val="none" w:sz="0" w:space="0" w:color="auto"/>
            <w:left w:val="none" w:sz="0" w:space="0" w:color="auto"/>
            <w:bottom w:val="none" w:sz="0" w:space="0" w:color="auto"/>
            <w:right w:val="none" w:sz="0" w:space="0" w:color="auto"/>
          </w:divBdr>
        </w:div>
        <w:div w:id="828639694">
          <w:marLeft w:val="640"/>
          <w:marRight w:val="0"/>
          <w:marTop w:val="0"/>
          <w:marBottom w:val="0"/>
          <w:divBdr>
            <w:top w:val="none" w:sz="0" w:space="0" w:color="auto"/>
            <w:left w:val="none" w:sz="0" w:space="0" w:color="auto"/>
            <w:bottom w:val="none" w:sz="0" w:space="0" w:color="auto"/>
            <w:right w:val="none" w:sz="0" w:space="0" w:color="auto"/>
          </w:divBdr>
        </w:div>
        <w:div w:id="944000986">
          <w:marLeft w:val="640"/>
          <w:marRight w:val="0"/>
          <w:marTop w:val="0"/>
          <w:marBottom w:val="0"/>
          <w:divBdr>
            <w:top w:val="none" w:sz="0" w:space="0" w:color="auto"/>
            <w:left w:val="none" w:sz="0" w:space="0" w:color="auto"/>
            <w:bottom w:val="none" w:sz="0" w:space="0" w:color="auto"/>
            <w:right w:val="none" w:sz="0" w:space="0" w:color="auto"/>
          </w:divBdr>
        </w:div>
        <w:div w:id="1085495214">
          <w:marLeft w:val="640"/>
          <w:marRight w:val="0"/>
          <w:marTop w:val="0"/>
          <w:marBottom w:val="0"/>
          <w:divBdr>
            <w:top w:val="none" w:sz="0" w:space="0" w:color="auto"/>
            <w:left w:val="none" w:sz="0" w:space="0" w:color="auto"/>
            <w:bottom w:val="none" w:sz="0" w:space="0" w:color="auto"/>
            <w:right w:val="none" w:sz="0" w:space="0" w:color="auto"/>
          </w:divBdr>
        </w:div>
        <w:div w:id="1153643035">
          <w:marLeft w:val="640"/>
          <w:marRight w:val="0"/>
          <w:marTop w:val="0"/>
          <w:marBottom w:val="0"/>
          <w:divBdr>
            <w:top w:val="none" w:sz="0" w:space="0" w:color="auto"/>
            <w:left w:val="none" w:sz="0" w:space="0" w:color="auto"/>
            <w:bottom w:val="none" w:sz="0" w:space="0" w:color="auto"/>
            <w:right w:val="none" w:sz="0" w:space="0" w:color="auto"/>
          </w:divBdr>
        </w:div>
        <w:div w:id="1281837000">
          <w:marLeft w:val="640"/>
          <w:marRight w:val="0"/>
          <w:marTop w:val="0"/>
          <w:marBottom w:val="0"/>
          <w:divBdr>
            <w:top w:val="none" w:sz="0" w:space="0" w:color="auto"/>
            <w:left w:val="none" w:sz="0" w:space="0" w:color="auto"/>
            <w:bottom w:val="none" w:sz="0" w:space="0" w:color="auto"/>
            <w:right w:val="none" w:sz="0" w:space="0" w:color="auto"/>
          </w:divBdr>
        </w:div>
        <w:div w:id="1335762960">
          <w:marLeft w:val="640"/>
          <w:marRight w:val="0"/>
          <w:marTop w:val="0"/>
          <w:marBottom w:val="0"/>
          <w:divBdr>
            <w:top w:val="none" w:sz="0" w:space="0" w:color="auto"/>
            <w:left w:val="none" w:sz="0" w:space="0" w:color="auto"/>
            <w:bottom w:val="none" w:sz="0" w:space="0" w:color="auto"/>
            <w:right w:val="none" w:sz="0" w:space="0" w:color="auto"/>
          </w:divBdr>
        </w:div>
        <w:div w:id="1410348361">
          <w:marLeft w:val="640"/>
          <w:marRight w:val="0"/>
          <w:marTop w:val="0"/>
          <w:marBottom w:val="0"/>
          <w:divBdr>
            <w:top w:val="none" w:sz="0" w:space="0" w:color="auto"/>
            <w:left w:val="none" w:sz="0" w:space="0" w:color="auto"/>
            <w:bottom w:val="none" w:sz="0" w:space="0" w:color="auto"/>
            <w:right w:val="none" w:sz="0" w:space="0" w:color="auto"/>
          </w:divBdr>
        </w:div>
        <w:div w:id="1515607665">
          <w:marLeft w:val="640"/>
          <w:marRight w:val="0"/>
          <w:marTop w:val="0"/>
          <w:marBottom w:val="0"/>
          <w:divBdr>
            <w:top w:val="none" w:sz="0" w:space="0" w:color="auto"/>
            <w:left w:val="none" w:sz="0" w:space="0" w:color="auto"/>
            <w:bottom w:val="none" w:sz="0" w:space="0" w:color="auto"/>
            <w:right w:val="none" w:sz="0" w:space="0" w:color="auto"/>
          </w:divBdr>
        </w:div>
        <w:div w:id="1915695973">
          <w:marLeft w:val="640"/>
          <w:marRight w:val="0"/>
          <w:marTop w:val="0"/>
          <w:marBottom w:val="0"/>
          <w:divBdr>
            <w:top w:val="none" w:sz="0" w:space="0" w:color="auto"/>
            <w:left w:val="none" w:sz="0" w:space="0" w:color="auto"/>
            <w:bottom w:val="none" w:sz="0" w:space="0" w:color="auto"/>
            <w:right w:val="none" w:sz="0" w:space="0" w:color="auto"/>
          </w:divBdr>
        </w:div>
        <w:div w:id="1919055221">
          <w:marLeft w:val="640"/>
          <w:marRight w:val="0"/>
          <w:marTop w:val="0"/>
          <w:marBottom w:val="0"/>
          <w:divBdr>
            <w:top w:val="none" w:sz="0" w:space="0" w:color="auto"/>
            <w:left w:val="none" w:sz="0" w:space="0" w:color="auto"/>
            <w:bottom w:val="none" w:sz="0" w:space="0" w:color="auto"/>
            <w:right w:val="none" w:sz="0" w:space="0" w:color="auto"/>
          </w:divBdr>
        </w:div>
      </w:divsChild>
    </w:div>
    <w:div w:id="1205171173">
      <w:bodyDiv w:val="1"/>
      <w:marLeft w:val="0"/>
      <w:marRight w:val="0"/>
      <w:marTop w:val="0"/>
      <w:marBottom w:val="0"/>
      <w:divBdr>
        <w:top w:val="none" w:sz="0" w:space="0" w:color="auto"/>
        <w:left w:val="none" w:sz="0" w:space="0" w:color="auto"/>
        <w:bottom w:val="none" w:sz="0" w:space="0" w:color="auto"/>
        <w:right w:val="none" w:sz="0" w:space="0" w:color="auto"/>
      </w:divBdr>
    </w:div>
    <w:div w:id="1209608373">
      <w:bodyDiv w:val="1"/>
      <w:marLeft w:val="0"/>
      <w:marRight w:val="0"/>
      <w:marTop w:val="0"/>
      <w:marBottom w:val="0"/>
      <w:divBdr>
        <w:top w:val="none" w:sz="0" w:space="0" w:color="auto"/>
        <w:left w:val="none" w:sz="0" w:space="0" w:color="auto"/>
        <w:bottom w:val="none" w:sz="0" w:space="0" w:color="auto"/>
        <w:right w:val="none" w:sz="0" w:space="0" w:color="auto"/>
      </w:divBdr>
    </w:div>
    <w:div w:id="1224832542">
      <w:bodyDiv w:val="1"/>
      <w:marLeft w:val="0"/>
      <w:marRight w:val="0"/>
      <w:marTop w:val="0"/>
      <w:marBottom w:val="0"/>
      <w:divBdr>
        <w:top w:val="none" w:sz="0" w:space="0" w:color="auto"/>
        <w:left w:val="none" w:sz="0" w:space="0" w:color="auto"/>
        <w:bottom w:val="none" w:sz="0" w:space="0" w:color="auto"/>
        <w:right w:val="none" w:sz="0" w:space="0" w:color="auto"/>
      </w:divBdr>
    </w:div>
    <w:div w:id="1225139871">
      <w:bodyDiv w:val="1"/>
      <w:marLeft w:val="0"/>
      <w:marRight w:val="0"/>
      <w:marTop w:val="0"/>
      <w:marBottom w:val="0"/>
      <w:divBdr>
        <w:top w:val="none" w:sz="0" w:space="0" w:color="auto"/>
        <w:left w:val="none" w:sz="0" w:space="0" w:color="auto"/>
        <w:bottom w:val="none" w:sz="0" w:space="0" w:color="auto"/>
        <w:right w:val="none" w:sz="0" w:space="0" w:color="auto"/>
      </w:divBdr>
    </w:div>
    <w:div w:id="1233852623">
      <w:bodyDiv w:val="1"/>
      <w:marLeft w:val="0"/>
      <w:marRight w:val="0"/>
      <w:marTop w:val="0"/>
      <w:marBottom w:val="0"/>
      <w:divBdr>
        <w:top w:val="none" w:sz="0" w:space="0" w:color="auto"/>
        <w:left w:val="none" w:sz="0" w:space="0" w:color="auto"/>
        <w:bottom w:val="none" w:sz="0" w:space="0" w:color="auto"/>
        <w:right w:val="none" w:sz="0" w:space="0" w:color="auto"/>
      </w:divBdr>
    </w:div>
    <w:div w:id="1238786704">
      <w:bodyDiv w:val="1"/>
      <w:marLeft w:val="0"/>
      <w:marRight w:val="0"/>
      <w:marTop w:val="0"/>
      <w:marBottom w:val="0"/>
      <w:divBdr>
        <w:top w:val="none" w:sz="0" w:space="0" w:color="auto"/>
        <w:left w:val="none" w:sz="0" w:space="0" w:color="auto"/>
        <w:bottom w:val="none" w:sz="0" w:space="0" w:color="auto"/>
        <w:right w:val="none" w:sz="0" w:space="0" w:color="auto"/>
      </w:divBdr>
      <w:divsChild>
        <w:div w:id="175391894">
          <w:marLeft w:val="640"/>
          <w:marRight w:val="0"/>
          <w:marTop w:val="0"/>
          <w:marBottom w:val="0"/>
          <w:divBdr>
            <w:top w:val="none" w:sz="0" w:space="0" w:color="auto"/>
            <w:left w:val="none" w:sz="0" w:space="0" w:color="auto"/>
            <w:bottom w:val="none" w:sz="0" w:space="0" w:color="auto"/>
            <w:right w:val="none" w:sz="0" w:space="0" w:color="auto"/>
          </w:divBdr>
        </w:div>
        <w:div w:id="425925308">
          <w:marLeft w:val="640"/>
          <w:marRight w:val="0"/>
          <w:marTop w:val="0"/>
          <w:marBottom w:val="0"/>
          <w:divBdr>
            <w:top w:val="none" w:sz="0" w:space="0" w:color="auto"/>
            <w:left w:val="none" w:sz="0" w:space="0" w:color="auto"/>
            <w:bottom w:val="none" w:sz="0" w:space="0" w:color="auto"/>
            <w:right w:val="none" w:sz="0" w:space="0" w:color="auto"/>
          </w:divBdr>
        </w:div>
        <w:div w:id="990408971">
          <w:marLeft w:val="640"/>
          <w:marRight w:val="0"/>
          <w:marTop w:val="0"/>
          <w:marBottom w:val="0"/>
          <w:divBdr>
            <w:top w:val="none" w:sz="0" w:space="0" w:color="auto"/>
            <w:left w:val="none" w:sz="0" w:space="0" w:color="auto"/>
            <w:bottom w:val="none" w:sz="0" w:space="0" w:color="auto"/>
            <w:right w:val="none" w:sz="0" w:space="0" w:color="auto"/>
          </w:divBdr>
        </w:div>
        <w:div w:id="1315183774">
          <w:marLeft w:val="640"/>
          <w:marRight w:val="0"/>
          <w:marTop w:val="0"/>
          <w:marBottom w:val="0"/>
          <w:divBdr>
            <w:top w:val="none" w:sz="0" w:space="0" w:color="auto"/>
            <w:left w:val="none" w:sz="0" w:space="0" w:color="auto"/>
            <w:bottom w:val="none" w:sz="0" w:space="0" w:color="auto"/>
            <w:right w:val="none" w:sz="0" w:space="0" w:color="auto"/>
          </w:divBdr>
        </w:div>
        <w:div w:id="1624967627">
          <w:marLeft w:val="640"/>
          <w:marRight w:val="0"/>
          <w:marTop w:val="0"/>
          <w:marBottom w:val="0"/>
          <w:divBdr>
            <w:top w:val="none" w:sz="0" w:space="0" w:color="auto"/>
            <w:left w:val="none" w:sz="0" w:space="0" w:color="auto"/>
            <w:bottom w:val="none" w:sz="0" w:space="0" w:color="auto"/>
            <w:right w:val="none" w:sz="0" w:space="0" w:color="auto"/>
          </w:divBdr>
        </w:div>
        <w:div w:id="1986860077">
          <w:marLeft w:val="640"/>
          <w:marRight w:val="0"/>
          <w:marTop w:val="0"/>
          <w:marBottom w:val="0"/>
          <w:divBdr>
            <w:top w:val="none" w:sz="0" w:space="0" w:color="auto"/>
            <w:left w:val="none" w:sz="0" w:space="0" w:color="auto"/>
            <w:bottom w:val="none" w:sz="0" w:space="0" w:color="auto"/>
            <w:right w:val="none" w:sz="0" w:space="0" w:color="auto"/>
          </w:divBdr>
        </w:div>
      </w:divsChild>
    </w:div>
    <w:div w:id="1249804194">
      <w:bodyDiv w:val="1"/>
      <w:marLeft w:val="0"/>
      <w:marRight w:val="0"/>
      <w:marTop w:val="0"/>
      <w:marBottom w:val="0"/>
      <w:divBdr>
        <w:top w:val="none" w:sz="0" w:space="0" w:color="auto"/>
        <w:left w:val="none" w:sz="0" w:space="0" w:color="auto"/>
        <w:bottom w:val="none" w:sz="0" w:space="0" w:color="auto"/>
        <w:right w:val="none" w:sz="0" w:space="0" w:color="auto"/>
      </w:divBdr>
    </w:div>
    <w:div w:id="1249996577">
      <w:bodyDiv w:val="1"/>
      <w:marLeft w:val="0"/>
      <w:marRight w:val="0"/>
      <w:marTop w:val="0"/>
      <w:marBottom w:val="0"/>
      <w:divBdr>
        <w:top w:val="none" w:sz="0" w:space="0" w:color="auto"/>
        <w:left w:val="none" w:sz="0" w:space="0" w:color="auto"/>
        <w:bottom w:val="none" w:sz="0" w:space="0" w:color="auto"/>
        <w:right w:val="none" w:sz="0" w:space="0" w:color="auto"/>
      </w:divBdr>
      <w:divsChild>
        <w:div w:id="63065662">
          <w:marLeft w:val="640"/>
          <w:marRight w:val="0"/>
          <w:marTop w:val="0"/>
          <w:marBottom w:val="0"/>
          <w:divBdr>
            <w:top w:val="none" w:sz="0" w:space="0" w:color="auto"/>
            <w:left w:val="none" w:sz="0" w:space="0" w:color="auto"/>
            <w:bottom w:val="none" w:sz="0" w:space="0" w:color="auto"/>
            <w:right w:val="none" w:sz="0" w:space="0" w:color="auto"/>
          </w:divBdr>
        </w:div>
        <w:div w:id="89157511">
          <w:marLeft w:val="640"/>
          <w:marRight w:val="0"/>
          <w:marTop w:val="0"/>
          <w:marBottom w:val="0"/>
          <w:divBdr>
            <w:top w:val="none" w:sz="0" w:space="0" w:color="auto"/>
            <w:left w:val="none" w:sz="0" w:space="0" w:color="auto"/>
            <w:bottom w:val="none" w:sz="0" w:space="0" w:color="auto"/>
            <w:right w:val="none" w:sz="0" w:space="0" w:color="auto"/>
          </w:divBdr>
        </w:div>
        <w:div w:id="99035092">
          <w:marLeft w:val="640"/>
          <w:marRight w:val="0"/>
          <w:marTop w:val="0"/>
          <w:marBottom w:val="0"/>
          <w:divBdr>
            <w:top w:val="none" w:sz="0" w:space="0" w:color="auto"/>
            <w:left w:val="none" w:sz="0" w:space="0" w:color="auto"/>
            <w:bottom w:val="none" w:sz="0" w:space="0" w:color="auto"/>
            <w:right w:val="none" w:sz="0" w:space="0" w:color="auto"/>
          </w:divBdr>
        </w:div>
        <w:div w:id="120340712">
          <w:marLeft w:val="640"/>
          <w:marRight w:val="0"/>
          <w:marTop w:val="0"/>
          <w:marBottom w:val="0"/>
          <w:divBdr>
            <w:top w:val="none" w:sz="0" w:space="0" w:color="auto"/>
            <w:left w:val="none" w:sz="0" w:space="0" w:color="auto"/>
            <w:bottom w:val="none" w:sz="0" w:space="0" w:color="auto"/>
            <w:right w:val="none" w:sz="0" w:space="0" w:color="auto"/>
          </w:divBdr>
        </w:div>
        <w:div w:id="203257894">
          <w:marLeft w:val="640"/>
          <w:marRight w:val="0"/>
          <w:marTop w:val="0"/>
          <w:marBottom w:val="0"/>
          <w:divBdr>
            <w:top w:val="none" w:sz="0" w:space="0" w:color="auto"/>
            <w:left w:val="none" w:sz="0" w:space="0" w:color="auto"/>
            <w:bottom w:val="none" w:sz="0" w:space="0" w:color="auto"/>
            <w:right w:val="none" w:sz="0" w:space="0" w:color="auto"/>
          </w:divBdr>
        </w:div>
        <w:div w:id="462161552">
          <w:marLeft w:val="640"/>
          <w:marRight w:val="0"/>
          <w:marTop w:val="0"/>
          <w:marBottom w:val="0"/>
          <w:divBdr>
            <w:top w:val="none" w:sz="0" w:space="0" w:color="auto"/>
            <w:left w:val="none" w:sz="0" w:space="0" w:color="auto"/>
            <w:bottom w:val="none" w:sz="0" w:space="0" w:color="auto"/>
            <w:right w:val="none" w:sz="0" w:space="0" w:color="auto"/>
          </w:divBdr>
        </w:div>
        <w:div w:id="497236682">
          <w:marLeft w:val="640"/>
          <w:marRight w:val="0"/>
          <w:marTop w:val="0"/>
          <w:marBottom w:val="0"/>
          <w:divBdr>
            <w:top w:val="none" w:sz="0" w:space="0" w:color="auto"/>
            <w:left w:val="none" w:sz="0" w:space="0" w:color="auto"/>
            <w:bottom w:val="none" w:sz="0" w:space="0" w:color="auto"/>
            <w:right w:val="none" w:sz="0" w:space="0" w:color="auto"/>
          </w:divBdr>
        </w:div>
        <w:div w:id="846020611">
          <w:marLeft w:val="640"/>
          <w:marRight w:val="0"/>
          <w:marTop w:val="0"/>
          <w:marBottom w:val="0"/>
          <w:divBdr>
            <w:top w:val="none" w:sz="0" w:space="0" w:color="auto"/>
            <w:left w:val="none" w:sz="0" w:space="0" w:color="auto"/>
            <w:bottom w:val="none" w:sz="0" w:space="0" w:color="auto"/>
            <w:right w:val="none" w:sz="0" w:space="0" w:color="auto"/>
          </w:divBdr>
        </w:div>
        <w:div w:id="916477711">
          <w:marLeft w:val="640"/>
          <w:marRight w:val="0"/>
          <w:marTop w:val="0"/>
          <w:marBottom w:val="0"/>
          <w:divBdr>
            <w:top w:val="none" w:sz="0" w:space="0" w:color="auto"/>
            <w:left w:val="none" w:sz="0" w:space="0" w:color="auto"/>
            <w:bottom w:val="none" w:sz="0" w:space="0" w:color="auto"/>
            <w:right w:val="none" w:sz="0" w:space="0" w:color="auto"/>
          </w:divBdr>
        </w:div>
        <w:div w:id="949513556">
          <w:marLeft w:val="640"/>
          <w:marRight w:val="0"/>
          <w:marTop w:val="0"/>
          <w:marBottom w:val="0"/>
          <w:divBdr>
            <w:top w:val="none" w:sz="0" w:space="0" w:color="auto"/>
            <w:left w:val="none" w:sz="0" w:space="0" w:color="auto"/>
            <w:bottom w:val="none" w:sz="0" w:space="0" w:color="auto"/>
            <w:right w:val="none" w:sz="0" w:space="0" w:color="auto"/>
          </w:divBdr>
        </w:div>
        <w:div w:id="1528370345">
          <w:marLeft w:val="640"/>
          <w:marRight w:val="0"/>
          <w:marTop w:val="0"/>
          <w:marBottom w:val="0"/>
          <w:divBdr>
            <w:top w:val="none" w:sz="0" w:space="0" w:color="auto"/>
            <w:left w:val="none" w:sz="0" w:space="0" w:color="auto"/>
            <w:bottom w:val="none" w:sz="0" w:space="0" w:color="auto"/>
            <w:right w:val="none" w:sz="0" w:space="0" w:color="auto"/>
          </w:divBdr>
        </w:div>
        <w:div w:id="1696224597">
          <w:marLeft w:val="640"/>
          <w:marRight w:val="0"/>
          <w:marTop w:val="0"/>
          <w:marBottom w:val="0"/>
          <w:divBdr>
            <w:top w:val="none" w:sz="0" w:space="0" w:color="auto"/>
            <w:left w:val="none" w:sz="0" w:space="0" w:color="auto"/>
            <w:bottom w:val="none" w:sz="0" w:space="0" w:color="auto"/>
            <w:right w:val="none" w:sz="0" w:space="0" w:color="auto"/>
          </w:divBdr>
        </w:div>
      </w:divsChild>
    </w:div>
    <w:div w:id="1257593080">
      <w:bodyDiv w:val="1"/>
      <w:marLeft w:val="0"/>
      <w:marRight w:val="0"/>
      <w:marTop w:val="0"/>
      <w:marBottom w:val="0"/>
      <w:divBdr>
        <w:top w:val="none" w:sz="0" w:space="0" w:color="auto"/>
        <w:left w:val="none" w:sz="0" w:space="0" w:color="auto"/>
        <w:bottom w:val="none" w:sz="0" w:space="0" w:color="auto"/>
        <w:right w:val="none" w:sz="0" w:space="0" w:color="auto"/>
      </w:divBdr>
      <w:divsChild>
        <w:div w:id="78871717">
          <w:marLeft w:val="640"/>
          <w:marRight w:val="0"/>
          <w:marTop w:val="0"/>
          <w:marBottom w:val="0"/>
          <w:divBdr>
            <w:top w:val="none" w:sz="0" w:space="0" w:color="auto"/>
            <w:left w:val="none" w:sz="0" w:space="0" w:color="auto"/>
            <w:bottom w:val="none" w:sz="0" w:space="0" w:color="auto"/>
            <w:right w:val="none" w:sz="0" w:space="0" w:color="auto"/>
          </w:divBdr>
        </w:div>
        <w:div w:id="850993000">
          <w:marLeft w:val="640"/>
          <w:marRight w:val="0"/>
          <w:marTop w:val="0"/>
          <w:marBottom w:val="0"/>
          <w:divBdr>
            <w:top w:val="none" w:sz="0" w:space="0" w:color="auto"/>
            <w:left w:val="none" w:sz="0" w:space="0" w:color="auto"/>
            <w:bottom w:val="none" w:sz="0" w:space="0" w:color="auto"/>
            <w:right w:val="none" w:sz="0" w:space="0" w:color="auto"/>
          </w:divBdr>
        </w:div>
        <w:div w:id="1203786047">
          <w:marLeft w:val="640"/>
          <w:marRight w:val="0"/>
          <w:marTop w:val="0"/>
          <w:marBottom w:val="0"/>
          <w:divBdr>
            <w:top w:val="none" w:sz="0" w:space="0" w:color="auto"/>
            <w:left w:val="none" w:sz="0" w:space="0" w:color="auto"/>
            <w:bottom w:val="none" w:sz="0" w:space="0" w:color="auto"/>
            <w:right w:val="none" w:sz="0" w:space="0" w:color="auto"/>
          </w:divBdr>
        </w:div>
        <w:div w:id="1243950372">
          <w:marLeft w:val="640"/>
          <w:marRight w:val="0"/>
          <w:marTop w:val="0"/>
          <w:marBottom w:val="0"/>
          <w:divBdr>
            <w:top w:val="none" w:sz="0" w:space="0" w:color="auto"/>
            <w:left w:val="none" w:sz="0" w:space="0" w:color="auto"/>
            <w:bottom w:val="none" w:sz="0" w:space="0" w:color="auto"/>
            <w:right w:val="none" w:sz="0" w:space="0" w:color="auto"/>
          </w:divBdr>
        </w:div>
        <w:div w:id="1609434361">
          <w:marLeft w:val="640"/>
          <w:marRight w:val="0"/>
          <w:marTop w:val="0"/>
          <w:marBottom w:val="0"/>
          <w:divBdr>
            <w:top w:val="none" w:sz="0" w:space="0" w:color="auto"/>
            <w:left w:val="none" w:sz="0" w:space="0" w:color="auto"/>
            <w:bottom w:val="none" w:sz="0" w:space="0" w:color="auto"/>
            <w:right w:val="none" w:sz="0" w:space="0" w:color="auto"/>
          </w:divBdr>
        </w:div>
        <w:div w:id="1672685590">
          <w:marLeft w:val="640"/>
          <w:marRight w:val="0"/>
          <w:marTop w:val="0"/>
          <w:marBottom w:val="0"/>
          <w:divBdr>
            <w:top w:val="none" w:sz="0" w:space="0" w:color="auto"/>
            <w:left w:val="none" w:sz="0" w:space="0" w:color="auto"/>
            <w:bottom w:val="none" w:sz="0" w:space="0" w:color="auto"/>
            <w:right w:val="none" w:sz="0" w:space="0" w:color="auto"/>
          </w:divBdr>
        </w:div>
        <w:div w:id="1749228768">
          <w:marLeft w:val="640"/>
          <w:marRight w:val="0"/>
          <w:marTop w:val="0"/>
          <w:marBottom w:val="0"/>
          <w:divBdr>
            <w:top w:val="none" w:sz="0" w:space="0" w:color="auto"/>
            <w:left w:val="none" w:sz="0" w:space="0" w:color="auto"/>
            <w:bottom w:val="none" w:sz="0" w:space="0" w:color="auto"/>
            <w:right w:val="none" w:sz="0" w:space="0" w:color="auto"/>
          </w:divBdr>
        </w:div>
        <w:div w:id="1768306476">
          <w:marLeft w:val="640"/>
          <w:marRight w:val="0"/>
          <w:marTop w:val="0"/>
          <w:marBottom w:val="0"/>
          <w:divBdr>
            <w:top w:val="none" w:sz="0" w:space="0" w:color="auto"/>
            <w:left w:val="none" w:sz="0" w:space="0" w:color="auto"/>
            <w:bottom w:val="none" w:sz="0" w:space="0" w:color="auto"/>
            <w:right w:val="none" w:sz="0" w:space="0" w:color="auto"/>
          </w:divBdr>
        </w:div>
        <w:div w:id="1771780360">
          <w:marLeft w:val="640"/>
          <w:marRight w:val="0"/>
          <w:marTop w:val="0"/>
          <w:marBottom w:val="0"/>
          <w:divBdr>
            <w:top w:val="none" w:sz="0" w:space="0" w:color="auto"/>
            <w:left w:val="none" w:sz="0" w:space="0" w:color="auto"/>
            <w:bottom w:val="none" w:sz="0" w:space="0" w:color="auto"/>
            <w:right w:val="none" w:sz="0" w:space="0" w:color="auto"/>
          </w:divBdr>
        </w:div>
        <w:div w:id="1877624332">
          <w:marLeft w:val="640"/>
          <w:marRight w:val="0"/>
          <w:marTop w:val="0"/>
          <w:marBottom w:val="0"/>
          <w:divBdr>
            <w:top w:val="none" w:sz="0" w:space="0" w:color="auto"/>
            <w:left w:val="none" w:sz="0" w:space="0" w:color="auto"/>
            <w:bottom w:val="none" w:sz="0" w:space="0" w:color="auto"/>
            <w:right w:val="none" w:sz="0" w:space="0" w:color="auto"/>
          </w:divBdr>
        </w:div>
        <w:div w:id="2057270779">
          <w:marLeft w:val="640"/>
          <w:marRight w:val="0"/>
          <w:marTop w:val="0"/>
          <w:marBottom w:val="0"/>
          <w:divBdr>
            <w:top w:val="none" w:sz="0" w:space="0" w:color="auto"/>
            <w:left w:val="none" w:sz="0" w:space="0" w:color="auto"/>
            <w:bottom w:val="none" w:sz="0" w:space="0" w:color="auto"/>
            <w:right w:val="none" w:sz="0" w:space="0" w:color="auto"/>
          </w:divBdr>
        </w:div>
      </w:divsChild>
    </w:div>
    <w:div w:id="1259214381">
      <w:bodyDiv w:val="1"/>
      <w:marLeft w:val="0"/>
      <w:marRight w:val="0"/>
      <w:marTop w:val="0"/>
      <w:marBottom w:val="0"/>
      <w:divBdr>
        <w:top w:val="none" w:sz="0" w:space="0" w:color="auto"/>
        <w:left w:val="none" w:sz="0" w:space="0" w:color="auto"/>
        <w:bottom w:val="none" w:sz="0" w:space="0" w:color="auto"/>
        <w:right w:val="none" w:sz="0" w:space="0" w:color="auto"/>
      </w:divBdr>
    </w:div>
    <w:div w:id="1269385122">
      <w:bodyDiv w:val="1"/>
      <w:marLeft w:val="0"/>
      <w:marRight w:val="0"/>
      <w:marTop w:val="0"/>
      <w:marBottom w:val="0"/>
      <w:divBdr>
        <w:top w:val="none" w:sz="0" w:space="0" w:color="auto"/>
        <w:left w:val="none" w:sz="0" w:space="0" w:color="auto"/>
        <w:bottom w:val="none" w:sz="0" w:space="0" w:color="auto"/>
        <w:right w:val="none" w:sz="0" w:space="0" w:color="auto"/>
      </w:divBdr>
    </w:div>
    <w:div w:id="1276601628">
      <w:bodyDiv w:val="1"/>
      <w:marLeft w:val="0"/>
      <w:marRight w:val="0"/>
      <w:marTop w:val="0"/>
      <w:marBottom w:val="0"/>
      <w:divBdr>
        <w:top w:val="none" w:sz="0" w:space="0" w:color="auto"/>
        <w:left w:val="none" w:sz="0" w:space="0" w:color="auto"/>
        <w:bottom w:val="none" w:sz="0" w:space="0" w:color="auto"/>
        <w:right w:val="none" w:sz="0" w:space="0" w:color="auto"/>
      </w:divBdr>
      <w:divsChild>
        <w:div w:id="316962806">
          <w:marLeft w:val="640"/>
          <w:marRight w:val="0"/>
          <w:marTop w:val="0"/>
          <w:marBottom w:val="0"/>
          <w:divBdr>
            <w:top w:val="none" w:sz="0" w:space="0" w:color="auto"/>
            <w:left w:val="none" w:sz="0" w:space="0" w:color="auto"/>
            <w:bottom w:val="none" w:sz="0" w:space="0" w:color="auto"/>
            <w:right w:val="none" w:sz="0" w:space="0" w:color="auto"/>
          </w:divBdr>
        </w:div>
        <w:div w:id="361977842">
          <w:marLeft w:val="640"/>
          <w:marRight w:val="0"/>
          <w:marTop w:val="0"/>
          <w:marBottom w:val="0"/>
          <w:divBdr>
            <w:top w:val="none" w:sz="0" w:space="0" w:color="auto"/>
            <w:left w:val="none" w:sz="0" w:space="0" w:color="auto"/>
            <w:bottom w:val="none" w:sz="0" w:space="0" w:color="auto"/>
            <w:right w:val="none" w:sz="0" w:space="0" w:color="auto"/>
          </w:divBdr>
        </w:div>
        <w:div w:id="1173688753">
          <w:marLeft w:val="640"/>
          <w:marRight w:val="0"/>
          <w:marTop w:val="0"/>
          <w:marBottom w:val="0"/>
          <w:divBdr>
            <w:top w:val="none" w:sz="0" w:space="0" w:color="auto"/>
            <w:left w:val="none" w:sz="0" w:space="0" w:color="auto"/>
            <w:bottom w:val="none" w:sz="0" w:space="0" w:color="auto"/>
            <w:right w:val="none" w:sz="0" w:space="0" w:color="auto"/>
          </w:divBdr>
        </w:div>
      </w:divsChild>
    </w:div>
    <w:div w:id="1277910368">
      <w:bodyDiv w:val="1"/>
      <w:marLeft w:val="0"/>
      <w:marRight w:val="0"/>
      <w:marTop w:val="0"/>
      <w:marBottom w:val="0"/>
      <w:divBdr>
        <w:top w:val="none" w:sz="0" w:space="0" w:color="auto"/>
        <w:left w:val="none" w:sz="0" w:space="0" w:color="auto"/>
        <w:bottom w:val="none" w:sz="0" w:space="0" w:color="auto"/>
        <w:right w:val="none" w:sz="0" w:space="0" w:color="auto"/>
      </w:divBdr>
    </w:div>
    <w:div w:id="1284729101">
      <w:bodyDiv w:val="1"/>
      <w:marLeft w:val="0"/>
      <w:marRight w:val="0"/>
      <w:marTop w:val="0"/>
      <w:marBottom w:val="0"/>
      <w:divBdr>
        <w:top w:val="none" w:sz="0" w:space="0" w:color="auto"/>
        <w:left w:val="none" w:sz="0" w:space="0" w:color="auto"/>
        <w:bottom w:val="none" w:sz="0" w:space="0" w:color="auto"/>
        <w:right w:val="none" w:sz="0" w:space="0" w:color="auto"/>
      </w:divBdr>
      <w:divsChild>
        <w:div w:id="397635054">
          <w:marLeft w:val="640"/>
          <w:marRight w:val="0"/>
          <w:marTop w:val="0"/>
          <w:marBottom w:val="0"/>
          <w:divBdr>
            <w:top w:val="none" w:sz="0" w:space="0" w:color="auto"/>
            <w:left w:val="none" w:sz="0" w:space="0" w:color="auto"/>
            <w:bottom w:val="none" w:sz="0" w:space="0" w:color="auto"/>
            <w:right w:val="none" w:sz="0" w:space="0" w:color="auto"/>
          </w:divBdr>
        </w:div>
        <w:div w:id="1270939872">
          <w:marLeft w:val="640"/>
          <w:marRight w:val="0"/>
          <w:marTop w:val="0"/>
          <w:marBottom w:val="0"/>
          <w:divBdr>
            <w:top w:val="none" w:sz="0" w:space="0" w:color="auto"/>
            <w:left w:val="none" w:sz="0" w:space="0" w:color="auto"/>
            <w:bottom w:val="none" w:sz="0" w:space="0" w:color="auto"/>
            <w:right w:val="none" w:sz="0" w:space="0" w:color="auto"/>
          </w:divBdr>
        </w:div>
        <w:div w:id="1801872930">
          <w:marLeft w:val="640"/>
          <w:marRight w:val="0"/>
          <w:marTop w:val="0"/>
          <w:marBottom w:val="0"/>
          <w:divBdr>
            <w:top w:val="none" w:sz="0" w:space="0" w:color="auto"/>
            <w:left w:val="none" w:sz="0" w:space="0" w:color="auto"/>
            <w:bottom w:val="none" w:sz="0" w:space="0" w:color="auto"/>
            <w:right w:val="none" w:sz="0" w:space="0" w:color="auto"/>
          </w:divBdr>
        </w:div>
      </w:divsChild>
    </w:div>
    <w:div w:id="1286425634">
      <w:bodyDiv w:val="1"/>
      <w:marLeft w:val="0"/>
      <w:marRight w:val="0"/>
      <w:marTop w:val="0"/>
      <w:marBottom w:val="0"/>
      <w:divBdr>
        <w:top w:val="none" w:sz="0" w:space="0" w:color="auto"/>
        <w:left w:val="none" w:sz="0" w:space="0" w:color="auto"/>
        <w:bottom w:val="none" w:sz="0" w:space="0" w:color="auto"/>
        <w:right w:val="none" w:sz="0" w:space="0" w:color="auto"/>
      </w:divBdr>
    </w:div>
    <w:div w:id="1296182720">
      <w:bodyDiv w:val="1"/>
      <w:marLeft w:val="0"/>
      <w:marRight w:val="0"/>
      <w:marTop w:val="0"/>
      <w:marBottom w:val="0"/>
      <w:divBdr>
        <w:top w:val="none" w:sz="0" w:space="0" w:color="auto"/>
        <w:left w:val="none" w:sz="0" w:space="0" w:color="auto"/>
        <w:bottom w:val="none" w:sz="0" w:space="0" w:color="auto"/>
        <w:right w:val="none" w:sz="0" w:space="0" w:color="auto"/>
      </w:divBdr>
    </w:div>
    <w:div w:id="1297448085">
      <w:bodyDiv w:val="1"/>
      <w:marLeft w:val="0"/>
      <w:marRight w:val="0"/>
      <w:marTop w:val="0"/>
      <w:marBottom w:val="0"/>
      <w:divBdr>
        <w:top w:val="none" w:sz="0" w:space="0" w:color="auto"/>
        <w:left w:val="none" w:sz="0" w:space="0" w:color="auto"/>
        <w:bottom w:val="none" w:sz="0" w:space="0" w:color="auto"/>
        <w:right w:val="none" w:sz="0" w:space="0" w:color="auto"/>
      </w:divBdr>
      <w:divsChild>
        <w:div w:id="375013520">
          <w:marLeft w:val="640"/>
          <w:marRight w:val="0"/>
          <w:marTop w:val="0"/>
          <w:marBottom w:val="0"/>
          <w:divBdr>
            <w:top w:val="none" w:sz="0" w:space="0" w:color="auto"/>
            <w:left w:val="none" w:sz="0" w:space="0" w:color="auto"/>
            <w:bottom w:val="none" w:sz="0" w:space="0" w:color="auto"/>
            <w:right w:val="none" w:sz="0" w:space="0" w:color="auto"/>
          </w:divBdr>
        </w:div>
        <w:div w:id="703822699">
          <w:marLeft w:val="640"/>
          <w:marRight w:val="0"/>
          <w:marTop w:val="0"/>
          <w:marBottom w:val="0"/>
          <w:divBdr>
            <w:top w:val="none" w:sz="0" w:space="0" w:color="auto"/>
            <w:left w:val="none" w:sz="0" w:space="0" w:color="auto"/>
            <w:bottom w:val="none" w:sz="0" w:space="0" w:color="auto"/>
            <w:right w:val="none" w:sz="0" w:space="0" w:color="auto"/>
          </w:divBdr>
        </w:div>
        <w:div w:id="836849428">
          <w:marLeft w:val="640"/>
          <w:marRight w:val="0"/>
          <w:marTop w:val="0"/>
          <w:marBottom w:val="0"/>
          <w:divBdr>
            <w:top w:val="none" w:sz="0" w:space="0" w:color="auto"/>
            <w:left w:val="none" w:sz="0" w:space="0" w:color="auto"/>
            <w:bottom w:val="none" w:sz="0" w:space="0" w:color="auto"/>
            <w:right w:val="none" w:sz="0" w:space="0" w:color="auto"/>
          </w:divBdr>
        </w:div>
        <w:div w:id="1226641302">
          <w:marLeft w:val="640"/>
          <w:marRight w:val="0"/>
          <w:marTop w:val="0"/>
          <w:marBottom w:val="0"/>
          <w:divBdr>
            <w:top w:val="none" w:sz="0" w:space="0" w:color="auto"/>
            <w:left w:val="none" w:sz="0" w:space="0" w:color="auto"/>
            <w:bottom w:val="none" w:sz="0" w:space="0" w:color="auto"/>
            <w:right w:val="none" w:sz="0" w:space="0" w:color="auto"/>
          </w:divBdr>
        </w:div>
        <w:div w:id="1261836867">
          <w:marLeft w:val="640"/>
          <w:marRight w:val="0"/>
          <w:marTop w:val="0"/>
          <w:marBottom w:val="0"/>
          <w:divBdr>
            <w:top w:val="none" w:sz="0" w:space="0" w:color="auto"/>
            <w:left w:val="none" w:sz="0" w:space="0" w:color="auto"/>
            <w:bottom w:val="none" w:sz="0" w:space="0" w:color="auto"/>
            <w:right w:val="none" w:sz="0" w:space="0" w:color="auto"/>
          </w:divBdr>
        </w:div>
        <w:div w:id="1432318825">
          <w:marLeft w:val="640"/>
          <w:marRight w:val="0"/>
          <w:marTop w:val="0"/>
          <w:marBottom w:val="0"/>
          <w:divBdr>
            <w:top w:val="none" w:sz="0" w:space="0" w:color="auto"/>
            <w:left w:val="none" w:sz="0" w:space="0" w:color="auto"/>
            <w:bottom w:val="none" w:sz="0" w:space="0" w:color="auto"/>
            <w:right w:val="none" w:sz="0" w:space="0" w:color="auto"/>
          </w:divBdr>
        </w:div>
        <w:div w:id="1672369800">
          <w:marLeft w:val="640"/>
          <w:marRight w:val="0"/>
          <w:marTop w:val="0"/>
          <w:marBottom w:val="0"/>
          <w:divBdr>
            <w:top w:val="none" w:sz="0" w:space="0" w:color="auto"/>
            <w:left w:val="none" w:sz="0" w:space="0" w:color="auto"/>
            <w:bottom w:val="none" w:sz="0" w:space="0" w:color="auto"/>
            <w:right w:val="none" w:sz="0" w:space="0" w:color="auto"/>
          </w:divBdr>
        </w:div>
        <w:div w:id="1900553961">
          <w:marLeft w:val="640"/>
          <w:marRight w:val="0"/>
          <w:marTop w:val="0"/>
          <w:marBottom w:val="0"/>
          <w:divBdr>
            <w:top w:val="none" w:sz="0" w:space="0" w:color="auto"/>
            <w:left w:val="none" w:sz="0" w:space="0" w:color="auto"/>
            <w:bottom w:val="none" w:sz="0" w:space="0" w:color="auto"/>
            <w:right w:val="none" w:sz="0" w:space="0" w:color="auto"/>
          </w:divBdr>
        </w:div>
        <w:div w:id="1926916030">
          <w:marLeft w:val="640"/>
          <w:marRight w:val="0"/>
          <w:marTop w:val="0"/>
          <w:marBottom w:val="0"/>
          <w:divBdr>
            <w:top w:val="none" w:sz="0" w:space="0" w:color="auto"/>
            <w:left w:val="none" w:sz="0" w:space="0" w:color="auto"/>
            <w:bottom w:val="none" w:sz="0" w:space="0" w:color="auto"/>
            <w:right w:val="none" w:sz="0" w:space="0" w:color="auto"/>
          </w:divBdr>
        </w:div>
        <w:div w:id="2103526868">
          <w:marLeft w:val="640"/>
          <w:marRight w:val="0"/>
          <w:marTop w:val="0"/>
          <w:marBottom w:val="0"/>
          <w:divBdr>
            <w:top w:val="none" w:sz="0" w:space="0" w:color="auto"/>
            <w:left w:val="none" w:sz="0" w:space="0" w:color="auto"/>
            <w:bottom w:val="none" w:sz="0" w:space="0" w:color="auto"/>
            <w:right w:val="none" w:sz="0" w:space="0" w:color="auto"/>
          </w:divBdr>
        </w:div>
        <w:div w:id="2142579263">
          <w:marLeft w:val="640"/>
          <w:marRight w:val="0"/>
          <w:marTop w:val="0"/>
          <w:marBottom w:val="0"/>
          <w:divBdr>
            <w:top w:val="none" w:sz="0" w:space="0" w:color="auto"/>
            <w:left w:val="none" w:sz="0" w:space="0" w:color="auto"/>
            <w:bottom w:val="none" w:sz="0" w:space="0" w:color="auto"/>
            <w:right w:val="none" w:sz="0" w:space="0" w:color="auto"/>
          </w:divBdr>
        </w:div>
      </w:divsChild>
    </w:div>
    <w:div w:id="1297567043">
      <w:bodyDiv w:val="1"/>
      <w:marLeft w:val="0"/>
      <w:marRight w:val="0"/>
      <w:marTop w:val="0"/>
      <w:marBottom w:val="0"/>
      <w:divBdr>
        <w:top w:val="none" w:sz="0" w:space="0" w:color="auto"/>
        <w:left w:val="none" w:sz="0" w:space="0" w:color="auto"/>
        <w:bottom w:val="none" w:sz="0" w:space="0" w:color="auto"/>
        <w:right w:val="none" w:sz="0" w:space="0" w:color="auto"/>
      </w:divBdr>
      <w:divsChild>
        <w:div w:id="1979262">
          <w:marLeft w:val="640"/>
          <w:marRight w:val="0"/>
          <w:marTop w:val="0"/>
          <w:marBottom w:val="0"/>
          <w:divBdr>
            <w:top w:val="none" w:sz="0" w:space="0" w:color="auto"/>
            <w:left w:val="none" w:sz="0" w:space="0" w:color="auto"/>
            <w:bottom w:val="none" w:sz="0" w:space="0" w:color="auto"/>
            <w:right w:val="none" w:sz="0" w:space="0" w:color="auto"/>
          </w:divBdr>
        </w:div>
        <w:div w:id="37977373">
          <w:marLeft w:val="640"/>
          <w:marRight w:val="0"/>
          <w:marTop w:val="0"/>
          <w:marBottom w:val="0"/>
          <w:divBdr>
            <w:top w:val="none" w:sz="0" w:space="0" w:color="auto"/>
            <w:left w:val="none" w:sz="0" w:space="0" w:color="auto"/>
            <w:bottom w:val="none" w:sz="0" w:space="0" w:color="auto"/>
            <w:right w:val="none" w:sz="0" w:space="0" w:color="auto"/>
          </w:divBdr>
        </w:div>
        <w:div w:id="241379273">
          <w:marLeft w:val="640"/>
          <w:marRight w:val="0"/>
          <w:marTop w:val="0"/>
          <w:marBottom w:val="0"/>
          <w:divBdr>
            <w:top w:val="none" w:sz="0" w:space="0" w:color="auto"/>
            <w:left w:val="none" w:sz="0" w:space="0" w:color="auto"/>
            <w:bottom w:val="none" w:sz="0" w:space="0" w:color="auto"/>
            <w:right w:val="none" w:sz="0" w:space="0" w:color="auto"/>
          </w:divBdr>
        </w:div>
        <w:div w:id="654796796">
          <w:marLeft w:val="640"/>
          <w:marRight w:val="0"/>
          <w:marTop w:val="0"/>
          <w:marBottom w:val="0"/>
          <w:divBdr>
            <w:top w:val="none" w:sz="0" w:space="0" w:color="auto"/>
            <w:left w:val="none" w:sz="0" w:space="0" w:color="auto"/>
            <w:bottom w:val="none" w:sz="0" w:space="0" w:color="auto"/>
            <w:right w:val="none" w:sz="0" w:space="0" w:color="auto"/>
          </w:divBdr>
        </w:div>
        <w:div w:id="1159544491">
          <w:marLeft w:val="640"/>
          <w:marRight w:val="0"/>
          <w:marTop w:val="0"/>
          <w:marBottom w:val="0"/>
          <w:divBdr>
            <w:top w:val="none" w:sz="0" w:space="0" w:color="auto"/>
            <w:left w:val="none" w:sz="0" w:space="0" w:color="auto"/>
            <w:bottom w:val="none" w:sz="0" w:space="0" w:color="auto"/>
            <w:right w:val="none" w:sz="0" w:space="0" w:color="auto"/>
          </w:divBdr>
        </w:div>
        <w:div w:id="1361056092">
          <w:marLeft w:val="640"/>
          <w:marRight w:val="0"/>
          <w:marTop w:val="0"/>
          <w:marBottom w:val="0"/>
          <w:divBdr>
            <w:top w:val="none" w:sz="0" w:space="0" w:color="auto"/>
            <w:left w:val="none" w:sz="0" w:space="0" w:color="auto"/>
            <w:bottom w:val="none" w:sz="0" w:space="0" w:color="auto"/>
            <w:right w:val="none" w:sz="0" w:space="0" w:color="auto"/>
          </w:divBdr>
        </w:div>
        <w:div w:id="1487208790">
          <w:marLeft w:val="640"/>
          <w:marRight w:val="0"/>
          <w:marTop w:val="0"/>
          <w:marBottom w:val="0"/>
          <w:divBdr>
            <w:top w:val="none" w:sz="0" w:space="0" w:color="auto"/>
            <w:left w:val="none" w:sz="0" w:space="0" w:color="auto"/>
            <w:bottom w:val="none" w:sz="0" w:space="0" w:color="auto"/>
            <w:right w:val="none" w:sz="0" w:space="0" w:color="auto"/>
          </w:divBdr>
        </w:div>
        <w:div w:id="1520854334">
          <w:marLeft w:val="640"/>
          <w:marRight w:val="0"/>
          <w:marTop w:val="0"/>
          <w:marBottom w:val="0"/>
          <w:divBdr>
            <w:top w:val="none" w:sz="0" w:space="0" w:color="auto"/>
            <w:left w:val="none" w:sz="0" w:space="0" w:color="auto"/>
            <w:bottom w:val="none" w:sz="0" w:space="0" w:color="auto"/>
            <w:right w:val="none" w:sz="0" w:space="0" w:color="auto"/>
          </w:divBdr>
        </w:div>
      </w:divsChild>
    </w:div>
    <w:div w:id="1301768642">
      <w:bodyDiv w:val="1"/>
      <w:marLeft w:val="0"/>
      <w:marRight w:val="0"/>
      <w:marTop w:val="0"/>
      <w:marBottom w:val="0"/>
      <w:divBdr>
        <w:top w:val="none" w:sz="0" w:space="0" w:color="auto"/>
        <w:left w:val="none" w:sz="0" w:space="0" w:color="auto"/>
        <w:bottom w:val="none" w:sz="0" w:space="0" w:color="auto"/>
        <w:right w:val="none" w:sz="0" w:space="0" w:color="auto"/>
      </w:divBdr>
    </w:div>
    <w:div w:id="1302226520">
      <w:bodyDiv w:val="1"/>
      <w:marLeft w:val="0"/>
      <w:marRight w:val="0"/>
      <w:marTop w:val="0"/>
      <w:marBottom w:val="0"/>
      <w:divBdr>
        <w:top w:val="none" w:sz="0" w:space="0" w:color="auto"/>
        <w:left w:val="none" w:sz="0" w:space="0" w:color="auto"/>
        <w:bottom w:val="none" w:sz="0" w:space="0" w:color="auto"/>
        <w:right w:val="none" w:sz="0" w:space="0" w:color="auto"/>
      </w:divBdr>
    </w:div>
    <w:div w:id="1303272326">
      <w:bodyDiv w:val="1"/>
      <w:marLeft w:val="0"/>
      <w:marRight w:val="0"/>
      <w:marTop w:val="0"/>
      <w:marBottom w:val="0"/>
      <w:divBdr>
        <w:top w:val="none" w:sz="0" w:space="0" w:color="auto"/>
        <w:left w:val="none" w:sz="0" w:space="0" w:color="auto"/>
        <w:bottom w:val="none" w:sz="0" w:space="0" w:color="auto"/>
        <w:right w:val="none" w:sz="0" w:space="0" w:color="auto"/>
      </w:divBdr>
      <w:divsChild>
        <w:div w:id="148442510">
          <w:marLeft w:val="640"/>
          <w:marRight w:val="0"/>
          <w:marTop w:val="0"/>
          <w:marBottom w:val="0"/>
          <w:divBdr>
            <w:top w:val="none" w:sz="0" w:space="0" w:color="auto"/>
            <w:left w:val="none" w:sz="0" w:space="0" w:color="auto"/>
            <w:bottom w:val="none" w:sz="0" w:space="0" w:color="auto"/>
            <w:right w:val="none" w:sz="0" w:space="0" w:color="auto"/>
          </w:divBdr>
        </w:div>
        <w:div w:id="319698711">
          <w:marLeft w:val="640"/>
          <w:marRight w:val="0"/>
          <w:marTop w:val="0"/>
          <w:marBottom w:val="0"/>
          <w:divBdr>
            <w:top w:val="none" w:sz="0" w:space="0" w:color="auto"/>
            <w:left w:val="none" w:sz="0" w:space="0" w:color="auto"/>
            <w:bottom w:val="none" w:sz="0" w:space="0" w:color="auto"/>
            <w:right w:val="none" w:sz="0" w:space="0" w:color="auto"/>
          </w:divBdr>
        </w:div>
        <w:div w:id="377165413">
          <w:marLeft w:val="640"/>
          <w:marRight w:val="0"/>
          <w:marTop w:val="0"/>
          <w:marBottom w:val="0"/>
          <w:divBdr>
            <w:top w:val="none" w:sz="0" w:space="0" w:color="auto"/>
            <w:left w:val="none" w:sz="0" w:space="0" w:color="auto"/>
            <w:bottom w:val="none" w:sz="0" w:space="0" w:color="auto"/>
            <w:right w:val="none" w:sz="0" w:space="0" w:color="auto"/>
          </w:divBdr>
        </w:div>
        <w:div w:id="392238016">
          <w:marLeft w:val="640"/>
          <w:marRight w:val="0"/>
          <w:marTop w:val="0"/>
          <w:marBottom w:val="0"/>
          <w:divBdr>
            <w:top w:val="none" w:sz="0" w:space="0" w:color="auto"/>
            <w:left w:val="none" w:sz="0" w:space="0" w:color="auto"/>
            <w:bottom w:val="none" w:sz="0" w:space="0" w:color="auto"/>
            <w:right w:val="none" w:sz="0" w:space="0" w:color="auto"/>
          </w:divBdr>
        </w:div>
        <w:div w:id="773014065">
          <w:marLeft w:val="640"/>
          <w:marRight w:val="0"/>
          <w:marTop w:val="0"/>
          <w:marBottom w:val="0"/>
          <w:divBdr>
            <w:top w:val="none" w:sz="0" w:space="0" w:color="auto"/>
            <w:left w:val="none" w:sz="0" w:space="0" w:color="auto"/>
            <w:bottom w:val="none" w:sz="0" w:space="0" w:color="auto"/>
            <w:right w:val="none" w:sz="0" w:space="0" w:color="auto"/>
          </w:divBdr>
        </w:div>
        <w:div w:id="928927505">
          <w:marLeft w:val="640"/>
          <w:marRight w:val="0"/>
          <w:marTop w:val="0"/>
          <w:marBottom w:val="0"/>
          <w:divBdr>
            <w:top w:val="none" w:sz="0" w:space="0" w:color="auto"/>
            <w:left w:val="none" w:sz="0" w:space="0" w:color="auto"/>
            <w:bottom w:val="none" w:sz="0" w:space="0" w:color="auto"/>
            <w:right w:val="none" w:sz="0" w:space="0" w:color="auto"/>
          </w:divBdr>
        </w:div>
        <w:div w:id="965047582">
          <w:marLeft w:val="640"/>
          <w:marRight w:val="0"/>
          <w:marTop w:val="0"/>
          <w:marBottom w:val="0"/>
          <w:divBdr>
            <w:top w:val="none" w:sz="0" w:space="0" w:color="auto"/>
            <w:left w:val="none" w:sz="0" w:space="0" w:color="auto"/>
            <w:bottom w:val="none" w:sz="0" w:space="0" w:color="auto"/>
            <w:right w:val="none" w:sz="0" w:space="0" w:color="auto"/>
          </w:divBdr>
        </w:div>
        <w:div w:id="1306886005">
          <w:marLeft w:val="640"/>
          <w:marRight w:val="0"/>
          <w:marTop w:val="0"/>
          <w:marBottom w:val="0"/>
          <w:divBdr>
            <w:top w:val="none" w:sz="0" w:space="0" w:color="auto"/>
            <w:left w:val="none" w:sz="0" w:space="0" w:color="auto"/>
            <w:bottom w:val="none" w:sz="0" w:space="0" w:color="auto"/>
            <w:right w:val="none" w:sz="0" w:space="0" w:color="auto"/>
          </w:divBdr>
        </w:div>
        <w:div w:id="1618609730">
          <w:marLeft w:val="640"/>
          <w:marRight w:val="0"/>
          <w:marTop w:val="0"/>
          <w:marBottom w:val="0"/>
          <w:divBdr>
            <w:top w:val="none" w:sz="0" w:space="0" w:color="auto"/>
            <w:left w:val="none" w:sz="0" w:space="0" w:color="auto"/>
            <w:bottom w:val="none" w:sz="0" w:space="0" w:color="auto"/>
            <w:right w:val="none" w:sz="0" w:space="0" w:color="auto"/>
          </w:divBdr>
        </w:div>
        <w:div w:id="1682781994">
          <w:marLeft w:val="640"/>
          <w:marRight w:val="0"/>
          <w:marTop w:val="0"/>
          <w:marBottom w:val="0"/>
          <w:divBdr>
            <w:top w:val="none" w:sz="0" w:space="0" w:color="auto"/>
            <w:left w:val="none" w:sz="0" w:space="0" w:color="auto"/>
            <w:bottom w:val="none" w:sz="0" w:space="0" w:color="auto"/>
            <w:right w:val="none" w:sz="0" w:space="0" w:color="auto"/>
          </w:divBdr>
        </w:div>
      </w:divsChild>
    </w:div>
    <w:div w:id="1305698910">
      <w:bodyDiv w:val="1"/>
      <w:marLeft w:val="0"/>
      <w:marRight w:val="0"/>
      <w:marTop w:val="0"/>
      <w:marBottom w:val="0"/>
      <w:divBdr>
        <w:top w:val="none" w:sz="0" w:space="0" w:color="auto"/>
        <w:left w:val="none" w:sz="0" w:space="0" w:color="auto"/>
        <w:bottom w:val="none" w:sz="0" w:space="0" w:color="auto"/>
        <w:right w:val="none" w:sz="0" w:space="0" w:color="auto"/>
      </w:divBdr>
      <w:divsChild>
        <w:div w:id="276371417">
          <w:marLeft w:val="640"/>
          <w:marRight w:val="0"/>
          <w:marTop w:val="0"/>
          <w:marBottom w:val="0"/>
          <w:divBdr>
            <w:top w:val="none" w:sz="0" w:space="0" w:color="auto"/>
            <w:left w:val="none" w:sz="0" w:space="0" w:color="auto"/>
            <w:bottom w:val="none" w:sz="0" w:space="0" w:color="auto"/>
            <w:right w:val="none" w:sz="0" w:space="0" w:color="auto"/>
          </w:divBdr>
        </w:div>
        <w:div w:id="591007356">
          <w:marLeft w:val="640"/>
          <w:marRight w:val="0"/>
          <w:marTop w:val="0"/>
          <w:marBottom w:val="0"/>
          <w:divBdr>
            <w:top w:val="none" w:sz="0" w:space="0" w:color="auto"/>
            <w:left w:val="none" w:sz="0" w:space="0" w:color="auto"/>
            <w:bottom w:val="none" w:sz="0" w:space="0" w:color="auto"/>
            <w:right w:val="none" w:sz="0" w:space="0" w:color="auto"/>
          </w:divBdr>
        </w:div>
        <w:div w:id="741223987">
          <w:marLeft w:val="640"/>
          <w:marRight w:val="0"/>
          <w:marTop w:val="0"/>
          <w:marBottom w:val="0"/>
          <w:divBdr>
            <w:top w:val="none" w:sz="0" w:space="0" w:color="auto"/>
            <w:left w:val="none" w:sz="0" w:space="0" w:color="auto"/>
            <w:bottom w:val="none" w:sz="0" w:space="0" w:color="auto"/>
            <w:right w:val="none" w:sz="0" w:space="0" w:color="auto"/>
          </w:divBdr>
        </w:div>
        <w:div w:id="1007058425">
          <w:marLeft w:val="640"/>
          <w:marRight w:val="0"/>
          <w:marTop w:val="0"/>
          <w:marBottom w:val="0"/>
          <w:divBdr>
            <w:top w:val="none" w:sz="0" w:space="0" w:color="auto"/>
            <w:left w:val="none" w:sz="0" w:space="0" w:color="auto"/>
            <w:bottom w:val="none" w:sz="0" w:space="0" w:color="auto"/>
            <w:right w:val="none" w:sz="0" w:space="0" w:color="auto"/>
          </w:divBdr>
        </w:div>
        <w:div w:id="1229534654">
          <w:marLeft w:val="640"/>
          <w:marRight w:val="0"/>
          <w:marTop w:val="0"/>
          <w:marBottom w:val="0"/>
          <w:divBdr>
            <w:top w:val="none" w:sz="0" w:space="0" w:color="auto"/>
            <w:left w:val="none" w:sz="0" w:space="0" w:color="auto"/>
            <w:bottom w:val="none" w:sz="0" w:space="0" w:color="auto"/>
            <w:right w:val="none" w:sz="0" w:space="0" w:color="auto"/>
          </w:divBdr>
        </w:div>
        <w:div w:id="1323777429">
          <w:marLeft w:val="640"/>
          <w:marRight w:val="0"/>
          <w:marTop w:val="0"/>
          <w:marBottom w:val="0"/>
          <w:divBdr>
            <w:top w:val="none" w:sz="0" w:space="0" w:color="auto"/>
            <w:left w:val="none" w:sz="0" w:space="0" w:color="auto"/>
            <w:bottom w:val="none" w:sz="0" w:space="0" w:color="auto"/>
            <w:right w:val="none" w:sz="0" w:space="0" w:color="auto"/>
          </w:divBdr>
        </w:div>
        <w:div w:id="1425346437">
          <w:marLeft w:val="640"/>
          <w:marRight w:val="0"/>
          <w:marTop w:val="0"/>
          <w:marBottom w:val="0"/>
          <w:divBdr>
            <w:top w:val="none" w:sz="0" w:space="0" w:color="auto"/>
            <w:left w:val="none" w:sz="0" w:space="0" w:color="auto"/>
            <w:bottom w:val="none" w:sz="0" w:space="0" w:color="auto"/>
            <w:right w:val="none" w:sz="0" w:space="0" w:color="auto"/>
          </w:divBdr>
        </w:div>
        <w:div w:id="1587886383">
          <w:marLeft w:val="640"/>
          <w:marRight w:val="0"/>
          <w:marTop w:val="0"/>
          <w:marBottom w:val="0"/>
          <w:divBdr>
            <w:top w:val="none" w:sz="0" w:space="0" w:color="auto"/>
            <w:left w:val="none" w:sz="0" w:space="0" w:color="auto"/>
            <w:bottom w:val="none" w:sz="0" w:space="0" w:color="auto"/>
            <w:right w:val="none" w:sz="0" w:space="0" w:color="auto"/>
          </w:divBdr>
        </w:div>
        <w:div w:id="1789356156">
          <w:marLeft w:val="640"/>
          <w:marRight w:val="0"/>
          <w:marTop w:val="0"/>
          <w:marBottom w:val="0"/>
          <w:divBdr>
            <w:top w:val="none" w:sz="0" w:space="0" w:color="auto"/>
            <w:left w:val="none" w:sz="0" w:space="0" w:color="auto"/>
            <w:bottom w:val="none" w:sz="0" w:space="0" w:color="auto"/>
            <w:right w:val="none" w:sz="0" w:space="0" w:color="auto"/>
          </w:divBdr>
        </w:div>
        <w:div w:id="1817914078">
          <w:marLeft w:val="640"/>
          <w:marRight w:val="0"/>
          <w:marTop w:val="0"/>
          <w:marBottom w:val="0"/>
          <w:divBdr>
            <w:top w:val="none" w:sz="0" w:space="0" w:color="auto"/>
            <w:left w:val="none" w:sz="0" w:space="0" w:color="auto"/>
            <w:bottom w:val="none" w:sz="0" w:space="0" w:color="auto"/>
            <w:right w:val="none" w:sz="0" w:space="0" w:color="auto"/>
          </w:divBdr>
        </w:div>
        <w:div w:id="1864435071">
          <w:marLeft w:val="640"/>
          <w:marRight w:val="0"/>
          <w:marTop w:val="0"/>
          <w:marBottom w:val="0"/>
          <w:divBdr>
            <w:top w:val="none" w:sz="0" w:space="0" w:color="auto"/>
            <w:left w:val="none" w:sz="0" w:space="0" w:color="auto"/>
            <w:bottom w:val="none" w:sz="0" w:space="0" w:color="auto"/>
            <w:right w:val="none" w:sz="0" w:space="0" w:color="auto"/>
          </w:divBdr>
        </w:div>
        <w:div w:id="2035958238">
          <w:marLeft w:val="640"/>
          <w:marRight w:val="0"/>
          <w:marTop w:val="0"/>
          <w:marBottom w:val="0"/>
          <w:divBdr>
            <w:top w:val="none" w:sz="0" w:space="0" w:color="auto"/>
            <w:left w:val="none" w:sz="0" w:space="0" w:color="auto"/>
            <w:bottom w:val="none" w:sz="0" w:space="0" w:color="auto"/>
            <w:right w:val="none" w:sz="0" w:space="0" w:color="auto"/>
          </w:divBdr>
        </w:div>
        <w:div w:id="2126388148">
          <w:marLeft w:val="640"/>
          <w:marRight w:val="0"/>
          <w:marTop w:val="0"/>
          <w:marBottom w:val="0"/>
          <w:divBdr>
            <w:top w:val="none" w:sz="0" w:space="0" w:color="auto"/>
            <w:left w:val="none" w:sz="0" w:space="0" w:color="auto"/>
            <w:bottom w:val="none" w:sz="0" w:space="0" w:color="auto"/>
            <w:right w:val="none" w:sz="0" w:space="0" w:color="auto"/>
          </w:divBdr>
        </w:div>
      </w:divsChild>
    </w:div>
    <w:div w:id="1307320001">
      <w:bodyDiv w:val="1"/>
      <w:marLeft w:val="0"/>
      <w:marRight w:val="0"/>
      <w:marTop w:val="0"/>
      <w:marBottom w:val="0"/>
      <w:divBdr>
        <w:top w:val="none" w:sz="0" w:space="0" w:color="auto"/>
        <w:left w:val="none" w:sz="0" w:space="0" w:color="auto"/>
        <w:bottom w:val="none" w:sz="0" w:space="0" w:color="auto"/>
        <w:right w:val="none" w:sz="0" w:space="0" w:color="auto"/>
      </w:divBdr>
    </w:div>
    <w:div w:id="1312322047">
      <w:bodyDiv w:val="1"/>
      <w:marLeft w:val="0"/>
      <w:marRight w:val="0"/>
      <w:marTop w:val="0"/>
      <w:marBottom w:val="0"/>
      <w:divBdr>
        <w:top w:val="none" w:sz="0" w:space="0" w:color="auto"/>
        <w:left w:val="none" w:sz="0" w:space="0" w:color="auto"/>
        <w:bottom w:val="none" w:sz="0" w:space="0" w:color="auto"/>
        <w:right w:val="none" w:sz="0" w:space="0" w:color="auto"/>
      </w:divBdr>
      <w:divsChild>
        <w:div w:id="514074938">
          <w:marLeft w:val="640"/>
          <w:marRight w:val="0"/>
          <w:marTop w:val="0"/>
          <w:marBottom w:val="0"/>
          <w:divBdr>
            <w:top w:val="none" w:sz="0" w:space="0" w:color="auto"/>
            <w:left w:val="none" w:sz="0" w:space="0" w:color="auto"/>
            <w:bottom w:val="none" w:sz="0" w:space="0" w:color="auto"/>
            <w:right w:val="none" w:sz="0" w:space="0" w:color="auto"/>
          </w:divBdr>
        </w:div>
        <w:div w:id="535167411">
          <w:marLeft w:val="640"/>
          <w:marRight w:val="0"/>
          <w:marTop w:val="0"/>
          <w:marBottom w:val="0"/>
          <w:divBdr>
            <w:top w:val="none" w:sz="0" w:space="0" w:color="auto"/>
            <w:left w:val="none" w:sz="0" w:space="0" w:color="auto"/>
            <w:bottom w:val="none" w:sz="0" w:space="0" w:color="auto"/>
            <w:right w:val="none" w:sz="0" w:space="0" w:color="auto"/>
          </w:divBdr>
        </w:div>
        <w:div w:id="543755142">
          <w:marLeft w:val="640"/>
          <w:marRight w:val="0"/>
          <w:marTop w:val="0"/>
          <w:marBottom w:val="0"/>
          <w:divBdr>
            <w:top w:val="none" w:sz="0" w:space="0" w:color="auto"/>
            <w:left w:val="none" w:sz="0" w:space="0" w:color="auto"/>
            <w:bottom w:val="none" w:sz="0" w:space="0" w:color="auto"/>
            <w:right w:val="none" w:sz="0" w:space="0" w:color="auto"/>
          </w:divBdr>
        </w:div>
        <w:div w:id="811944170">
          <w:marLeft w:val="640"/>
          <w:marRight w:val="0"/>
          <w:marTop w:val="0"/>
          <w:marBottom w:val="0"/>
          <w:divBdr>
            <w:top w:val="none" w:sz="0" w:space="0" w:color="auto"/>
            <w:left w:val="none" w:sz="0" w:space="0" w:color="auto"/>
            <w:bottom w:val="none" w:sz="0" w:space="0" w:color="auto"/>
            <w:right w:val="none" w:sz="0" w:space="0" w:color="auto"/>
          </w:divBdr>
        </w:div>
        <w:div w:id="855538048">
          <w:marLeft w:val="640"/>
          <w:marRight w:val="0"/>
          <w:marTop w:val="0"/>
          <w:marBottom w:val="0"/>
          <w:divBdr>
            <w:top w:val="none" w:sz="0" w:space="0" w:color="auto"/>
            <w:left w:val="none" w:sz="0" w:space="0" w:color="auto"/>
            <w:bottom w:val="none" w:sz="0" w:space="0" w:color="auto"/>
            <w:right w:val="none" w:sz="0" w:space="0" w:color="auto"/>
          </w:divBdr>
        </w:div>
        <w:div w:id="901059913">
          <w:marLeft w:val="640"/>
          <w:marRight w:val="0"/>
          <w:marTop w:val="0"/>
          <w:marBottom w:val="0"/>
          <w:divBdr>
            <w:top w:val="none" w:sz="0" w:space="0" w:color="auto"/>
            <w:left w:val="none" w:sz="0" w:space="0" w:color="auto"/>
            <w:bottom w:val="none" w:sz="0" w:space="0" w:color="auto"/>
            <w:right w:val="none" w:sz="0" w:space="0" w:color="auto"/>
          </w:divBdr>
        </w:div>
        <w:div w:id="959530894">
          <w:marLeft w:val="640"/>
          <w:marRight w:val="0"/>
          <w:marTop w:val="0"/>
          <w:marBottom w:val="0"/>
          <w:divBdr>
            <w:top w:val="none" w:sz="0" w:space="0" w:color="auto"/>
            <w:left w:val="none" w:sz="0" w:space="0" w:color="auto"/>
            <w:bottom w:val="none" w:sz="0" w:space="0" w:color="auto"/>
            <w:right w:val="none" w:sz="0" w:space="0" w:color="auto"/>
          </w:divBdr>
        </w:div>
        <w:div w:id="1093626744">
          <w:marLeft w:val="640"/>
          <w:marRight w:val="0"/>
          <w:marTop w:val="0"/>
          <w:marBottom w:val="0"/>
          <w:divBdr>
            <w:top w:val="none" w:sz="0" w:space="0" w:color="auto"/>
            <w:left w:val="none" w:sz="0" w:space="0" w:color="auto"/>
            <w:bottom w:val="none" w:sz="0" w:space="0" w:color="auto"/>
            <w:right w:val="none" w:sz="0" w:space="0" w:color="auto"/>
          </w:divBdr>
        </w:div>
        <w:div w:id="1404647630">
          <w:marLeft w:val="640"/>
          <w:marRight w:val="0"/>
          <w:marTop w:val="0"/>
          <w:marBottom w:val="0"/>
          <w:divBdr>
            <w:top w:val="none" w:sz="0" w:space="0" w:color="auto"/>
            <w:left w:val="none" w:sz="0" w:space="0" w:color="auto"/>
            <w:bottom w:val="none" w:sz="0" w:space="0" w:color="auto"/>
            <w:right w:val="none" w:sz="0" w:space="0" w:color="auto"/>
          </w:divBdr>
        </w:div>
        <w:div w:id="1682664971">
          <w:marLeft w:val="640"/>
          <w:marRight w:val="0"/>
          <w:marTop w:val="0"/>
          <w:marBottom w:val="0"/>
          <w:divBdr>
            <w:top w:val="none" w:sz="0" w:space="0" w:color="auto"/>
            <w:left w:val="none" w:sz="0" w:space="0" w:color="auto"/>
            <w:bottom w:val="none" w:sz="0" w:space="0" w:color="auto"/>
            <w:right w:val="none" w:sz="0" w:space="0" w:color="auto"/>
          </w:divBdr>
        </w:div>
        <w:div w:id="2039625806">
          <w:marLeft w:val="640"/>
          <w:marRight w:val="0"/>
          <w:marTop w:val="0"/>
          <w:marBottom w:val="0"/>
          <w:divBdr>
            <w:top w:val="none" w:sz="0" w:space="0" w:color="auto"/>
            <w:left w:val="none" w:sz="0" w:space="0" w:color="auto"/>
            <w:bottom w:val="none" w:sz="0" w:space="0" w:color="auto"/>
            <w:right w:val="none" w:sz="0" w:space="0" w:color="auto"/>
          </w:divBdr>
        </w:div>
      </w:divsChild>
    </w:div>
    <w:div w:id="1320227886">
      <w:bodyDiv w:val="1"/>
      <w:marLeft w:val="0"/>
      <w:marRight w:val="0"/>
      <w:marTop w:val="0"/>
      <w:marBottom w:val="0"/>
      <w:divBdr>
        <w:top w:val="none" w:sz="0" w:space="0" w:color="auto"/>
        <w:left w:val="none" w:sz="0" w:space="0" w:color="auto"/>
        <w:bottom w:val="none" w:sz="0" w:space="0" w:color="auto"/>
        <w:right w:val="none" w:sz="0" w:space="0" w:color="auto"/>
      </w:divBdr>
    </w:div>
    <w:div w:id="1321806186">
      <w:bodyDiv w:val="1"/>
      <w:marLeft w:val="0"/>
      <w:marRight w:val="0"/>
      <w:marTop w:val="0"/>
      <w:marBottom w:val="0"/>
      <w:divBdr>
        <w:top w:val="none" w:sz="0" w:space="0" w:color="auto"/>
        <w:left w:val="none" w:sz="0" w:space="0" w:color="auto"/>
        <w:bottom w:val="none" w:sz="0" w:space="0" w:color="auto"/>
        <w:right w:val="none" w:sz="0" w:space="0" w:color="auto"/>
      </w:divBdr>
    </w:div>
    <w:div w:id="1325476019">
      <w:bodyDiv w:val="1"/>
      <w:marLeft w:val="0"/>
      <w:marRight w:val="0"/>
      <w:marTop w:val="0"/>
      <w:marBottom w:val="0"/>
      <w:divBdr>
        <w:top w:val="none" w:sz="0" w:space="0" w:color="auto"/>
        <w:left w:val="none" w:sz="0" w:space="0" w:color="auto"/>
        <w:bottom w:val="none" w:sz="0" w:space="0" w:color="auto"/>
        <w:right w:val="none" w:sz="0" w:space="0" w:color="auto"/>
      </w:divBdr>
      <w:divsChild>
        <w:div w:id="109252171">
          <w:marLeft w:val="640"/>
          <w:marRight w:val="0"/>
          <w:marTop w:val="0"/>
          <w:marBottom w:val="0"/>
          <w:divBdr>
            <w:top w:val="none" w:sz="0" w:space="0" w:color="auto"/>
            <w:left w:val="none" w:sz="0" w:space="0" w:color="auto"/>
            <w:bottom w:val="none" w:sz="0" w:space="0" w:color="auto"/>
            <w:right w:val="none" w:sz="0" w:space="0" w:color="auto"/>
          </w:divBdr>
        </w:div>
        <w:div w:id="478424443">
          <w:marLeft w:val="640"/>
          <w:marRight w:val="0"/>
          <w:marTop w:val="0"/>
          <w:marBottom w:val="0"/>
          <w:divBdr>
            <w:top w:val="none" w:sz="0" w:space="0" w:color="auto"/>
            <w:left w:val="none" w:sz="0" w:space="0" w:color="auto"/>
            <w:bottom w:val="none" w:sz="0" w:space="0" w:color="auto"/>
            <w:right w:val="none" w:sz="0" w:space="0" w:color="auto"/>
          </w:divBdr>
        </w:div>
        <w:div w:id="988481417">
          <w:marLeft w:val="640"/>
          <w:marRight w:val="0"/>
          <w:marTop w:val="0"/>
          <w:marBottom w:val="0"/>
          <w:divBdr>
            <w:top w:val="none" w:sz="0" w:space="0" w:color="auto"/>
            <w:left w:val="none" w:sz="0" w:space="0" w:color="auto"/>
            <w:bottom w:val="none" w:sz="0" w:space="0" w:color="auto"/>
            <w:right w:val="none" w:sz="0" w:space="0" w:color="auto"/>
          </w:divBdr>
        </w:div>
        <w:div w:id="994799830">
          <w:marLeft w:val="640"/>
          <w:marRight w:val="0"/>
          <w:marTop w:val="0"/>
          <w:marBottom w:val="0"/>
          <w:divBdr>
            <w:top w:val="none" w:sz="0" w:space="0" w:color="auto"/>
            <w:left w:val="none" w:sz="0" w:space="0" w:color="auto"/>
            <w:bottom w:val="none" w:sz="0" w:space="0" w:color="auto"/>
            <w:right w:val="none" w:sz="0" w:space="0" w:color="auto"/>
          </w:divBdr>
        </w:div>
        <w:div w:id="1580403111">
          <w:marLeft w:val="640"/>
          <w:marRight w:val="0"/>
          <w:marTop w:val="0"/>
          <w:marBottom w:val="0"/>
          <w:divBdr>
            <w:top w:val="none" w:sz="0" w:space="0" w:color="auto"/>
            <w:left w:val="none" w:sz="0" w:space="0" w:color="auto"/>
            <w:bottom w:val="none" w:sz="0" w:space="0" w:color="auto"/>
            <w:right w:val="none" w:sz="0" w:space="0" w:color="auto"/>
          </w:divBdr>
        </w:div>
        <w:div w:id="1592667257">
          <w:marLeft w:val="640"/>
          <w:marRight w:val="0"/>
          <w:marTop w:val="0"/>
          <w:marBottom w:val="0"/>
          <w:divBdr>
            <w:top w:val="none" w:sz="0" w:space="0" w:color="auto"/>
            <w:left w:val="none" w:sz="0" w:space="0" w:color="auto"/>
            <w:bottom w:val="none" w:sz="0" w:space="0" w:color="auto"/>
            <w:right w:val="none" w:sz="0" w:space="0" w:color="auto"/>
          </w:divBdr>
        </w:div>
        <w:div w:id="1818642422">
          <w:marLeft w:val="640"/>
          <w:marRight w:val="0"/>
          <w:marTop w:val="0"/>
          <w:marBottom w:val="0"/>
          <w:divBdr>
            <w:top w:val="none" w:sz="0" w:space="0" w:color="auto"/>
            <w:left w:val="none" w:sz="0" w:space="0" w:color="auto"/>
            <w:bottom w:val="none" w:sz="0" w:space="0" w:color="auto"/>
            <w:right w:val="none" w:sz="0" w:space="0" w:color="auto"/>
          </w:divBdr>
        </w:div>
      </w:divsChild>
    </w:div>
    <w:div w:id="1338269970">
      <w:bodyDiv w:val="1"/>
      <w:marLeft w:val="0"/>
      <w:marRight w:val="0"/>
      <w:marTop w:val="0"/>
      <w:marBottom w:val="0"/>
      <w:divBdr>
        <w:top w:val="none" w:sz="0" w:space="0" w:color="auto"/>
        <w:left w:val="none" w:sz="0" w:space="0" w:color="auto"/>
        <w:bottom w:val="none" w:sz="0" w:space="0" w:color="auto"/>
        <w:right w:val="none" w:sz="0" w:space="0" w:color="auto"/>
      </w:divBdr>
      <w:divsChild>
        <w:div w:id="143007050">
          <w:marLeft w:val="640"/>
          <w:marRight w:val="0"/>
          <w:marTop w:val="0"/>
          <w:marBottom w:val="0"/>
          <w:divBdr>
            <w:top w:val="none" w:sz="0" w:space="0" w:color="auto"/>
            <w:left w:val="none" w:sz="0" w:space="0" w:color="auto"/>
            <w:bottom w:val="none" w:sz="0" w:space="0" w:color="auto"/>
            <w:right w:val="none" w:sz="0" w:space="0" w:color="auto"/>
          </w:divBdr>
        </w:div>
        <w:div w:id="200441601">
          <w:marLeft w:val="640"/>
          <w:marRight w:val="0"/>
          <w:marTop w:val="0"/>
          <w:marBottom w:val="0"/>
          <w:divBdr>
            <w:top w:val="none" w:sz="0" w:space="0" w:color="auto"/>
            <w:left w:val="none" w:sz="0" w:space="0" w:color="auto"/>
            <w:bottom w:val="none" w:sz="0" w:space="0" w:color="auto"/>
            <w:right w:val="none" w:sz="0" w:space="0" w:color="auto"/>
          </w:divBdr>
        </w:div>
        <w:div w:id="279192174">
          <w:marLeft w:val="640"/>
          <w:marRight w:val="0"/>
          <w:marTop w:val="0"/>
          <w:marBottom w:val="0"/>
          <w:divBdr>
            <w:top w:val="none" w:sz="0" w:space="0" w:color="auto"/>
            <w:left w:val="none" w:sz="0" w:space="0" w:color="auto"/>
            <w:bottom w:val="none" w:sz="0" w:space="0" w:color="auto"/>
            <w:right w:val="none" w:sz="0" w:space="0" w:color="auto"/>
          </w:divBdr>
        </w:div>
        <w:div w:id="283392220">
          <w:marLeft w:val="640"/>
          <w:marRight w:val="0"/>
          <w:marTop w:val="0"/>
          <w:marBottom w:val="0"/>
          <w:divBdr>
            <w:top w:val="none" w:sz="0" w:space="0" w:color="auto"/>
            <w:left w:val="none" w:sz="0" w:space="0" w:color="auto"/>
            <w:bottom w:val="none" w:sz="0" w:space="0" w:color="auto"/>
            <w:right w:val="none" w:sz="0" w:space="0" w:color="auto"/>
          </w:divBdr>
        </w:div>
        <w:div w:id="996687004">
          <w:marLeft w:val="640"/>
          <w:marRight w:val="0"/>
          <w:marTop w:val="0"/>
          <w:marBottom w:val="0"/>
          <w:divBdr>
            <w:top w:val="none" w:sz="0" w:space="0" w:color="auto"/>
            <w:left w:val="none" w:sz="0" w:space="0" w:color="auto"/>
            <w:bottom w:val="none" w:sz="0" w:space="0" w:color="auto"/>
            <w:right w:val="none" w:sz="0" w:space="0" w:color="auto"/>
          </w:divBdr>
        </w:div>
        <w:div w:id="1074165634">
          <w:marLeft w:val="640"/>
          <w:marRight w:val="0"/>
          <w:marTop w:val="0"/>
          <w:marBottom w:val="0"/>
          <w:divBdr>
            <w:top w:val="none" w:sz="0" w:space="0" w:color="auto"/>
            <w:left w:val="none" w:sz="0" w:space="0" w:color="auto"/>
            <w:bottom w:val="none" w:sz="0" w:space="0" w:color="auto"/>
            <w:right w:val="none" w:sz="0" w:space="0" w:color="auto"/>
          </w:divBdr>
        </w:div>
        <w:div w:id="1427002040">
          <w:marLeft w:val="640"/>
          <w:marRight w:val="0"/>
          <w:marTop w:val="0"/>
          <w:marBottom w:val="0"/>
          <w:divBdr>
            <w:top w:val="none" w:sz="0" w:space="0" w:color="auto"/>
            <w:left w:val="none" w:sz="0" w:space="0" w:color="auto"/>
            <w:bottom w:val="none" w:sz="0" w:space="0" w:color="auto"/>
            <w:right w:val="none" w:sz="0" w:space="0" w:color="auto"/>
          </w:divBdr>
        </w:div>
        <w:div w:id="1992296562">
          <w:marLeft w:val="640"/>
          <w:marRight w:val="0"/>
          <w:marTop w:val="0"/>
          <w:marBottom w:val="0"/>
          <w:divBdr>
            <w:top w:val="none" w:sz="0" w:space="0" w:color="auto"/>
            <w:left w:val="none" w:sz="0" w:space="0" w:color="auto"/>
            <w:bottom w:val="none" w:sz="0" w:space="0" w:color="auto"/>
            <w:right w:val="none" w:sz="0" w:space="0" w:color="auto"/>
          </w:divBdr>
        </w:div>
        <w:div w:id="2022656093">
          <w:marLeft w:val="640"/>
          <w:marRight w:val="0"/>
          <w:marTop w:val="0"/>
          <w:marBottom w:val="0"/>
          <w:divBdr>
            <w:top w:val="none" w:sz="0" w:space="0" w:color="auto"/>
            <w:left w:val="none" w:sz="0" w:space="0" w:color="auto"/>
            <w:bottom w:val="none" w:sz="0" w:space="0" w:color="auto"/>
            <w:right w:val="none" w:sz="0" w:space="0" w:color="auto"/>
          </w:divBdr>
        </w:div>
      </w:divsChild>
    </w:div>
    <w:div w:id="1340812549">
      <w:bodyDiv w:val="1"/>
      <w:marLeft w:val="0"/>
      <w:marRight w:val="0"/>
      <w:marTop w:val="0"/>
      <w:marBottom w:val="0"/>
      <w:divBdr>
        <w:top w:val="none" w:sz="0" w:space="0" w:color="auto"/>
        <w:left w:val="none" w:sz="0" w:space="0" w:color="auto"/>
        <w:bottom w:val="none" w:sz="0" w:space="0" w:color="auto"/>
        <w:right w:val="none" w:sz="0" w:space="0" w:color="auto"/>
      </w:divBdr>
    </w:div>
    <w:div w:id="1349212300">
      <w:bodyDiv w:val="1"/>
      <w:marLeft w:val="0"/>
      <w:marRight w:val="0"/>
      <w:marTop w:val="0"/>
      <w:marBottom w:val="0"/>
      <w:divBdr>
        <w:top w:val="none" w:sz="0" w:space="0" w:color="auto"/>
        <w:left w:val="none" w:sz="0" w:space="0" w:color="auto"/>
        <w:bottom w:val="none" w:sz="0" w:space="0" w:color="auto"/>
        <w:right w:val="none" w:sz="0" w:space="0" w:color="auto"/>
      </w:divBdr>
      <w:divsChild>
        <w:div w:id="259459026">
          <w:marLeft w:val="640"/>
          <w:marRight w:val="0"/>
          <w:marTop w:val="0"/>
          <w:marBottom w:val="0"/>
          <w:divBdr>
            <w:top w:val="none" w:sz="0" w:space="0" w:color="auto"/>
            <w:left w:val="none" w:sz="0" w:space="0" w:color="auto"/>
            <w:bottom w:val="none" w:sz="0" w:space="0" w:color="auto"/>
            <w:right w:val="none" w:sz="0" w:space="0" w:color="auto"/>
          </w:divBdr>
        </w:div>
        <w:div w:id="357320781">
          <w:marLeft w:val="640"/>
          <w:marRight w:val="0"/>
          <w:marTop w:val="0"/>
          <w:marBottom w:val="0"/>
          <w:divBdr>
            <w:top w:val="none" w:sz="0" w:space="0" w:color="auto"/>
            <w:left w:val="none" w:sz="0" w:space="0" w:color="auto"/>
            <w:bottom w:val="none" w:sz="0" w:space="0" w:color="auto"/>
            <w:right w:val="none" w:sz="0" w:space="0" w:color="auto"/>
          </w:divBdr>
        </w:div>
        <w:div w:id="1097555793">
          <w:marLeft w:val="640"/>
          <w:marRight w:val="0"/>
          <w:marTop w:val="0"/>
          <w:marBottom w:val="0"/>
          <w:divBdr>
            <w:top w:val="none" w:sz="0" w:space="0" w:color="auto"/>
            <w:left w:val="none" w:sz="0" w:space="0" w:color="auto"/>
            <w:bottom w:val="none" w:sz="0" w:space="0" w:color="auto"/>
            <w:right w:val="none" w:sz="0" w:space="0" w:color="auto"/>
          </w:divBdr>
        </w:div>
        <w:div w:id="1110469352">
          <w:marLeft w:val="640"/>
          <w:marRight w:val="0"/>
          <w:marTop w:val="0"/>
          <w:marBottom w:val="0"/>
          <w:divBdr>
            <w:top w:val="none" w:sz="0" w:space="0" w:color="auto"/>
            <w:left w:val="none" w:sz="0" w:space="0" w:color="auto"/>
            <w:bottom w:val="none" w:sz="0" w:space="0" w:color="auto"/>
            <w:right w:val="none" w:sz="0" w:space="0" w:color="auto"/>
          </w:divBdr>
        </w:div>
        <w:div w:id="1136289948">
          <w:marLeft w:val="640"/>
          <w:marRight w:val="0"/>
          <w:marTop w:val="0"/>
          <w:marBottom w:val="0"/>
          <w:divBdr>
            <w:top w:val="none" w:sz="0" w:space="0" w:color="auto"/>
            <w:left w:val="none" w:sz="0" w:space="0" w:color="auto"/>
            <w:bottom w:val="none" w:sz="0" w:space="0" w:color="auto"/>
            <w:right w:val="none" w:sz="0" w:space="0" w:color="auto"/>
          </w:divBdr>
        </w:div>
        <w:div w:id="1246651928">
          <w:marLeft w:val="640"/>
          <w:marRight w:val="0"/>
          <w:marTop w:val="0"/>
          <w:marBottom w:val="0"/>
          <w:divBdr>
            <w:top w:val="none" w:sz="0" w:space="0" w:color="auto"/>
            <w:left w:val="none" w:sz="0" w:space="0" w:color="auto"/>
            <w:bottom w:val="none" w:sz="0" w:space="0" w:color="auto"/>
            <w:right w:val="none" w:sz="0" w:space="0" w:color="auto"/>
          </w:divBdr>
        </w:div>
        <w:div w:id="1295018990">
          <w:marLeft w:val="640"/>
          <w:marRight w:val="0"/>
          <w:marTop w:val="0"/>
          <w:marBottom w:val="0"/>
          <w:divBdr>
            <w:top w:val="none" w:sz="0" w:space="0" w:color="auto"/>
            <w:left w:val="none" w:sz="0" w:space="0" w:color="auto"/>
            <w:bottom w:val="none" w:sz="0" w:space="0" w:color="auto"/>
            <w:right w:val="none" w:sz="0" w:space="0" w:color="auto"/>
          </w:divBdr>
        </w:div>
        <w:div w:id="1375498586">
          <w:marLeft w:val="640"/>
          <w:marRight w:val="0"/>
          <w:marTop w:val="0"/>
          <w:marBottom w:val="0"/>
          <w:divBdr>
            <w:top w:val="none" w:sz="0" w:space="0" w:color="auto"/>
            <w:left w:val="none" w:sz="0" w:space="0" w:color="auto"/>
            <w:bottom w:val="none" w:sz="0" w:space="0" w:color="auto"/>
            <w:right w:val="none" w:sz="0" w:space="0" w:color="auto"/>
          </w:divBdr>
        </w:div>
        <w:div w:id="1423840371">
          <w:marLeft w:val="640"/>
          <w:marRight w:val="0"/>
          <w:marTop w:val="0"/>
          <w:marBottom w:val="0"/>
          <w:divBdr>
            <w:top w:val="none" w:sz="0" w:space="0" w:color="auto"/>
            <w:left w:val="none" w:sz="0" w:space="0" w:color="auto"/>
            <w:bottom w:val="none" w:sz="0" w:space="0" w:color="auto"/>
            <w:right w:val="none" w:sz="0" w:space="0" w:color="auto"/>
          </w:divBdr>
        </w:div>
        <w:div w:id="2061203593">
          <w:marLeft w:val="640"/>
          <w:marRight w:val="0"/>
          <w:marTop w:val="0"/>
          <w:marBottom w:val="0"/>
          <w:divBdr>
            <w:top w:val="none" w:sz="0" w:space="0" w:color="auto"/>
            <w:left w:val="none" w:sz="0" w:space="0" w:color="auto"/>
            <w:bottom w:val="none" w:sz="0" w:space="0" w:color="auto"/>
            <w:right w:val="none" w:sz="0" w:space="0" w:color="auto"/>
          </w:divBdr>
        </w:div>
      </w:divsChild>
    </w:div>
    <w:div w:id="1352954297">
      <w:bodyDiv w:val="1"/>
      <w:marLeft w:val="0"/>
      <w:marRight w:val="0"/>
      <w:marTop w:val="0"/>
      <w:marBottom w:val="0"/>
      <w:divBdr>
        <w:top w:val="none" w:sz="0" w:space="0" w:color="auto"/>
        <w:left w:val="none" w:sz="0" w:space="0" w:color="auto"/>
        <w:bottom w:val="none" w:sz="0" w:space="0" w:color="auto"/>
        <w:right w:val="none" w:sz="0" w:space="0" w:color="auto"/>
      </w:divBdr>
    </w:div>
    <w:div w:id="1354460713">
      <w:bodyDiv w:val="1"/>
      <w:marLeft w:val="0"/>
      <w:marRight w:val="0"/>
      <w:marTop w:val="0"/>
      <w:marBottom w:val="0"/>
      <w:divBdr>
        <w:top w:val="none" w:sz="0" w:space="0" w:color="auto"/>
        <w:left w:val="none" w:sz="0" w:space="0" w:color="auto"/>
        <w:bottom w:val="none" w:sz="0" w:space="0" w:color="auto"/>
        <w:right w:val="none" w:sz="0" w:space="0" w:color="auto"/>
      </w:divBdr>
    </w:div>
    <w:div w:id="1355495576">
      <w:bodyDiv w:val="1"/>
      <w:marLeft w:val="0"/>
      <w:marRight w:val="0"/>
      <w:marTop w:val="0"/>
      <w:marBottom w:val="0"/>
      <w:divBdr>
        <w:top w:val="none" w:sz="0" w:space="0" w:color="auto"/>
        <w:left w:val="none" w:sz="0" w:space="0" w:color="auto"/>
        <w:bottom w:val="none" w:sz="0" w:space="0" w:color="auto"/>
        <w:right w:val="none" w:sz="0" w:space="0" w:color="auto"/>
      </w:divBdr>
      <w:divsChild>
        <w:div w:id="1668093">
          <w:marLeft w:val="640"/>
          <w:marRight w:val="0"/>
          <w:marTop w:val="0"/>
          <w:marBottom w:val="0"/>
          <w:divBdr>
            <w:top w:val="none" w:sz="0" w:space="0" w:color="auto"/>
            <w:left w:val="none" w:sz="0" w:space="0" w:color="auto"/>
            <w:bottom w:val="none" w:sz="0" w:space="0" w:color="auto"/>
            <w:right w:val="none" w:sz="0" w:space="0" w:color="auto"/>
          </w:divBdr>
        </w:div>
        <w:div w:id="2443776">
          <w:marLeft w:val="640"/>
          <w:marRight w:val="0"/>
          <w:marTop w:val="0"/>
          <w:marBottom w:val="0"/>
          <w:divBdr>
            <w:top w:val="none" w:sz="0" w:space="0" w:color="auto"/>
            <w:left w:val="none" w:sz="0" w:space="0" w:color="auto"/>
            <w:bottom w:val="none" w:sz="0" w:space="0" w:color="auto"/>
            <w:right w:val="none" w:sz="0" w:space="0" w:color="auto"/>
          </w:divBdr>
        </w:div>
        <w:div w:id="25567103">
          <w:marLeft w:val="640"/>
          <w:marRight w:val="0"/>
          <w:marTop w:val="0"/>
          <w:marBottom w:val="0"/>
          <w:divBdr>
            <w:top w:val="none" w:sz="0" w:space="0" w:color="auto"/>
            <w:left w:val="none" w:sz="0" w:space="0" w:color="auto"/>
            <w:bottom w:val="none" w:sz="0" w:space="0" w:color="auto"/>
            <w:right w:val="none" w:sz="0" w:space="0" w:color="auto"/>
          </w:divBdr>
        </w:div>
        <w:div w:id="43066274">
          <w:marLeft w:val="640"/>
          <w:marRight w:val="0"/>
          <w:marTop w:val="0"/>
          <w:marBottom w:val="0"/>
          <w:divBdr>
            <w:top w:val="none" w:sz="0" w:space="0" w:color="auto"/>
            <w:left w:val="none" w:sz="0" w:space="0" w:color="auto"/>
            <w:bottom w:val="none" w:sz="0" w:space="0" w:color="auto"/>
            <w:right w:val="none" w:sz="0" w:space="0" w:color="auto"/>
          </w:divBdr>
        </w:div>
        <w:div w:id="59715426">
          <w:marLeft w:val="640"/>
          <w:marRight w:val="0"/>
          <w:marTop w:val="0"/>
          <w:marBottom w:val="0"/>
          <w:divBdr>
            <w:top w:val="none" w:sz="0" w:space="0" w:color="auto"/>
            <w:left w:val="none" w:sz="0" w:space="0" w:color="auto"/>
            <w:bottom w:val="none" w:sz="0" w:space="0" w:color="auto"/>
            <w:right w:val="none" w:sz="0" w:space="0" w:color="auto"/>
          </w:divBdr>
        </w:div>
        <w:div w:id="580798209">
          <w:marLeft w:val="640"/>
          <w:marRight w:val="0"/>
          <w:marTop w:val="0"/>
          <w:marBottom w:val="0"/>
          <w:divBdr>
            <w:top w:val="none" w:sz="0" w:space="0" w:color="auto"/>
            <w:left w:val="none" w:sz="0" w:space="0" w:color="auto"/>
            <w:bottom w:val="none" w:sz="0" w:space="0" w:color="auto"/>
            <w:right w:val="none" w:sz="0" w:space="0" w:color="auto"/>
          </w:divBdr>
        </w:div>
        <w:div w:id="691492344">
          <w:marLeft w:val="640"/>
          <w:marRight w:val="0"/>
          <w:marTop w:val="0"/>
          <w:marBottom w:val="0"/>
          <w:divBdr>
            <w:top w:val="none" w:sz="0" w:space="0" w:color="auto"/>
            <w:left w:val="none" w:sz="0" w:space="0" w:color="auto"/>
            <w:bottom w:val="none" w:sz="0" w:space="0" w:color="auto"/>
            <w:right w:val="none" w:sz="0" w:space="0" w:color="auto"/>
          </w:divBdr>
        </w:div>
        <w:div w:id="743138574">
          <w:marLeft w:val="640"/>
          <w:marRight w:val="0"/>
          <w:marTop w:val="0"/>
          <w:marBottom w:val="0"/>
          <w:divBdr>
            <w:top w:val="none" w:sz="0" w:space="0" w:color="auto"/>
            <w:left w:val="none" w:sz="0" w:space="0" w:color="auto"/>
            <w:bottom w:val="none" w:sz="0" w:space="0" w:color="auto"/>
            <w:right w:val="none" w:sz="0" w:space="0" w:color="auto"/>
          </w:divBdr>
        </w:div>
        <w:div w:id="1121609101">
          <w:marLeft w:val="640"/>
          <w:marRight w:val="0"/>
          <w:marTop w:val="0"/>
          <w:marBottom w:val="0"/>
          <w:divBdr>
            <w:top w:val="none" w:sz="0" w:space="0" w:color="auto"/>
            <w:left w:val="none" w:sz="0" w:space="0" w:color="auto"/>
            <w:bottom w:val="none" w:sz="0" w:space="0" w:color="auto"/>
            <w:right w:val="none" w:sz="0" w:space="0" w:color="auto"/>
          </w:divBdr>
        </w:div>
        <w:div w:id="1398822024">
          <w:marLeft w:val="640"/>
          <w:marRight w:val="0"/>
          <w:marTop w:val="0"/>
          <w:marBottom w:val="0"/>
          <w:divBdr>
            <w:top w:val="none" w:sz="0" w:space="0" w:color="auto"/>
            <w:left w:val="none" w:sz="0" w:space="0" w:color="auto"/>
            <w:bottom w:val="none" w:sz="0" w:space="0" w:color="auto"/>
            <w:right w:val="none" w:sz="0" w:space="0" w:color="auto"/>
          </w:divBdr>
        </w:div>
        <w:div w:id="1554467247">
          <w:marLeft w:val="640"/>
          <w:marRight w:val="0"/>
          <w:marTop w:val="0"/>
          <w:marBottom w:val="0"/>
          <w:divBdr>
            <w:top w:val="none" w:sz="0" w:space="0" w:color="auto"/>
            <w:left w:val="none" w:sz="0" w:space="0" w:color="auto"/>
            <w:bottom w:val="none" w:sz="0" w:space="0" w:color="auto"/>
            <w:right w:val="none" w:sz="0" w:space="0" w:color="auto"/>
          </w:divBdr>
        </w:div>
        <w:div w:id="1670869915">
          <w:marLeft w:val="640"/>
          <w:marRight w:val="0"/>
          <w:marTop w:val="0"/>
          <w:marBottom w:val="0"/>
          <w:divBdr>
            <w:top w:val="none" w:sz="0" w:space="0" w:color="auto"/>
            <w:left w:val="none" w:sz="0" w:space="0" w:color="auto"/>
            <w:bottom w:val="none" w:sz="0" w:space="0" w:color="auto"/>
            <w:right w:val="none" w:sz="0" w:space="0" w:color="auto"/>
          </w:divBdr>
        </w:div>
        <w:div w:id="1753114974">
          <w:marLeft w:val="640"/>
          <w:marRight w:val="0"/>
          <w:marTop w:val="0"/>
          <w:marBottom w:val="0"/>
          <w:divBdr>
            <w:top w:val="none" w:sz="0" w:space="0" w:color="auto"/>
            <w:left w:val="none" w:sz="0" w:space="0" w:color="auto"/>
            <w:bottom w:val="none" w:sz="0" w:space="0" w:color="auto"/>
            <w:right w:val="none" w:sz="0" w:space="0" w:color="auto"/>
          </w:divBdr>
        </w:div>
        <w:div w:id="1897352368">
          <w:marLeft w:val="640"/>
          <w:marRight w:val="0"/>
          <w:marTop w:val="0"/>
          <w:marBottom w:val="0"/>
          <w:divBdr>
            <w:top w:val="none" w:sz="0" w:space="0" w:color="auto"/>
            <w:left w:val="none" w:sz="0" w:space="0" w:color="auto"/>
            <w:bottom w:val="none" w:sz="0" w:space="0" w:color="auto"/>
            <w:right w:val="none" w:sz="0" w:space="0" w:color="auto"/>
          </w:divBdr>
        </w:div>
      </w:divsChild>
    </w:div>
    <w:div w:id="1359039956">
      <w:bodyDiv w:val="1"/>
      <w:marLeft w:val="0"/>
      <w:marRight w:val="0"/>
      <w:marTop w:val="0"/>
      <w:marBottom w:val="0"/>
      <w:divBdr>
        <w:top w:val="none" w:sz="0" w:space="0" w:color="auto"/>
        <w:left w:val="none" w:sz="0" w:space="0" w:color="auto"/>
        <w:bottom w:val="none" w:sz="0" w:space="0" w:color="auto"/>
        <w:right w:val="none" w:sz="0" w:space="0" w:color="auto"/>
      </w:divBdr>
      <w:divsChild>
        <w:div w:id="158347507">
          <w:marLeft w:val="640"/>
          <w:marRight w:val="0"/>
          <w:marTop w:val="0"/>
          <w:marBottom w:val="0"/>
          <w:divBdr>
            <w:top w:val="none" w:sz="0" w:space="0" w:color="auto"/>
            <w:left w:val="none" w:sz="0" w:space="0" w:color="auto"/>
            <w:bottom w:val="none" w:sz="0" w:space="0" w:color="auto"/>
            <w:right w:val="none" w:sz="0" w:space="0" w:color="auto"/>
          </w:divBdr>
        </w:div>
        <w:div w:id="546793461">
          <w:marLeft w:val="640"/>
          <w:marRight w:val="0"/>
          <w:marTop w:val="0"/>
          <w:marBottom w:val="0"/>
          <w:divBdr>
            <w:top w:val="none" w:sz="0" w:space="0" w:color="auto"/>
            <w:left w:val="none" w:sz="0" w:space="0" w:color="auto"/>
            <w:bottom w:val="none" w:sz="0" w:space="0" w:color="auto"/>
            <w:right w:val="none" w:sz="0" w:space="0" w:color="auto"/>
          </w:divBdr>
        </w:div>
        <w:div w:id="969046073">
          <w:marLeft w:val="640"/>
          <w:marRight w:val="0"/>
          <w:marTop w:val="0"/>
          <w:marBottom w:val="0"/>
          <w:divBdr>
            <w:top w:val="none" w:sz="0" w:space="0" w:color="auto"/>
            <w:left w:val="none" w:sz="0" w:space="0" w:color="auto"/>
            <w:bottom w:val="none" w:sz="0" w:space="0" w:color="auto"/>
            <w:right w:val="none" w:sz="0" w:space="0" w:color="auto"/>
          </w:divBdr>
        </w:div>
        <w:div w:id="1192911274">
          <w:marLeft w:val="640"/>
          <w:marRight w:val="0"/>
          <w:marTop w:val="0"/>
          <w:marBottom w:val="0"/>
          <w:divBdr>
            <w:top w:val="none" w:sz="0" w:space="0" w:color="auto"/>
            <w:left w:val="none" w:sz="0" w:space="0" w:color="auto"/>
            <w:bottom w:val="none" w:sz="0" w:space="0" w:color="auto"/>
            <w:right w:val="none" w:sz="0" w:space="0" w:color="auto"/>
          </w:divBdr>
        </w:div>
        <w:div w:id="1336418559">
          <w:marLeft w:val="640"/>
          <w:marRight w:val="0"/>
          <w:marTop w:val="0"/>
          <w:marBottom w:val="0"/>
          <w:divBdr>
            <w:top w:val="none" w:sz="0" w:space="0" w:color="auto"/>
            <w:left w:val="none" w:sz="0" w:space="0" w:color="auto"/>
            <w:bottom w:val="none" w:sz="0" w:space="0" w:color="auto"/>
            <w:right w:val="none" w:sz="0" w:space="0" w:color="auto"/>
          </w:divBdr>
        </w:div>
        <w:div w:id="1372925216">
          <w:marLeft w:val="640"/>
          <w:marRight w:val="0"/>
          <w:marTop w:val="0"/>
          <w:marBottom w:val="0"/>
          <w:divBdr>
            <w:top w:val="none" w:sz="0" w:space="0" w:color="auto"/>
            <w:left w:val="none" w:sz="0" w:space="0" w:color="auto"/>
            <w:bottom w:val="none" w:sz="0" w:space="0" w:color="auto"/>
            <w:right w:val="none" w:sz="0" w:space="0" w:color="auto"/>
          </w:divBdr>
          <w:divsChild>
            <w:div w:id="771510703">
              <w:marLeft w:val="0"/>
              <w:marRight w:val="0"/>
              <w:marTop w:val="0"/>
              <w:marBottom w:val="0"/>
              <w:divBdr>
                <w:top w:val="none" w:sz="0" w:space="0" w:color="auto"/>
                <w:left w:val="none" w:sz="0" w:space="0" w:color="auto"/>
                <w:bottom w:val="none" w:sz="0" w:space="0" w:color="auto"/>
                <w:right w:val="none" w:sz="0" w:space="0" w:color="auto"/>
              </w:divBdr>
            </w:div>
            <w:div w:id="1148522819">
              <w:marLeft w:val="0"/>
              <w:marRight w:val="0"/>
              <w:marTop w:val="0"/>
              <w:marBottom w:val="0"/>
              <w:divBdr>
                <w:top w:val="none" w:sz="0" w:space="0" w:color="auto"/>
                <w:left w:val="none" w:sz="0" w:space="0" w:color="auto"/>
                <w:bottom w:val="none" w:sz="0" w:space="0" w:color="auto"/>
                <w:right w:val="none" w:sz="0" w:space="0" w:color="auto"/>
              </w:divBdr>
            </w:div>
            <w:div w:id="1350716837">
              <w:marLeft w:val="0"/>
              <w:marRight w:val="0"/>
              <w:marTop w:val="0"/>
              <w:marBottom w:val="0"/>
              <w:divBdr>
                <w:top w:val="none" w:sz="0" w:space="0" w:color="auto"/>
                <w:left w:val="none" w:sz="0" w:space="0" w:color="auto"/>
                <w:bottom w:val="none" w:sz="0" w:space="0" w:color="auto"/>
                <w:right w:val="none" w:sz="0" w:space="0" w:color="auto"/>
              </w:divBdr>
            </w:div>
            <w:div w:id="1757825616">
              <w:marLeft w:val="0"/>
              <w:marRight w:val="0"/>
              <w:marTop w:val="0"/>
              <w:marBottom w:val="0"/>
              <w:divBdr>
                <w:top w:val="none" w:sz="0" w:space="0" w:color="auto"/>
                <w:left w:val="none" w:sz="0" w:space="0" w:color="auto"/>
                <w:bottom w:val="none" w:sz="0" w:space="0" w:color="auto"/>
                <w:right w:val="none" w:sz="0" w:space="0" w:color="auto"/>
              </w:divBdr>
            </w:div>
          </w:divsChild>
        </w:div>
        <w:div w:id="1459883114">
          <w:marLeft w:val="640"/>
          <w:marRight w:val="0"/>
          <w:marTop w:val="0"/>
          <w:marBottom w:val="0"/>
          <w:divBdr>
            <w:top w:val="none" w:sz="0" w:space="0" w:color="auto"/>
            <w:left w:val="none" w:sz="0" w:space="0" w:color="auto"/>
            <w:bottom w:val="none" w:sz="0" w:space="0" w:color="auto"/>
            <w:right w:val="none" w:sz="0" w:space="0" w:color="auto"/>
          </w:divBdr>
        </w:div>
        <w:div w:id="1612779851">
          <w:marLeft w:val="640"/>
          <w:marRight w:val="0"/>
          <w:marTop w:val="0"/>
          <w:marBottom w:val="0"/>
          <w:divBdr>
            <w:top w:val="none" w:sz="0" w:space="0" w:color="auto"/>
            <w:left w:val="none" w:sz="0" w:space="0" w:color="auto"/>
            <w:bottom w:val="none" w:sz="0" w:space="0" w:color="auto"/>
            <w:right w:val="none" w:sz="0" w:space="0" w:color="auto"/>
          </w:divBdr>
        </w:div>
        <w:div w:id="1781952677">
          <w:marLeft w:val="640"/>
          <w:marRight w:val="0"/>
          <w:marTop w:val="0"/>
          <w:marBottom w:val="0"/>
          <w:divBdr>
            <w:top w:val="none" w:sz="0" w:space="0" w:color="auto"/>
            <w:left w:val="none" w:sz="0" w:space="0" w:color="auto"/>
            <w:bottom w:val="none" w:sz="0" w:space="0" w:color="auto"/>
            <w:right w:val="none" w:sz="0" w:space="0" w:color="auto"/>
          </w:divBdr>
        </w:div>
        <w:div w:id="2009206120">
          <w:marLeft w:val="640"/>
          <w:marRight w:val="0"/>
          <w:marTop w:val="0"/>
          <w:marBottom w:val="0"/>
          <w:divBdr>
            <w:top w:val="none" w:sz="0" w:space="0" w:color="auto"/>
            <w:left w:val="none" w:sz="0" w:space="0" w:color="auto"/>
            <w:bottom w:val="none" w:sz="0" w:space="0" w:color="auto"/>
            <w:right w:val="none" w:sz="0" w:space="0" w:color="auto"/>
          </w:divBdr>
        </w:div>
      </w:divsChild>
    </w:div>
    <w:div w:id="1361012553">
      <w:bodyDiv w:val="1"/>
      <w:marLeft w:val="0"/>
      <w:marRight w:val="0"/>
      <w:marTop w:val="0"/>
      <w:marBottom w:val="0"/>
      <w:divBdr>
        <w:top w:val="none" w:sz="0" w:space="0" w:color="auto"/>
        <w:left w:val="none" w:sz="0" w:space="0" w:color="auto"/>
        <w:bottom w:val="none" w:sz="0" w:space="0" w:color="auto"/>
        <w:right w:val="none" w:sz="0" w:space="0" w:color="auto"/>
      </w:divBdr>
    </w:div>
    <w:div w:id="1366171831">
      <w:bodyDiv w:val="1"/>
      <w:marLeft w:val="0"/>
      <w:marRight w:val="0"/>
      <w:marTop w:val="0"/>
      <w:marBottom w:val="0"/>
      <w:divBdr>
        <w:top w:val="none" w:sz="0" w:space="0" w:color="auto"/>
        <w:left w:val="none" w:sz="0" w:space="0" w:color="auto"/>
        <w:bottom w:val="none" w:sz="0" w:space="0" w:color="auto"/>
        <w:right w:val="none" w:sz="0" w:space="0" w:color="auto"/>
      </w:divBdr>
      <w:divsChild>
        <w:div w:id="403338911">
          <w:marLeft w:val="640"/>
          <w:marRight w:val="0"/>
          <w:marTop w:val="0"/>
          <w:marBottom w:val="0"/>
          <w:divBdr>
            <w:top w:val="none" w:sz="0" w:space="0" w:color="auto"/>
            <w:left w:val="none" w:sz="0" w:space="0" w:color="auto"/>
            <w:bottom w:val="none" w:sz="0" w:space="0" w:color="auto"/>
            <w:right w:val="none" w:sz="0" w:space="0" w:color="auto"/>
          </w:divBdr>
        </w:div>
      </w:divsChild>
    </w:div>
    <w:div w:id="1369572508">
      <w:bodyDiv w:val="1"/>
      <w:marLeft w:val="0"/>
      <w:marRight w:val="0"/>
      <w:marTop w:val="0"/>
      <w:marBottom w:val="0"/>
      <w:divBdr>
        <w:top w:val="none" w:sz="0" w:space="0" w:color="auto"/>
        <w:left w:val="none" w:sz="0" w:space="0" w:color="auto"/>
        <w:bottom w:val="none" w:sz="0" w:space="0" w:color="auto"/>
        <w:right w:val="none" w:sz="0" w:space="0" w:color="auto"/>
      </w:divBdr>
      <w:divsChild>
        <w:div w:id="86393994">
          <w:marLeft w:val="640"/>
          <w:marRight w:val="0"/>
          <w:marTop w:val="0"/>
          <w:marBottom w:val="0"/>
          <w:divBdr>
            <w:top w:val="none" w:sz="0" w:space="0" w:color="auto"/>
            <w:left w:val="none" w:sz="0" w:space="0" w:color="auto"/>
            <w:bottom w:val="none" w:sz="0" w:space="0" w:color="auto"/>
            <w:right w:val="none" w:sz="0" w:space="0" w:color="auto"/>
          </w:divBdr>
        </w:div>
        <w:div w:id="134569930">
          <w:marLeft w:val="640"/>
          <w:marRight w:val="0"/>
          <w:marTop w:val="0"/>
          <w:marBottom w:val="0"/>
          <w:divBdr>
            <w:top w:val="none" w:sz="0" w:space="0" w:color="auto"/>
            <w:left w:val="none" w:sz="0" w:space="0" w:color="auto"/>
            <w:bottom w:val="none" w:sz="0" w:space="0" w:color="auto"/>
            <w:right w:val="none" w:sz="0" w:space="0" w:color="auto"/>
          </w:divBdr>
        </w:div>
        <w:div w:id="1242524679">
          <w:marLeft w:val="640"/>
          <w:marRight w:val="0"/>
          <w:marTop w:val="0"/>
          <w:marBottom w:val="0"/>
          <w:divBdr>
            <w:top w:val="none" w:sz="0" w:space="0" w:color="auto"/>
            <w:left w:val="none" w:sz="0" w:space="0" w:color="auto"/>
            <w:bottom w:val="none" w:sz="0" w:space="0" w:color="auto"/>
            <w:right w:val="none" w:sz="0" w:space="0" w:color="auto"/>
          </w:divBdr>
        </w:div>
        <w:div w:id="1662614169">
          <w:marLeft w:val="640"/>
          <w:marRight w:val="0"/>
          <w:marTop w:val="0"/>
          <w:marBottom w:val="0"/>
          <w:divBdr>
            <w:top w:val="none" w:sz="0" w:space="0" w:color="auto"/>
            <w:left w:val="none" w:sz="0" w:space="0" w:color="auto"/>
            <w:bottom w:val="none" w:sz="0" w:space="0" w:color="auto"/>
            <w:right w:val="none" w:sz="0" w:space="0" w:color="auto"/>
          </w:divBdr>
        </w:div>
        <w:div w:id="1747652774">
          <w:marLeft w:val="640"/>
          <w:marRight w:val="0"/>
          <w:marTop w:val="0"/>
          <w:marBottom w:val="0"/>
          <w:divBdr>
            <w:top w:val="none" w:sz="0" w:space="0" w:color="auto"/>
            <w:left w:val="none" w:sz="0" w:space="0" w:color="auto"/>
            <w:bottom w:val="none" w:sz="0" w:space="0" w:color="auto"/>
            <w:right w:val="none" w:sz="0" w:space="0" w:color="auto"/>
          </w:divBdr>
        </w:div>
        <w:div w:id="1934437209">
          <w:marLeft w:val="640"/>
          <w:marRight w:val="0"/>
          <w:marTop w:val="0"/>
          <w:marBottom w:val="0"/>
          <w:divBdr>
            <w:top w:val="none" w:sz="0" w:space="0" w:color="auto"/>
            <w:left w:val="none" w:sz="0" w:space="0" w:color="auto"/>
            <w:bottom w:val="none" w:sz="0" w:space="0" w:color="auto"/>
            <w:right w:val="none" w:sz="0" w:space="0" w:color="auto"/>
          </w:divBdr>
        </w:div>
        <w:div w:id="2055158957">
          <w:marLeft w:val="640"/>
          <w:marRight w:val="0"/>
          <w:marTop w:val="0"/>
          <w:marBottom w:val="0"/>
          <w:divBdr>
            <w:top w:val="none" w:sz="0" w:space="0" w:color="auto"/>
            <w:left w:val="none" w:sz="0" w:space="0" w:color="auto"/>
            <w:bottom w:val="none" w:sz="0" w:space="0" w:color="auto"/>
            <w:right w:val="none" w:sz="0" w:space="0" w:color="auto"/>
          </w:divBdr>
        </w:div>
        <w:div w:id="2076275503">
          <w:marLeft w:val="640"/>
          <w:marRight w:val="0"/>
          <w:marTop w:val="0"/>
          <w:marBottom w:val="0"/>
          <w:divBdr>
            <w:top w:val="none" w:sz="0" w:space="0" w:color="auto"/>
            <w:left w:val="none" w:sz="0" w:space="0" w:color="auto"/>
            <w:bottom w:val="none" w:sz="0" w:space="0" w:color="auto"/>
            <w:right w:val="none" w:sz="0" w:space="0" w:color="auto"/>
          </w:divBdr>
        </w:div>
        <w:div w:id="2097750785">
          <w:marLeft w:val="640"/>
          <w:marRight w:val="0"/>
          <w:marTop w:val="0"/>
          <w:marBottom w:val="0"/>
          <w:divBdr>
            <w:top w:val="none" w:sz="0" w:space="0" w:color="auto"/>
            <w:left w:val="none" w:sz="0" w:space="0" w:color="auto"/>
            <w:bottom w:val="none" w:sz="0" w:space="0" w:color="auto"/>
            <w:right w:val="none" w:sz="0" w:space="0" w:color="auto"/>
          </w:divBdr>
        </w:div>
        <w:div w:id="2127767488">
          <w:marLeft w:val="640"/>
          <w:marRight w:val="0"/>
          <w:marTop w:val="0"/>
          <w:marBottom w:val="0"/>
          <w:divBdr>
            <w:top w:val="none" w:sz="0" w:space="0" w:color="auto"/>
            <w:left w:val="none" w:sz="0" w:space="0" w:color="auto"/>
            <w:bottom w:val="none" w:sz="0" w:space="0" w:color="auto"/>
            <w:right w:val="none" w:sz="0" w:space="0" w:color="auto"/>
          </w:divBdr>
        </w:div>
      </w:divsChild>
    </w:div>
    <w:div w:id="1379356519">
      <w:bodyDiv w:val="1"/>
      <w:marLeft w:val="0"/>
      <w:marRight w:val="0"/>
      <w:marTop w:val="0"/>
      <w:marBottom w:val="0"/>
      <w:divBdr>
        <w:top w:val="none" w:sz="0" w:space="0" w:color="auto"/>
        <w:left w:val="none" w:sz="0" w:space="0" w:color="auto"/>
        <w:bottom w:val="none" w:sz="0" w:space="0" w:color="auto"/>
        <w:right w:val="none" w:sz="0" w:space="0" w:color="auto"/>
      </w:divBdr>
    </w:div>
    <w:div w:id="1382709154">
      <w:bodyDiv w:val="1"/>
      <w:marLeft w:val="0"/>
      <w:marRight w:val="0"/>
      <w:marTop w:val="0"/>
      <w:marBottom w:val="0"/>
      <w:divBdr>
        <w:top w:val="none" w:sz="0" w:space="0" w:color="auto"/>
        <w:left w:val="none" w:sz="0" w:space="0" w:color="auto"/>
        <w:bottom w:val="none" w:sz="0" w:space="0" w:color="auto"/>
        <w:right w:val="none" w:sz="0" w:space="0" w:color="auto"/>
      </w:divBdr>
    </w:div>
    <w:div w:id="1388381613">
      <w:bodyDiv w:val="1"/>
      <w:marLeft w:val="0"/>
      <w:marRight w:val="0"/>
      <w:marTop w:val="0"/>
      <w:marBottom w:val="0"/>
      <w:divBdr>
        <w:top w:val="none" w:sz="0" w:space="0" w:color="auto"/>
        <w:left w:val="none" w:sz="0" w:space="0" w:color="auto"/>
        <w:bottom w:val="none" w:sz="0" w:space="0" w:color="auto"/>
        <w:right w:val="none" w:sz="0" w:space="0" w:color="auto"/>
      </w:divBdr>
      <w:divsChild>
        <w:div w:id="388770358">
          <w:marLeft w:val="640"/>
          <w:marRight w:val="0"/>
          <w:marTop w:val="0"/>
          <w:marBottom w:val="0"/>
          <w:divBdr>
            <w:top w:val="none" w:sz="0" w:space="0" w:color="auto"/>
            <w:left w:val="none" w:sz="0" w:space="0" w:color="auto"/>
            <w:bottom w:val="none" w:sz="0" w:space="0" w:color="auto"/>
            <w:right w:val="none" w:sz="0" w:space="0" w:color="auto"/>
          </w:divBdr>
        </w:div>
        <w:div w:id="848374084">
          <w:marLeft w:val="640"/>
          <w:marRight w:val="0"/>
          <w:marTop w:val="0"/>
          <w:marBottom w:val="0"/>
          <w:divBdr>
            <w:top w:val="none" w:sz="0" w:space="0" w:color="auto"/>
            <w:left w:val="none" w:sz="0" w:space="0" w:color="auto"/>
            <w:bottom w:val="none" w:sz="0" w:space="0" w:color="auto"/>
            <w:right w:val="none" w:sz="0" w:space="0" w:color="auto"/>
          </w:divBdr>
        </w:div>
        <w:div w:id="894123202">
          <w:marLeft w:val="640"/>
          <w:marRight w:val="0"/>
          <w:marTop w:val="0"/>
          <w:marBottom w:val="0"/>
          <w:divBdr>
            <w:top w:val="none" w:sz="0" w:space="0" w:color="auto"/>
            <w:left w:val="none" w:sz="0" w:space="0" w:color="auto"/>
            <w:bottom w:val="none" w:sz="0" w:space="0" w:color="auto"/>
            <w:right w:val="none" w:sz="0" w:space="0" w:color="auto"/>
          </w:divBdr>
        </w:div>
        <w:div w:id="1126199298">
          <w:marLeft w:val="640"/>
          <w:marRight w:val="0"/>
          <w:marTop w:val="0"/>
          <w:marBottom w:val="0"/>
          <w:divBdr>
            <w:top w:val="none" w:sz="0" w:space="0" w:color="auto"/>
            <w:left w:val="none" w:sz="0" w:space="0" w:color="auto"/>
            <w:bottom w:val="none" w:sz="0" w:space="0" w:color="auto"/>
            <w:right w:val="none" w:sz="0" w:space="0" w:color="auto"/>
          </w:divBdr>
        </w:div>
        <w:div w:id="1483231408">
          <w:marLeft w:val="640"/>
          <w:marRight w:val="0"/>
          <w:marTop w:val="0"/>
          <w:marBottom w:val="0"/>
          <w:divBdr>
            <w:top w:val="none" w:sz="0" w:space="0" w:color="auto"/>
            <w:left w:val="none" w:sz="0" w:space="0" w:color="auto"/>
            <w:bottom w:val="none" w:sz="0" w:space="0" w:color="auto"/>
            <w:right w:val="none" w:sz="0" w:space="0" w:color="auto"/>
          </w:divBdr>
        </w:div>
        <w:div w:id="1693995350">
          <w:marLeft w:val="640"/>
          <w:marRight w:val="0"/>
          <w:marTop w:val="0"/>
          <w:marBottom w:val="0"/>
          <w:divBdr>
            <w:top w:val="none" w:sz="0" w:space="0" w:color="auto"/>
            <w:left w:val="none" w:sz="0" w:space="0" w:color="auto"/>
            <w:bottom w:val="none" w:sz="0" w:space="0" w:color="auto"/>
            <w:right w:val="none" w:sz="0" w:space="0" w:color="auto"/>
          </w:divBdr>
        </w:div>
        <w:div w:id="1786120481">
          <w:marLeft w:val="640"/>
          <w:marRight w:val="0"/>
          <w:marTop w:val="0"/>
          <w:marBottom w:val="0"/>
          <w:divBdr>
            <w:top w:val="none" w:sz="0" w:space="0" w:color="auto"/>
            <w:left w:val="none" w:sz="0" w:space="0" w:color="auto"/>
            <w:bottom w:val="none" w:sz="0" w:space="0" w:color="auto"/>
            <w:right w:val="none" w:sz="0" w:space="0" w:color="auto"/>
          </w:divBdr>
        </w:div>
        <w:div w:id="1901086597">
          <w:marLeft w:val="640"/>
          <w:marRight w:val="0"/>
          <w:marTop w:val="0"/>
          <w:marBottom w:val="0"/>
          <w:divBdr>
            <w:top w:val="none" w:sz="0" w:space="0" w:color="auto"/>
            <w:left w:val="none" w:sz="0" w:space="0" w:color="auto"/>
            <w:bottom w:val="none" w:sz="0" w:space="0" w:color="auto"/>
            <w:right w:val="none" w:sz="0" w:space="0" w:color="auto"/>
          </w:divBdr>
        </w:div>
        <w:div w:id="1950506800">
          <w:marLeft w:val="640"/>
          <w:marRight w:val="0"/>
          <w:marTop w:val="0"/>
          <w:marBottom w:val="0"/>
          <w:divBdr>
            <w:top w:val="none" w:sz="0" w:space="0" w:color="auto"/>
            <w:left w:val="none" w:sz="0" w:space="0" w:color="auto"/>
            <w:bottom w:val="none" w:sz="0" w:space="0" w:color="auto"/>
            <w:right w:val="none" w:sz="0" w:space="0" w:color="auto"/>
          </w:divBdr>
        </w:div>
        <w:div w:id="1951234443">
          <w:marLeft w:val="640"/>
          <w:marRight w:val="0"/>
          <w:marTop w:val="0"/>
          <w:marBottom w:val="0"/>
          <w:divBdr>
            <w:top w:val="none" w:sz="0" w:space="0" w:color="auto"/>
            <w:left w:val="none" w:sz="0" w:space="0" w:color="auto"/>
            <w:bottom w:val="none" w:sz="0" w:space="0" w:color="auto"/>
            <w:right w:val="none" w:sz="0" w:space="0" w:color="auto"/>
          </w:divBdr>
        </w:div>
      </w:divsChild>
    </w:div>
    <w:div w:id="1394617374">
      <w:bodyDiv w:val="1"/>
      <w:marLeft w:val="0"/>
      <w:marRight w:val="0"/>
      <w:marTop w:val="0"/>
      <w:marBottom w:val="0"/>
      <w:divBdr>
        <w:top w:val="none" w:sz="0" w:space="0" w:color="auto"/>
        <w:left w:val="none" w:sz="0" w:space="0" w:color="auto"/>
        <w:bottom w:val="none" w:sz="0" w:space="0" w:color="auto"/>
        <w:right w:val="none" w:sz="0" w:space="0" w:color="auto"/>
      </w:divBdr>
    </w:div>
    <w:div w:id="1398285490">
      <w:bodyDiv w:val="1"/>
      <w:marLeft w:val="0"/>
      <w:marRight w:val="0"/>
      <w:marTop w:val="0"/>
      <w:marBottom w:val="0"/>
      <w:divBdr>
        <w:top w:val="none" w:sz="0" w:space="0" w:color="auto"/>
        <w:left w:val="none" w:sz="0" w:space="0" w:color="auto"/>
        <w:bottom w:val="none" w:sz="0" w:space="0" w:color="auto"/>
        <w:right w:val="none" w:sz="0" w:space="0" w:color="auto"/>
      </w:divBdr>
      <w:divsChild>
        <w:div w:id="97602963">
          <w:marLeft w:val="640"/>
          <w:marRight w:val="0"/>
          <w:marTop w:val="0"/>
          <w:marBottom w:val="0"/>
          <w:divBdr>
            <w:top w:val="none" w:sz="0" w:space="0" w:color="auto"/>
            <w:left w:val="none" w:sz="0" w:space="0" w:color="auto"/>
            <w:bottom w:val="none" w:sz="0" w:space="0" w:color="auto"/>
            <w:right w:val="none" w:sz="0" w:space="0" w:color="auto"/>
          </w:divBdr>
        </w:div>
        <w:div w:id="179663487">
          <w:marLeft w:val="640"/>
          <w:marRight w:val="0"/>
          <w:marTop w:val="0"/>
          <w:marBottom w:val="0"/>
          <w:divBdr>
            <w:top w:val="none" w:sz="0" w:space="0" w:color="auto"/>
            <w:left w:val="none" w:sz="0" w:space="0" w:color="auto"/>
            <w:bottom w:val="none" w:sz="0" w:space="0" w:color="auto"/>
            <w:right w:val="none" w:sz="0" w:space="0" w:color="auto"/>
          </w:divBdr>
        </w:div>
        <w:div w:id="181667716">
          <w:marLeft w:val="640"/>
          <w:marRight w:val="0"/>
          <w:marTop w:val="0"/>
          <w:marBottom w:val="0"/>
          <w:divBdr>
            <w:top w:val="none" w:sz="0" w:space="0" w:color="auto"/>
            <w:left w:val="none" w:sz="0" w:space="0" w:color="auto"/>
            <w:bottom w:val="none" w:sz="0" w:space="0" w:color="auto"/>
            <w:right w:val="none" w:sz="0" w:space="0" w:color="auto"/>
          </w:divBdr>
        </w:div>
        <w:div w:id="810319368">
          <w:marLeft w:val="640"/>
          <w:marRight w:val="0"/>
          <w:marTop w:val="0"/>
          <w:marBottom w:val="0"/>
          <w:divBdr>
            <w:top w:val="none" w:sz="0" w:space="0" w:color="auto"/>
            <w:left w:val="none" w:sz="0" w:space="0" w:color="auto"/>
            <w:bottom w:val="none" w:sz="0" w:space="0" w:color="auto"/>
            <w:right w:val="none" w:sz="0" w:space="0" w:color="auto"/>
          </w:divBdr>
        </w:div>
        <w:div w:id="824051935">
          <w:marLeft w:val="640"/>
          <w:marRight w:val="0"/>
          <w:marTop w:val="0"/>
          <w:marBottom w:val="0"/>
          <w:divBdr>
            <w:top w:val="none" w:sz="0" w:space="0" w:color="auto"/>
            <w:left w:val="none" w:sz="0" w:space="0" w:color="auto"/>
            <w:bottom w:val="none" w:sz="0" w:space="0" w:color="auto"/>
            <w:right w:val="none" w:sz="0" w:space="0" w:color="auto"/>
          </w:divBdr>
        </w:div>
        <w:div w:id="1070269844">
          <w:marLeft w:val="640"/>
          <w:marRight w:val="0"/>
          <w:marTop w:val="0"/>
          <w:marBottom w:val="0"/>
          <w:divBdr>
            <w:top w:val="none" w:sz="0" w:space="0" w:color="auto"/>
            <w:left w:val="none" w:sz="0" w:space="0" w:color="auto"/>
            <w:bottom w:val="none" w:sz="0" w:space="0" w:color="auto"/>
            <w:right w:val="none" w:sz="0" w:space="0" w:color="auto"/>
          </w:divBdr>
        </w:div>
        <w:div w:id="1402949377">
          <w:marLeft w:val="640"/>
          <w:marRight w:val="0"/>
          <w:marTop w:val="0"/>
          <w:marBottom w:val="0"/>
          <w:divBdr>
            <w:top w:val="none" w:sz="0" w:space="0" w:color="auto"/>
            <w:left w:val="none" w:sz="0" w:space="0" w:color="auto"/>
            <w:bottom w:val="none" w:sz="0" w:space="0" w:color="auto"/>
            <w:right w:val="none" w:sz="0" w:space="0" w:color="auto"/>
          </w:divBdr>
        </w:div>
        <w:div w:id="1761295530">
          <w:marLeft w:val="640"/>
          <w:marRight w:val="0"/>
          <w:marTop w:val="0"/>
          <w:marBottom w:val="0"/>
          <w:divBdr>
            <w:top w:val="none" w:sz="0" w:space="0" w:color="auto"/>
            <w:left w:val="none" w:sz="0" w:space="0" w:color="auto"/>
            <w:bottom w:val="none" w:sz="0" w:space="0" w:color="auto"/>
            <w:right w:val="none" w:sz="0" w:space="0" w:color="auto"/>
          </w:divBdr>
        </w:div>
        <w:div w:id="1867056509">
          <w:marLeft w:val="640"/>
          <w:marRight w:val="0"/>
          <w:marTop w:val="0"/>
          <w:marBottom w:val="0"/>
          <w:divBdr>
            <w:top w:val="none" w:sz="0" w:space="0" w:color="auto"/>
            <w:left w:val="none" w:sz="0" w:space="0" w:color="auto"/>
            <w:bottom w:val="none" w:sz="0" w:space="0" w:color="auto"/>
            <w:right w:val="none" w:sz="0" w:space="0" w:color="auto"/>
          </w:divBdr>
        </w:div>
        <w:div w:id="1957717031">
          <w:marLeft w:val="640"/>
          <w:marRight w:val="0"/>
          <w:marTop w:val="0"/>
          <w:marBottom w:val="0"/>
          <w:divBdr>
            <w:top w:val="none" w:sz="0" w:space="0" w:color="auto"/>
            <w:left w:val="none" w:sz="0" w:space="0" w:color="auto"/>
            <w:bottom w:val="none" w:sz="0" w:space="0" w:color="auto"/>
            <w:right w:val="none" w:sz="0" w:space="0" w:color="auto"/>
          </w:divBdr>
        </w:div>
        <w:div w:id="2085099782">
          <w:marLeft w:val="640"/>
          <w:marRight w:val="0"/>
          <w:marTop w:val="0"/>
          <w:marBottom w:val="0"/>
          <w:divBdr>
            <w:top w:val="none" w:sz="0" w:space="0" w:color="auto"/>
            <w:left w:val="none" w:sz="0" w:space="0" w:color="auto"/>
            <w:bottom w:val="none" w:sz="0" w:space="0" w:color="auto"/>
            <w:right w:val="none" w:sz="0" w:space="0" w:color="auto"/>
          </w:divBdr>
        </w:div>
      </w:divsChild>
    </w:div>
    <w:div w:id="1399590742">
      <w:bodyDiv w:val="1"/>
      <w:marLeft w:val="0"/>
      <w:marRight w:val="0"/>
      <w:marTop w:val="0"/>
      <w:marBottom w:val="0"/>
      <w:divBdr>
        <w:top w:val="none" w:sz="0" w:space="0" w:color="auto"/>
        <w:left w:val="none" w:sz="0" w:space="0" w:color="auto"/>
        <w:bottom w:val="none" w:sz="0" w:space="0" w:color="auto"/>
        <w:right w:val="none" w:sz="0" w:space="0" w:color="auto"/>
      </w:divBdr>
      <w:divsChild>
        <w:div w:id="126510655">
          <w:marLeft w:val="640"/>
          <w:marRight w:val="0"/>
          <w:marTop w:val="0"/>
          <w:marBottom w:val="0"/>
          <w:divBdr>
            <w:top w:val="none" w:sz="0" w:space="0" w:color="auto"/>
            <w:left w:val="none" w:sz="0" w:space="0" w:color="auto"/>
            <w:bottom w:val="none" w:sz="0" w:space="0" w:color="auto"/>
            <w:right w:val="none" w:sz="0" w:space="0" w:color="auto"/>
          </w:divBdr>
        </w:div>
        <w:div w:id="138231437">
          <w:marLeft w:val="640"/>
          <w:marRight w:val="0"/>
          <w:marTop w:val="0"/>
          <w:marBottom w:val="0"/>
          <w:divBdr>
            <w:top w:val="none" w:sz="0" w:space="0" w:color="auto"/>
            <w:left w:val="none" w:sz="0" w:space="0" w:color="auto"/>
            <w:bottom w:val="none" w:sz="0" w:space="0" w:color="auto"/>
            <w:right w:val="none" w:sz="0" w:space="0" w:color="auto"/>
          </w:divBdr>
        </w:div>
        <w:div w:id="678239349">
          <w:marLeft w:val="640"/>
          <w:marRight w:val="0"/>
          <w:marTop w:val="0"/>
          <w:marBottom w:val="0"/>
          <w:divBdr>
            <w:top w:val="none" w:sz="0" w:space="0" w:color="auto"/>
            <w:left w:val="none" w:sz="0" w:space="0" w:color="auto"/>
            <w:bottom w:val="none" w:sz="0" w:space="0" w:color="auto"/>
            <w:right w:val="none" w:sz="0" w:space="0" w:color="auto"/>
          </w:divBdr>
        </w:div>
        <w:div w:id="820467478">
          <w:marLeft w:val="640"/>
          <w:marRight w:val="0"/>
          <w:marTop w:val="0"/>
          <w:marBottom w:val="0"/>
          <w:divBdr>
            <w:top w:val="none" w:sz="0" w:space="0" w:color="auto"/>
            <w:left w:val="none" w:sz="0" w:space="0" w:color="auto"/>
            <w:bottom w:val="none" w:sz="0" w:space="0" w:color="auto"/>
            <w:right w:val="none" w:sz="0" w:space="0" w:color="auto"/>
          </w:divBdr>
        </w:div>
        <w:div w:id="876502671">
          <w:marLeft w:val="640"/>
          <w:marRight w:val="0"/>
          <w:marTop w:val="0"/>
          <w:marBottom w:val="0"/>
          <w:divBdr>
            <w:top w:val="none" w:sz="0" w:space="0" w:color="auto"/>
            <w:left w:val="none" w:sz="0" w:space="0" w:color="auto"/>
            <w:bottom w:val="none" w:sz="0" w:space="0" w:color="auto"/>
            <w:right w:val="none" w:sz="0" w:space="0" w:color="auto"/>
          </w:divBdr>
        </w:div>
        <w:div w:id="1113137263">
          <w:marLeft w:val="640"/>
          <w:marRight w:val="0"/>
          <w:marTop w:val="0"/>
          <w:marBottom w:val="0"/>
          <w:divBdr>
            <w:top w:val="none" w:sz="0" w:space="0" w:color="auto"/>
            <w:left w:val="none" w:sz="0" w:space="0" w:color="auto"/>
            <w:bottom w:val="none" w:sz="0" w:space="0" w:color="auto"/>
            <w:right w:val="none" w:sz="0" w:space="0" w:color="auto"/>
          </w:divBdr>
        </w:div>
        <w:div w:id="1126509206">
          <w:marLeft w:val="640"/>
          <w:marRight w:val="0"/>
          <w:marTop w:val="0"/>
          <w:marBottom w:val="0"/>
          <w:divBdr>
            <w:top w:val="none" w:sz="0" w:space="0" w:color="auto"/>
            <w:left w:val="none" w:sz="0" w:space="0" w:color="auto"/>
            <w:bottom w:val="none" w:sz="0" w:space="0" w:color="auto"/>
            <w:right w:val="none" w:sz="0" w:space="0" w:color="auto"/>
          </w:divBdr>
        </w:div>
        <w:div w:id="1235048138">
          <w:marLeft w:val="640"/>
          <w:marRight w:val="0"/>
          <w:marTop w:val="0"/>
          <w:marBottom w:val="0"/>
          <w:divBdr>
            <w:top w:val="none" w:sz="0" w:space="0" w:color="auto"/>
            <w:left w:val="none" w:sz="0" w:space="0" w:color="auto"/>
            <w:bottom w:val="none" w:sz="0" w:space="0" w:color="auto"/>
            <w:right w:val="none" w:sz="0" w:space="0" w:color="auto"/>
          </w:divBdr>
        </w:div>
        <w:div w:id="1264461223">
          <w:marLeft w:val="640"/>
          <w:marRight w:val="0"/>
          <w:marTop w:val="0"/>
          <w:marBottom w:val="0"/>
          <w:divBdr>
            <w:top w:val="none" w:sz="0" w:space="0" w:color="auto"/>
            <w:left w:val="none" w:sz="0" w:space="0" w:color="auto"/>
            <w:bottom w:val="none" w:sz="0" w:space="0" w:color="auto"/>
            <w:right w:val="none" w:sz="0" w:space="0" w:color="auto"/>
          </w:divBdr>
        </w:div>
        <w:div w:id="1387333404">
          <w:marLeft w:val="640"/>
          <w:marRight w:val="0"/>
          <w:marTop w:val="0"/>
          <w:marBottom w:val="0"/>
          <w:divBdr>
            <w:top w:val="none" w:sz="0" w:space="0" w:color="auto"/>
            <w:left w:val="none" w:sz="0" w:space="0" w:color="auto"/>
            <w:bottom w:val="none" w:sz="0" w:space="0" w:color="auto"/>
            <w:right w:val="none" w:sz="0" w:space="0" w:color="auto"/>
          </w:divBdr>
        </w:div>
        <w:div w:id="2034846504">
          <w:marLeft w:val="640"/>
          <w:marRight w:val="0"/>
          <w:marTop w:val="0"/>
          <w:marBottom w:val="0"/>
          <w:divBdr>
            <w:top w:val="none" w:sz="0" w:space="0" w:color="auto"/>
            <w:left w:val="none" w:sz="0" w:space="0" w:color="auto"/>
            <w:bottom w:val="none" w:sz="0" w:space="0" w:color="auto"/>
            <w:right w:val="none" w:sz="0" w:space="0" w:color="auto"/>
          </w:divBdr>
        </w:div>
      </w:divsChild>
    </w:div>
    <w:div w:id="1400321955">
      <w:bodyDiv w:val="1"/>
      <w:marLeft w:val="0"/>
      <w:marRight w:val="0"/>
      <w:marTop w:val="0"/>
      <w:marBottom w:val="0"/>
      <w:divBdr>
        <w:top w:val="none" w:sz="0" w:space="0" w:color="auto"/>
        <w:left w:val="none" w:sz="0" w:space="0" w:color="auto"/>
        <w:bottom w:val="none" w:sz="0" w:space="0" w:color="auto"/>
        <w:right w:val="none" w:sz="0" w:space="0" w:color="auto"/>
      </w:divBdr>
      <w:divsChild>
        <w:div w:id="232549151">
          <w:marLeft w:val="640"/>
          <w:marRight w:val="0"/>
          <w:marTop w:val="0"/>
          <w:marBottom w:val="0"/>
          <w:divBdr>
            <w:top w:val="none" w:sz="0" w:space="0" w:color="auto"/>
            <w:left w:val="none" w:sz="0" w:space="0" w:color="auto"/>
            <w:bottom w:val="none" w:sz="0" w:space="0" w:color="auto"/>
            <w:right w:val="none" w:sz="0" w:space="0" w:color="auto"/>
          </w:divBdr>
        </w:div>
        <w:div w:id="427309512">
          <w:marLeft w:val="640"/>
          <w:marRight w:val="0"/>
          <w:marTop w:val="0"/>
          <w:marBottom w:val="0"/>
          <w:divBdr>
            <w:top w:val="none" w:sz="0" w:space="0" w:color="auto"/>
            <w:left w:val="none" w:sz="0" w:space="0" w:color="auto"/>
            <w:bottom w:val="none" w:sz="0" w:space="0" w:color="auto"/>
            <w:right w:val="none" w:sz="0" w:space="0" w:color="auto"/>
          </w:divBdr>
        </w:div>
        <w:div w:id="589044135">
          <w:marLeft w:val="640"/>
          <w:marRight w:val="0"/>
          <w:marTop w:val="0"/>
          <w:marBottom w:val="0"/>
          <w:divBdr>
            <w:top w:val="none" w:sz="0" w:space="0" w:color="auto"/>
            <w:left w:val="none" w:sz="0" w:space="0" w:color="auto"/>
            <w:bottom w:val="none" w:sz="0" w:space="0" w:color="auto"/>
            <w:right w:val="none" w:sz="0" w:space="0" w:color="auto"/>
          </w:divBdr>
        </w:div>
        <w:div w:id="689455726">
          <w:marLeft w:val="640"/>
          <w:marRight w:val="0"/>
          <w:marTop w:val="0"/>
          <w:marBottom w:val="0"/>
          <w:divBdr>
            <w:top w:val="none" w:sz="0" w:space="0" w:color="auto"/>
            <w:left w:val="none" w:sz="0" w:space="0" w:color="auto"/>
            <w:bottom w:val="none" w:sz="0" w:space="0" w:color="auto"/>
            <w:right w:val="none" w:sz="0" w:space="0" w:color="auto"/>
          </w:divBdr>
        </w:div>
        <w:div w:id="1017389841">
          <w:marLeft w:val="640"/>
          <w:marRight w:val="0"/>
          <w:marTop w:val="0"/>
          <w:marBottom w:val="0"/>
          <w:divBdr>
            <w:top w:val="none" w:sz="0" w:space="0" w:color="auto"/>
            <w:left w:val="none" w:sz="0" w:space="0" w:color="auto"/>
            <w:bottom w:val="none" w:sz="0" w:space="0" w:color="auto"/>
            <w:right w:val="none" w:sz="0" w:space="0" w:color="auto"/>
          </w:divBdr>
        </w:div>
        <w:div w:id="1287198907">
          <w:marLeft w:val="640"/>
          <w:marRight w:val="0"/>
          <w:marTop w:val="0"/>
          <w:marBottom w:val="0"/>
          <w:divBdr>
            <w:top w:val="none" w:sz="0" w:space="0" w:color="auto"/>
            <w:left w:val="none" w:sz="0" w:space="0" w:color="auto"/>
            <w:bottom w:val="none" w:sz="0" w:space="0" w:color="auto"/>
            <w:right w:val="none" w:sz="0" w:space="0" w:color="auto"/>
          </w:divBdr>
        </w:div>
        <w:div w:id="1553228148">
          <w:marLeft w:val="640"/>
          <w:marRight w:val="0"/>
          <w:marTop w:val="0"/>
          <w:marBottom w:val="0"/>
          <w:divBdr>
            <w:top w:val="none" w:sz="0" w:space="0" w:color="auto"/>
            <w:left w:val="none" w:sz="0" w:space="0" w:color="auto"/>
            <w:bottom w:val="none" w:sz="0" w:space="0" w:color="auto"/>
            <w:right w:val="none" w:sz="0" w:space="0" w:color="auto"/>
          </w:divBdr>
        </w:div>
      </w:divsChild>
    </w:div>
    <w:div w:id="1406685336">
      <w:bodyDiv w:val="1"/>
      <w:marLeft w:val="0"/>
      <w:marRight w:val="0"/>
      <w:marTop w:val="0"/>
      <w:marBottom w:val="0"/>
      <w:divBdr>
        <w:top w:val="none" w:sz="0" w:space="0" w:color="auto"/>
        <w:left w:val="none" w:sz="0" w:space="0" w:color="auto"/>
        <w:bottom w:val="none" w:sz="0" w:space="0" w:color="auto"/>
        <w:right w:val="none" w:sz="0" w:space="0" w:color="auto"/>
      </w:divBdr>
      <w:divsChild>
        <w:div w:id="5140031">
          <w:marLeft w:val="640"/>
          <w:marRight w:val="0"/>
          <w:marTop w:val="0"/>
          <w:marBottom w:val="0"/>
          <w:divBdr>
            <w:top w:val="none" w:sz="0" w:space="0" w:color="auto"/>
            <w:left w:val="none" w:sz="0" w:space="0" w:color="auto"/>
            <w:bottom w:val="none" w:sz="0" w:space="0" w:color="auto"/>
            <w:right w:val="none" w:sz="0" w:space="0" w:color="auto"/>
          </w:divBdr>
        </w:div>
        <w:div w:id="323358074">
          <w:marLeft w:val="640"/>
          <w:marRight w:val="0"/>
          <w:marTop w:val="0"/>
          <w:marBottom w:val="0"/>
          <w:divBdr>
            <w:top w:val="none" w:sz="0" w:space="0" w:color="auto"/>
            <w:left w:val="none" w:sz="0" w:space="0" w:color="auto"/>
            <w:bottom w:val="none" w:sz="0" w:space="0" w:color="auto"/>
            <w:right w:val="none" w:sz="0" w:space="0" w:color="auto"/>
          </w:divBdr>
        </w:div>
        <w:div w:id="335232186">
          <w:marLeft w:val="640"/>
          <w:marRight w:val="0"/>
          <w:marTop w:val="0"/>
          <w:marBottom w:val="0"/>
          <w:divBdr>
            <w:top w:val="none" w:sz="0" w:space="0" w:color="auto"/>
            <w:left w:val="none" w:sz="0" w:space="0" w:color="auto"/>
            <w:bottom w:val="none" w:sz="0" w:space="0" w:color="auto"/>
            <w:right w:val="none" w:sz="0" w:space="0" w:color="auto"/>
          </w:divBdr>
        </w:div>
        <w:div w:id="336884043">
          <w:marLeft w:val="640"/>
          <w:marRight w:val="0"/>
          <w:marTop w:val="0"/>
          <w:marBottom w:val="0"/>
          <w:divBdr>
            <w:top w:val="none" w:sz="0" w:space="0" w:color="auto"/>
            <w:left w:val="none" w:sz="0" w:space="0" w:color="auto"/>
            <w:bottom w:val="none" w:sz="0" w:space="0" w:color="auto"/>
            <w:right w:val="none" w:sz="0" w:space="0" w:color="auto"/>
          </w:divBdr>
        </w:div>
        <w:div w:id="721639292">
          <w:marLeft w:val="640"/>
          <w:marRight w:val="0"/>
          <w:marTop w:val="0"/>
          <w:marBottom w:val="0"/>
          <w:divBdr>
            <w:top w:val="none" w:sz="0" w:space="0" w:color="auto"/>
            <w:left w:val="none" w:sz="0" w:space="0" w:color="auto"/>
            <w:bottom w:val="none" w:sz="0" w:space="0" w:color="auto"/>
            <w:right w:val="none" w:sz="0" w:space="0" w:color="auto"/>
          </w:divBdr>
        </w:div>
        <w:div w:id="1080178643">
          <w:marLeft w:val="640"/>
          <w:marRight w:val="0"/>
          <w:marTop w:val="0"/>
          <w:marBottom w:val="0"/>
          <w:divBdr>
            <w:top w:val="none" w:sz="0" w:space="0" w:color="auto"/>
            <w:left w:val="none" w:sz="0" w:space="0" w:color="auto"/>
            <w:bottom w:val="none" w:sz="0" w:space="0" w:color="auto"/>
            <w:right w:val="none" w:sz="0" w:space="0" w:color="auto"/>
          </w:divBdr>
        </w:div>
        <w:div w:id="1175458220">
          <w:marLeft w:val="640"/>
          <w:marRight w:val="0"/>
          <w:marTop w:val="0"/>
          <w:marBottom w:val="0"/>
          <w:divBdr>
            <w:top w:val="none" w:sz="0" w:space="0" w:color="auto"/>
            <w:left w:val="none" w:sz="0" w:space="0" w:color="auto"/>
            <w:bottom w:val="none" w:sz="0" w:space="0" w:color="auto"/>
            <w:right w:val="none" w:sz="0" w:space="0" w:color="auto"/>
          </w:divBdr>
        </w:div>
        <w:div w:id="1277369640">
          <w:marLeft w:val="640"/>
          <w:marRight w:val="0"/>
          <w:marTop w:val="0"/>
          <w:marBottom w:val="0"/>
          <w:divBdr>
            <w:top w:val="none" w:sz="0" w:space="0" w:color="auto"/>
            <w:left w:val="none" w:sz="0" w:space="0" w:color="auto"/>
            <w:bottom w:val="none" w:sz="0" w:space="0" w:color="auto"/>
            <w:right w:val="none" w:sz="0" w:space="0" w:color="auto"/>
          </w:divBdr>
        </w:div>
        <w:div w:id="1354767537">
          <w:marLeft w:val="640"/>
          <w:marRight w:val="0"/>
          <w:marTop w:val="0"/>
          <w:marBottom w:val="0"/>
          <w:divBdr>
            <w:top w:val="none" w:sz="0" w:space="0" w:color="auto"/>
            <w:left w:val="none" w:sz="0" w:space="0" w:color="auto"/>
            <w:bottom w:val="none" w:sz="0" w:space="0" w:color="auto"/>
            <w:right w:val="none" w:sz="0" w:space="0" w:color="auto"/>
          </w:divBdr>
        </w:div>
        <w:div w:id="1515412068">
          <w:marLeft w:val="640"/>
          <w:marRight w:val="0"/>
          <w:marTop w:val="0"/>
          <w:marBottom w:val="0"/>
          <w:divBdr>
            <w:top w:val="none" w:sz="0" w:space="0" w:color="auto"/>
            <w:left w:val="none" w:sz="0" w:space="0" w:color="auto"/>
            <w:bottom w:val="none" w:sz="0" w:space="0" w:color="auto"/>
            <w:right w:val="none" w:sz="0" w:space="0" w:color="auto"/>
          </w:divBdr>
        </w:div>
        <w:div w:id="1544487567">
          <w:marLeft w:val="640"/>
          <w:marRight w:val="0"/>
          <w:marTop w:val="0"/>
          <w:marBottom w:val="0"/>
          <w:divBdr>
            <w:top w:val="none" w:sz="0" w:space="0" w:color="auto"/>
            <w:left w:val="none" w:sz="0" w:space="0" w:color="auto"/>
            <w:bottom w:val="none" w:sz="0" w:space="0" w:color="auto"/>
            <w:right w:val="none" w:sz="0" w:space="0" w:color="auto"/>
          </w:divBdr>
        </w:div>
        <w:div w:id="1868790485">
          <w:marLeft w:val="640"/>
          <w:marRight w:val="0"/>
          <w:marTop w:val="0"/>
          <w:marBottom w:val="0"/>
          <w:divBdr>
            <w:top w:val="none" w:sz="0" w:space="0" w:color="auto"/>
            <w:left w:val="none" w:sz="0" w:space="0" w:color="auto"/>
            <w:bottom w:val="none" w:sz="0" w:space="0" w:color="auto"/>
            <w:right w:val="none" w:sz="0" w:space="0" w:color="auto"/>
          </w:divBdr>
        </w:div>
        <w:div w:id="1971088027">
          <w:marLeft w:val="640"/>
          <w:marRight w:val="0"/>
          <w:marTop w:val="0"/>
          <w:marBottom w:val="0"/>
          <w:divBdr>
            <w:top w:val="none" w:sz="0" w:space="0" w:color="auto"/>
            <w:left w:val="none" w:sz="0" w:space="0" w:color="auto"/>
            <w:bottom w:val="none" w:sz="0" w:space="0" w:color="auto"/>
            <w:right w:val="none" w:sz="0" w:space="0" w:color="auto"/>
          </w:divBdr>
        </w:div>
        <w:div w:id="2080055968">
          <w:marLeft w:val="640"/>
          <w:marRight w:val="0"/>
          <w:marTop w:val="0"/>
          <w:marBottom w:val="0"/>
          <w:divBdr>
            <w:top w:val="none" w:sz="0" w:space="0" w:color="auto"/>
            <w:left w:val="none" w:sz="0" w:space="0" w:color="auto"/>
            <w:bottom w:val="none" w:sz="0" w:space="0" w:color="auto"/>
            <w:right w:val="none" w:sz="0" w:space="0" w:color="auto"/>
          </w:divBdr>
        </w:div>
      </w:divsChild>
    </w:div>
    <w:div w:id="1413239769">
      <w:bodyDiv w:val="1"/>
      <w:marLeft w:val="0"/>
      <w:marRight w:val="0"/>
      <w:marTop w:val="0"/>
      <w:marBottom w:val="0"/>
      <w:divBdr>
        <w:top w:val="none" w:sz="0" w:space="0" w:color="auto"/>
        <w:left w:val="none" w:sz="0" w:space="0" w:color="auto"/>
        <w:bottom w:val="none" w:sz="0" w:space="0" w:color="auto"/>
        <w:right w:val="none" w:sz="0" w:space="0" w:color="auto"/>
      </w:divBdr>
    </w:div>
    <w:div w:id="1422792835">
      <w:bodyDiv w:val="1"/>
      <w:marLeft w:val="0"/>
      <w:marRight w:val="0"/>
      <w:marTop w:val="0"/>
      <w:marBottom w:val="0"/>
      <w:divBdr>
        <w:top w:val="none" w:sz="0" w:space="0" w:color="auto"/>
        <w:left w:val="none" w:sz="0" w:space="0" w:color="auto"/>
        <w:bottom w:val="none" w:sz="0" w:space="0" w:color="auto"/>
        <w:right w:val="none" w:sz="0" w:space="0" w:color="auto"/>
      </w:divBdr>
    </w:div>
    <w:div w:id="1423573803">
      <w:bodyDiv w:val="1"/>
      <w:marLeft w:val="0"/>
      <w:marRight w:val="0"/>
      <w:marTop w:val="0"/>
      <w:marBottom w:val="0"/>
      <w:divBdr>
        <w:top w:val="none" w:sz="0" w:space="0" w:color="auto"/>
        <w:left w:val="none" w:sz="0" w:space="0" w:color="auto"/>
        <w:bottom w:val="none" w:sz="0" w:space="0" w:color="auto"/>
        <w:right w:val="none" w:sz="0" w:space="0" w:color="auto"/>
      </w:divBdr>
      <w:divsChild>
        <w:div w:id="315381484">
          <w:marLeft w:val="640"/>
          <w:marRight w:val="0"/>
          <w:marTop w:val="0"/>
          <w:marBottom w:val="0"/>
          <w:divBdr>
            <w:top w:val="none" w:sz="0" w:space="0" w:color="auto"/>
            <w:left w:val="none" w:sz="0" w:space="0" w:color="auto"/>
            <w:bottom w:val="none" w:sz="0" w:space="0" w:color="auto"/>
            <w:right w:val="none" w:sz="0" w:space="0" w:color="auto"/>
          </w:divBdr>
        </w:div>
        <w:div w:id="785731495">
          <w:marLeft w:val="640"/>
          <w:marRight w:val="0"/>
          <w:marTop w:val="0"/>
          <w:marBottom w:val="0"/>
          <w:divBdr>
            <w:top w:val="none" w:sz="0" w:space="0" w:color="auto"/>
            <w:left w:val="none" w:sz="0" w:space="0" w:color="auto"/>
            <w:bottom w:val="none" w:sz="0" w:space="0" w:color="auto"/>
            <w:right w:val="none" w:sz="0" w:space="0" w:color="auto"/>
          </w:divBdr>
        </w:div>
        <w:div w:id="816726839">
          <w:marLeft w:val="640"/>
          <w:marRight w:val="0"/>
          <w:marTop w:val="0"/>
          <w:marBottom w:val="0"/>
          <w:divBdr>
            <w:top w:val="none" w:sz="0" w:space="0" w:color="auto"/>
            <w:left w:val="none" w:sz="0" w:space="0" w:color="auto"/>
            <w:bottom w:val="none" w:sz="0" w:space="0" w:color="auto"/>
            <w:right w:val="none" w:sz="0" w:space="0" w:color="auto"/>
          </w:divBdr>
        </w:div>
        <w:div w:id="1054231803">
          <w:marLeft w:val="640"/>
          <w:marRight w:val="0"/>
          <w:marTop w:val="0"/>
          <w:marBottom w:val="0"/>
          <w:divBdr>
            <w:top w:val="none" w:sz="0" w:space="0" w:color="auto"/>
            <w:left w:val="none" w:sz="0" w:space="0" w:color="auto"/>
            <w:bottom w:val="none" w:sz="0" w:space="0" w:color="auto"/>
            <w:right w:val="none" w:sz="0" w:space="0" w:color="auto"/>
          </w:divBdr>
        </w:div>
        <w:div w:id="1466238026">
          <w:marLeft w:val="640"/>
          <w:marRight w:val="0"/>
          <w:marTop w:val="0"/>
          <w:marBottom w:val="0"/>
          <w:divBdr>
            <w:top w:val="none" w:sz="0" w:space="0" w:color="auto"/>
            <w:left w:val="none" w:sz="0" w:space="0" w:color="auto"/>
            <w:bottom w:val="none" w:sz="0" w:space="0" w:color="auto"/>
            <w:right w:val="none" w:sz="0" w:space="0" w:color="auto"/>
          </w:divBdr>
        </w:div>
        <w:div w:id="1595477775">
          <w:marLeft w:val="640"/>
          <w:marRight w:val="0"/>
          <w:marTop w:val="0"/>
          <w:marBottom w:val="0"/>
          <w:divBdr>
            <w:top w:val="none" w:sz="0" w:space="0" w:color="auto"/>
            <w:left w:val="none" w:sz="0" w:space="0" w:color="auto"/>
            <w:bottom w:val="none" w:sz="0" w:space="0" w:color="auto"/>
            <w:right w:val="none" w:sz="0" w:space="0" w:color="auto"/>
          </w:divBdr>
        </w:div>
      </w:divsChild>
    </w:div>
    <w:div w:id="1425295715">
      <w:bodyDiv w:val="1"/>
      <w:marLeft w:val="0"/>
      <w:marRight w:val="0"/>
      <w:marTop w:val="0"/>
      <w:marBottom w:val="0"/>
      <w:divBdr>
        <w:top w:val="none" w:sz="0" w:space="0" w:color="auto"/>
        <w:left w:val="none" w:sz="0" w:space="0" w:color="auto"/>
        <w:bottom w:val="none" w:sz="0" w:space="0" w:color="auto"/>
        <w:right w:val="none" w:sz="0" w:space="0" w:color="auto"/>
      </w:divBdr>
    </w:div>
    <w:div w:id="1434083705">
      <w:bodyDiv w:val="1"/>
      <w:marLeft w:val="0"/>
      <w:marRight w:val="0"/>
      <w:marTop w:val="0"/>
      <w:marBottom w:val="0"/>
      <w:divBdr>
        <w:top w:val="none" w:sz="0" w:space="0" w:color="auto"/>
        <w:left w:val="none" w:sz="0" w:space="0" w:color="auto"/>
        <w:bottom w:val="none" w:sz="0" w:space="0" w:color="auto"/>
        <w:right w:val="none" w:sz="0" w:space="0" w:color="auto"/>
      </w:divBdr>
      <w:divsChild>
        <w:div w:id="208104249">
          <w:marLeft w:val="640"/>
          <w:marRight w:val="0"/>
          <w:marTop w:val="0"/>
          <w:marBottom w:val="0"/>
          <w:divBdr>
            <w:top w:val="none" w:sz="0" w:space="0" w:color="auto"/>
            <w:left w:val="none" w:sz="0" w:space="0" w:color="auto"/>
            <w:bottom w:val="none" w:sz="0" w:space="0" w:color="auto"/>
            <w:right w:val="none" w:sz="0" w:space="0" w:color="auto"/>
          </w:divBdr>
        </w:div>
        <w:div w:id="492307157">
          <w:marLeft w:val="640"/>
          <w:marRight w:val="0"/>
          <w:marTop w:val="0"/>
          <w:marBottom w:val="0"/>
          <w:divBdr>
            <w:top w:val="none" w:sz="0" w:space="0" w:color="auto"/>
            <w:left w:val="none" w:sz="0" w:space="0" w:color="auto"/>
            <w:bottom w:val="none" w:sz="0" w:space="0" w:color="auto"/>
            <w:right w:val="none" w:sz="0" w:space="0" w:color="auto"/>
          </w:divBdr>
        </w:div>
        <w:div w:id="550847200">
          <w:marLeft w:val="640"/>
          <w:marRight w:val="0"/>
          <w:marTop w:val="0"/>
          <w:marBottom w:val="0"/>
          <w:divBdr>
            <w:top w:val="none" w:sz="0" w:space="0" w:color="auto"/>
            <w:left w:val="none" w:sz="0" w:space="0" w:color="auto"/>
            <w:bottom w:val="none" w:sz="0" w:space="0" w:color="auto"/>
            <w:right w:val="none" w:sz="0" w:space="0" w:color="auto"/>
          </w:divBdr>
        </w:div>
        <w:div w:id="846944768">
          <w:marLeft w:val="640"/>
          <w:marRight w:val="0"/>
          <w:marTop w:val="0"/>
          <w:marBottom w:val="0"/>
          <w:divBdr>
            <w:top w:val="none" w:sz="0" w:space="0" w:color="auto"/>
            <w:left w:val="none" w:sz="0" w:space="0" w:color="auto"/>
            <w:bottom w:val="none" w:sz="0" w:space="0" w:color="auto"/>
            <w:right w:val="none" w:sz="0" w:space="0" w:color="auto"/>
          </w:divBdr>
        </w:div>
        <w:div w:id="1059791652">
          <w:marLeft w:val="640"/>
          <w:marRight w:val="0"/>
          <w:marTop w:val="0"/>
          <w:marBottom w:val="0"/>
          <w:divBdr>
            <w:top w:val="none" w:sz="0" w:space="0" w:color="auto"/>
            <w:left w:val="none" w:sz="0" w:space="0" w:color="auto"/>
            <w:bottom w:val="none" w:sz="0" w:space="0" w:color="auto"/>
            <w:right w:val="none" w:sz="0" w:space="0" w:color="auto"/>
          </w:divBdr>
        </w:div>
      </w:divsChild>
    </w:div>
    <w:div w:id="1450203188">
      <w:bodyDiv w:val="1"/>
      <w:marLeft w:val="0"/>
      <w:marRight w:val="0"/>
      <w:marTop w:val="0"/>
      <w:marBottom w:val="0"/>
      <w:divBdr>
        <w:top w:val="none" w:sz="0" w:space="0" w:color="auto"/>
        <w:left w:val="none" w:sz="0" w:space="0" w:color="auto"/>
        <w:bottom w:val="none" w:sz="0" w:space="0" w:color="auto"/>
        <w:right w:val="none" w:sz="0" w:space="0" w:color="auto"/>
      </w:divBdr>
      <w:divsChild>
        <w:div w:id="43717332">
          <w:marLeft w:val="640"/>
          <w:marRight w:val="0"/>
          <w:marTop w:val="0"/>
          <w:marBottom w:val="0"/>
          <w:divBdr>
            <w:top w:val="none" w:sz="0" w:space="0" w:color="auto"/>
            <w:left w:val="none" w:sz="0" w:space="0" w:color="auto"/>
            <w:bottom w:val="none" w:sz="0" w:space="0" w:color="auto"/>
            <w:right w:val="none" w:sz="0" w:space="0" w:color="auto"/>
          </w:divBdr>
        </w:div>
        <w:div w:id="351609524">
          <w:marLeft w:val="640"/>
          <w:marRight w:val="0"/>
          <w:marTop w:val="0"/>
          <w:marBottom w:val="0"/>
          <w:divBdr>
            <w:top w:val="none" w:sz="0" w:space="0" w:color="auto"/>
            <w:left w:val="none" w:sz="0" w:space="0" w:color="auto"/>
            <w:bottom w:val="none" w:sz="0" w:space="0" w:color="auto"/>
            <w:right w:val="none" w:sz="0" w:space="0" w:color="auto"/>
          </w:divBdr>
        </w:div>
        <w:div w:id="453909611">
          <w:marLeft w:val="640"/>
          <w:marRight w:val="0"/>
          <w:marTop w:val="0"/>
          <w:marBottom w:val="0"/>
          <w:divBdr>
            <w:top w:val="none" w:sz="0" w:space="0" w:color="auto"/>
            <w:left w:val="none" w:sz="0" w:space="0" w:color="auto"/>
            <w:bottom w:val="none" w:sz="0" w:space="0" w:color="auto"/>
            <w:right w:val="none" w:sz="0" w:space="0" w:color="auto"/>
          </w:divBdr>
        </w:div>
        <w:div w:id="485324770">
          <w:marLeft w:val="640"/>
          <w:marRight w:val="0"/>
          <w:marTop w:val="0"/>
          <w:marBottom w:val="0"/>
          <w:divBdr>
            <w:top w:val="none" w:sz="0" w:space="0" w:color="auto"/>
            <w:left w:val="none" w:sz="0" w:space="0" w:color="auto"/>
            <w:bottom w:val="none" w:sz="0" w:space="0" w:color="auto"/>
            <w:right w:val="none" w:sz="0" w:space="0" w:color="auto"/>
          </w:divBdr>
        </w:div>
        <w:div w:id="951086748">
          <w:marLeft w:val="640"/>
          <w:marRight w:val="0"/>
          <w:marTop w:val="0"/>
          <w:marBottom w:val="0"/>
          <w:divBdr>
            <w:top w:val="none" w:sz="0" w:space="0" w:color="auto"/>
            <w:left w:val="none" w:sz="0" w:space="0" w:color="auto"/>
            <w:bottom w:val="none" w:sz="0" w:space="0" w:color="auto"/>
            <w:right w:val="none" w:sz="0" w:space="0" w:color="auto"/>
          </w:divBdr>
        </w:div>
        <w:div w:id="1051658867">
          <w:marLeft w:val="640"/>
          <w:marRight w:val="0"/>
          <w:marTop w:val="0"/>
          <w:marBottom w:val="0"/>
          <w:divBdr>
            <w:top w:val="none" w:sz="0" w:space="0" w:color="auto"/>
            <w:left w:val="none" w:sz="0" w:space="0" w:color="auto"/>
            <w:bottom w:val="none" w:sz="0" w:space="0" w:color="auto"/>
            <w:right w:val="none" w:sz="0" w:space="0" w:color="auto"/>
          </w:divBdr>
        </w:div>
        <w:div w:id="1054960945">
          <w:marLeft w:val="640"/>
          <w:marRight w:val="0"/>
          <w:marTop w:val="0"/>
          <w:marBottom w:val="0"/>
          <w:divBdr>
            <w:top w:val="none" w:sz="0" w:space="0" w:color="auto"/>
            <w:left w:val="none" w:sz="0" w:space="0" w:color="auto"/>
            <w:bottom w:val="none" w:sz="0" w:space="0" w:color="auto"/>
            <w:right w:val="none" w:sz="0" w:space="0" w:color="auto"/>
          </w:divBdr>
        </w:div>
        <w:div w:id="1633172842">
          <w:marLeft w:val="640"/>
          <w:marRight w:val="0"/>
          <w:marTop w:val="0"/>
          <w:marBottom w:val="0"/>
          <w:divBdr>
            <w:top w:val="none" w:sz="0" w:space="0" w:color="auto"/>
            <w:left w:val="none" w:sz="0" w:space="0" w:color="auto"/>
            <w:bottom w:val="none" w:sz="0" w:space="0" w:color="auto"/>
            <w:right w:val="none" w:sz="0" w:space="0" w:color="auto"/>
          </w:divBdr>
        </w:div>
        <w:div w:id="1643271864">
          <w:marLeft w:val="640"/>
          <w:marRight w:val="0"/>
          <w:marTop w:val="0"/>
          <w:marBottom w:val="0"/>
          <w:divBdr>
            <w:top w:val="none" w:sz="0" w:space="0" w:color="auto"/>
            <w:left w:val="none" w:sz="0" w:space="0" w:color="auto"/>
            <w:bottom w:val="none" w:sz="0" w:space="0" w:color="auto"/>
            <w:right w:val="none" w:sz="0" w:space="0" w:color="auto"/>
          </w:divBdr>
        </w:div>
        <w:div w:id="1830977004">
          <w:marLeft w:val="640"/>
          <w:marRight w:val="0"/>
          <w:marTop w:val="0"/>
          <w:marBottom w:val="0"/>
          <w:divBdr>
            <w:top w:val="none" w:sz="0" w:space="0" w:color="auto"/>
            <w:left w:val="none" w:sz="0" w:space="0" w:color="auto"/>
            <w:bottom w:val="none" w:sz="0" w:space="0" w:color="auto"/>
            <w:right w:val="none" w:sz="0" w:space="0" w:color="auto"/>
          </w:divBdr>
        </w:div>
        <w:div w:id="2086762291">
          <w:marLeft w:val="640"/>
          <w:marRight w:val="0"/>
          <w:marTop w:val="0"/>
          <w:marBottom w:val="0"/>
          <w:divBdr>
            <w:top w:val="none" w:sz="0" w:space="0" w:color="auto"/>
            <w:left w:val="none" w:sz="0" w:space="0" w:color="auto"/>
            <w:bottom w:val="none" w:sz="0" w:space="0" w:color="auto"/>
            <w:right w:val="none" w:sz="0" w:space="0" w:color="auto"/>
          </w:divBdr>
        </w:div>
      </w:divsChild>
    </w:div>
    <w:div w:id="1468090625">
      <w:bodyDiv w:val="1"/>
      <w:marLeft w:val="0"/>
      <w:marRight w:val="0"/>
      <w:marTop w:val="0"/>
      <w:marBottom w:val="0"/>
      <w:divBdr>
        <w:top w:val="none" w:sz="0" w:space="0" w:color="auto"/>
        <w:left w:val="none" w:sz="0" w:space="0" w:color="auto"/>
        <w:bottom w:val="none" w:sz="0" w:space="0" w:color="auto"/>
        <w:right w:val="none" w:sz="0" w:space="0" w:color="auto"/>
      </w:divBdr>
      <w:divsChild>
        <w:div w:id="119230745">
          <w:marLeft w:val="640"/>
          <w:marRight w:val="0"/>
          <w:marTop w:val="0"/>
          <w:marBottom w:val="0"/>
          <w:divBdr>
            <w:top w:val="none" w:sz="0" w:space="0" w:color="auto"/>
            <w:left w:val="none" w:sz="0" w:space="0" w:color="auto"/>
            <w:bottom w:val="none" w:sz="0" w:space="0" w:color="auto"/>
            <w:right w:val="none" w:sz="0" w:space="0" w:color="auto"/>
          </w:divBdr>
        </w:div>
        <w:div w:id="1191842950">
          <w:marLeft w:val="640"/>
          <w:marRight w:val="0"/>
          <w:marTop w:val="0"/>
          <w:marBottom w:val="0"/>
          <w:divBdr>
            <w:top w:val="none" w:sz="0" w:space="0" w:color="auto"/>
            <w:left w:val="none" w:sz="0" w:space="0" w:color="auto"/>
            <w:bottom w:val="none" w:sz="0" w:space="0" w:color="auto"/>
            <w:right w:val="none" w:sz="0" w:space="0" w:color="auto"/>
          </w:divBdr>
        </w:div>
        <w:div w:id="1269583986">
          <w:marLeft w:val="640"/>
          <w:marRight w:val="0"/>
          <w:marTop w:val="0"/>
          <w:marBottom w:val="0"/>
          <w:divBdr>
            <w:top w:val="none" w:sz="0" w:space="0" w:color="auto"/>
            <w:left w:val="none" w:sz="0" w:space="0" w:color="auto"/>
            <w:bottom w:val="none" w:sz="0" w:space="0" w:color="auto"/>
            <w:right w:val="none" w:sz="0" w:space="0" w:color="auto"/>
          </w:divBdr>
        </w:div>
        <w:div w:id="1571383837">
          <w:marLeft w:val="640"/>
          <w:marRight w:val="0"/>
          <w:marTop w:val="0"/>
          <w:marBottom w:val="0"/>
          <w:divBdr>
            <w:top w:val="none" w:sz="0" w:space="0" w:color="auto"/>
            <w:left w:val="none" w:sz="0" w:space="0" w:color="auto"/>
            <w:bottom w:val="none" w:sz="0" w:space="0" w:color="auto"/>
            <w:right w:val="none" w:sz="0" w:space="0" w:color="auto"/>
          </w:divBdr>
        </w:div>
      </w:divsChild>
    </w:div>
    <w:div w:id="1471897252">
      <w:bodyDiv w:val="1"/>
      <w:marLeft w:val="0"/>
      <w:marRight w:val="0"/>
      <w:marTop w:val="0"/>
      <w:marBottom w:val="0"/>
      <w:divBdr>
        <w:top w:val="none" w:sz="0" w:space="0" w:color="auto"/>
        <w:left w:val="none" w:sz="0" w:space="0" w:color="auto"/>
        <w:bottom w:val="none" w:sz="0" w:space="0" w:color="auto"/>
        <w:right w:val="none" w:sz="0" w:space="0" w:color="auto"/>
      </w:divBdr>
      <w:divsChild>
        <w:div w:id="325137692">
          <w:marLeft w:val="640"/>
          <w:marRight w:val="0"/>
          <w:marTop w:val="0"/>
          <w:marBottom w:val="0"/>
          <w:divBdr>
            <w:top w:val="none" w:sz="0" w:space="0" w:color="auto"/>
            <w:left w:val="none" w:sz="0" w:space="0" w:color="auto"/>
            <w:bottom w:val="none" w:sz="0" w:space="0" w:color="auto"/>
            <w:right w:val="none" w:sz="0" w:space="0" w:color="auto"/>
          </w:divBdr>
        </w:div>
        <w:div w:id="477117170">
          <w:marLeft w:val="640"/>
          <w:marRight w:val="0"/>
          <w:marTop w:val="0"/>
          <w:marBottom w:val="0"/>
          <w:divBdr>
            <w:top w:val="none" w:sz="0" w:space="0" w:color="auto"/>
            <w:left w:val="none" w:sz="0" w:space="0" w:color="auto"/>
            <w:bottom w:val="none" w:sz="0" w:space="0" w:color="auto"/>
            <w:right w:val="none" w:sz="0" w:space="0" w:color="auto"/>
          </w:divBdr>
        </w:div>
        <w:div w:id="491995487">
          <w:marLeft w:val="640"/>
          <w:marRight w:val="0"/>
          <w:marTop w:val="0"/>
          <w:marBottom w:val="0"/>
          <w:divBdr>
            <w:top w:val="none" w:sz="0" w:space="0" w:color="auto"/>
            <w:left w:val="none" w:sz="0" w:space="0" w:color="auto"/>
            <w:bottom w:val="none" w:sz="0" w:space="0" w:color="auto"/>
            <w:right w:val="none" w:sz="0" w:space="0" w:color="auto"/>
          </w:divBdr>
        </w:div>
        <w:div w:id="557741885">
          <w:marLeft w:val="640"/>
          <w:marRight w:val="0"/>
          <w:marTop w:val="0"/>
          <w:marBottom w:val="0"/>
          <w:divBdr>
            <w:top w:val="none" w:sz="0" w:space="0" w:color="auto"/>
            <w:left w:val="none" w:sz="0" w:space="0" w:color="auto"/>
            <w:bottom w:val="none" w:sz="0" w:space="0" w:color="auto"/>
            <w:right w:val="none" w:sz="0" w:space="0" w:color="auto"/>
          </w:divBdr>
        </w:div>
        <w:div w:id="982277924">
          <w:marLeft w:val="640"/>
          <w:marRight w:val="0"/>
          <w:marTop w:val="0"/>
          <w:marBottom w:val="0"/>
          <w:divBdr>
            <w:top w:val="none" w:sz="0" w:space="0" w:color="auto"/>
            <w:left w:val="none" w:sz="0" w:space="0" w:color="auto"/>
            <w:bottom w:val="none" w:sz="0" w:space="0" w:color="auto"/>
            <w:right w:val="none" w:sz="0" w:space="0" w:color="auto"/>
          </w:divBdr>
        </w:div>
        <w:div w:id="1940408553">
          <w:marLeft w:val="640"/>
          <w:marRight w:val="0"/>
          <w:marTop w:val="0"/>
          <w:marBottom w:val="0"/>
          <w:divBdr>
            <w:top w:val="none" w:sz="0" w:space="0" w:color="auto"/>
            <w:left w:val="none" w:sz="0" w:space="0" w:color="auto"/>
            <w:bottom w:val="none" w:sz="0" w:space="0" w:color="auto"/>
            <w:right w:val="none" w:sz="0" w:space="0" w:color="auto"/>
          </w:divBdr>
        </w:div>
        <w:div w:id="2121417365">
          <w:marLeft w:val="640"/>
          <w:marRight w:val="0"/>
          <w:marTop w:val="0"/>
          <w:marBottom w:val="0"/>
          <w:divBdr>
            <w:top w:val="none" w:sz="0" w:space="0" w:color="auto"/>
            <w:left w:val="none" w:sz="0" w:space="0" w:color="auto"/>
            <w:bottom w:val="none" w:sz="0" w:space="0" w:color="auto"/>
            <w:right w:val="none" w:sz="0" w:space="0" w:color="auto"/>
          </w:divBdr>
        </w:div>
      </w:divsChild>
    </w:div>
    <w:div w:id="1472284727">
      <w:bodyDiv w:val="1"/>
      <w:marLeft w:val="0"/>
      <w:marRight w:val="0"/>
      <w:marTop w:val="0"/>
      <w:marBottom w:val="0"/>
      <w:divBdr>
        <w:top w:val="none" w:sz="0" w:space="0" w:color="auto"/>
        <w:left w:val="none" w:sz="0" w:space="0" w:color="auto"/>
        <w:bottom w:val="none" w:sz="0" w:space="0" w:color="auto"/>
        <w:right w:val="none" w:sz="0" w:space="0" w:color="auto"/>
      </w:divBdr>
    </w:div>
    <w:div w:id="1473064486">
      <w:bodyDiv w:val="1"/>
      <w:marLeft w:val="0"/>
      <w:marRight w:val="0"/>
      <w:marTop w:val="0"/>
      <w:marBottom w:val="0"/>
      <w:divBdr>
        <w:top w:val="none" w:sz="0" w:space="0" w:color="auto"/>
        <w:left w:val="none" w:sz="0" w:space="0" w:color="auto"/>
        <w:bottom w:val="none" w:sz="0" w:space="0" w:color="auto"/>
        <w:right w:val="none" w:sz="0" w:space="0" w:color="auto"/>
      </w:divBdr>
      <w:divsChild>
        <w:div w:id="314262601">
          <w:marLeft w:val="640"/>
          <w:marRight w:val="0"/>
          <w:marTop w:val="0"/>
          <w:marBottom w:val="0"/>
          <w:divBdr>
            <w:top w:val="none" w:sz="0" w:space="0" w:color="auto"/>
            <w:left w:val="none" w:sz="0" w:space="0" w:color="auto"/>
            <w:bottom w:val="none" w:sz="0" w:space="0" w:color="auto"/>
            <w:right w:val="none" w:sz="0" w:space="0" w:color="auto"/>
          </w:divBdr>
        </w:div>
        <w:div w:id="373702220">
          <w:marLeft w:val="640"/>
          <w:marRight w:val="0"/>
          <w:marTop w:val="0"/>
          <w:marBottom w:val="0"/>
          <w:divBdr>
            <w:top w:val="none" w:sz="0" w:space="0" w:color="auto"/>
            <w:left w:val="none" w:sz="0" w:space="0" w:color="auto"/>
            <w:bottom w:val="none" w:sz="0" w:space="0" w:color="auto"/>
            <w:right w:val="none" w:sz="0" w:space="0" w:color="auto"/>
          </w:divBdr>
        </w:div>
        <w:div w:id="475293931">
          <w:marLeft w:val="640"/>
          <w:marRight w:val="0"/>
          <w:marTop w:val="0"/>
          <w:marBottom w:val="0"/>
          <w:divBdr>
            <w:top w:val="none" w:sz="0" w:space="0" w:color="auto"/>
            <w:left w:val="none" w:sz="0" w:space="0" w:color="auto"/>
            <w:bottom w:val="none" w:sz="0" w:space="0" w:color="auto"/>
            <w:right w:val="none" w:sz="0" w:space="0" w:color="auto"/>
          </w:divBdr>
        </w:div>
        <w:div w:id="481433439">
          <w:marLeft w:val="640"/>
          <w:marRight w:val="0"/>
          <w:marTop w:val="0"/>
          <w:marBottom w:val="0"/>
          <w:divBdr>
            <w:top w:val="none" w:sz="0" w:space="0" w:color="auto"/>
            <w:left w:val="none" w:sz="0" w:space="0" w:color="auto"/>
            <w:bottom w:val="none" w:sz="0" w:space="0" w:color="auto"/>
            <w:right w:val="none" w:sz="0" w:space="0" w:color="auto"/>
          </w:divBdr>
        </w:div>
        <w:div w:id="643315972">
          <w:marLeft w:val="640"/>
          <w:marRight w:val="0"/>
          <w:marTop w:val="0"/>
          <w:marBottom w:val="0"/>
          <w:divBdr>
            <w:top w:val="none" w:sz="0" w:space="0" w:color="auto"/>
            <w:left w:val="none" w:sz="0" w:space="0" w:color="auto"/>
            <w:bottom w:val="none" w:sz="0" w:space="0" w:color="auto"/>
            <w:right w:val="none" w:sz="0" w:space="0" w:color="auto"/>
          </w:divBdr>
        </w:div>
        <w:div w:id="795609141">
          <w:marLeft w:val="640"/>
          <w:marRight w:val="0"/>
          <w:marTop w:val="0"/>
          <w:marBottom w:val="0"/>
          <w:divBdr>
            <w:top w:val="none" w:sz="0" w:space="0" w:color="auto"/>
            <w:left w:val="none" w:sz="0" w:space="0" w:color="auto"/>
            <w:bottom w:val="none" w:sz="0" w:space="0" w:color="auto"/>
            <w:right w:val="none" w:sz="0" w:space="0" w:color="auto"/>
          </w:divBdr>
        </w:div>
        <w:div w:id="823812949">
          <w:marLeft w:val="640"/>
          <w:marRight w:val="0"/>
          <w:marTop w:val="0"/>
          <w:marBottom w:val="0"/>
          <w:divBdr>
            <w:top w:val="none" w:sz="0" w:space="0" w:color="auto"/>
            <w:left w:val="none" w:sz="0" w:space="0" w:color="auto"/>
            <w:bottom w:val="none" w:sz="0" w:space="0" w:color="auto"/>
            <w:right w:val="none" w:sz="0" w:space="0" w:color="auto"/>
          </w:divBdr>
        </w:div>
        <w:div w:id="947084130">
          <w:marLeft w:val="640"/>
          <w:marRight w:val="0"/>
          <w:marTop w:val="0"/>
          <w:marBottom w:val="0"/>
          <w:divBdr>
            <w:top w:val="none" w:sz="0" w:space="0" w:color="auto"/>
            <w:left w:val="none" w:sz="0" w:space="0" w:color="auto"/>
            <w:bottom w:val="none" w:sz="0" w:space="0" w:color="auto"/>
            <w:right w:val="none" w:sz="0" w:space="0" w:color="auto"/>
          </w:divBdr>
        </w:div>
        <w:div w:id="1487280504">
          <w:marLeft w:val="640"/>
          <w:marRight w:val="0"/>
          <w:marTop w:val="0"/>
          <w:marBottom w:val="0"/>
          <w:divBdr>
            <w:top w:val="none" w:sz="0" w:space="0" w:color="auto"/>
            <w:left w:val="none" w:sz="0" w:space="0" w:color="auto"/>
            <w:bottom w:val="none" w:sz="0" w:space="0" w:color="auto"/>
            <w:right w:val="none" w:sz="0" w:space="0" w:color="auto"/>
          </w:divBdr>
        </w:div>
        <w:div w:id="1647464698">
          <w:marLeft w:val="640"/>
          <w:marRight w:val="0"/>
          <w:marTop w:val="0"/>
          <w:marBottom w:val="0"/>
          <w:divBdr>
            <w:top w:val="none" w:sz="0" w:space="0" w:color="auto"/>
            <w:left w:val="none" w:sz="0" w:space="0" w:color="auto"/>
            <w:bottom w:val="none" w:sz="0" w:space="0" w:color="auto"/>
            <w:right w:val="none" w:sz="0" w:space="0" w:color="auto"/>
          </w:divBdr>
        </w:div>
        <w:div w:id="1710103915">
          <w:marLeft w:val="640"/>
          <w:marRight w:val="0"/>
          <w:marTop w:val="0"/>
          <w:marBottom w:val="0"/>
          <w:divBdr>
            <w:top w:val="none" w:sz="0" w:space="0" w:color="auto"/>
            <w:left w:val="none" w:sz="0" w:space="0" w:color="auto"/>
            <w:bottom w:val="none" w:sz="0" w:space="0" w:color="auto"/>
            <w:right w:val="none" w:sz="0" w:space="0" w:color="auto"/>
          </w:divBdr>
        </w:div>
      </w:divsChild>
    </w:div>
    <w:div w:id="1476290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439">
          <w:marLeft w:val="640"/>
          <w:marRight w:val="0"/>
          <w:marTop w:val="0"/>
          <w:marBottom w:val="0"/>
          <w:divBdr>
            <w:top w:val="none" w:sz="0" w:space="0" w:color="auto"/>
            <w:left w:val="none" w:sz="0" w:space="0" w:color="auto"/>
            <w:bottom w:val="none" w:sz="0" w:space="0" w:color="auto"/>
            <w:right w:val="none" w:sz="0" w:space="0" w:color="auto"/>
          </w:divBdr>
        </w:div>
        <w:div w:id="605964513">
          <w:marLeft w:val="640"/>
          <w:marRight w:val="0"/>
          <w:marTop w:val="0"/>
          <w:marBottom w:val="0"/>
          <w:divBdr>
            <w:top w:val="none" w:sz="0" w:space="0" w:color="auto"/>
            <w:left w:val="none" w:sz="0" w:space="0" w:color="auto"/>
            <w:bottom w:val="none" w:sz="0" w:space="0" w:color="auto"/>
            <w:right w:val="none" w:sz="0" w:space="0" w:color="auto"/>
          </w:divBdr>
        </w:div>
        <w:div w:id="1057782355">
          <w:marLeft w:val="640"/>
          <w:marRight w:val="0"/>
          <w:marTop w:val="0"/>
          <w:marBottom w:val="0"/>
          <w:divBdr>
            <w:top w:val="none" w:sz="0" w:space="0" w:color="auto"/>
            <w:left w:val="none" w:sz="0" w:space="0" w:color="auto"/>
            <w:bottom w:val="none" w:sz="0" w:space="0" w:color="auto"/>
            <w:right w:val="none" w:sz="0" w:space="0" w:color="auto"/>
          </w:divBdr>
        </w:div>
        <w:div w:id="1389037957">
          <w:marLeft w:val="640"/>
          <w:marRight w:val="0"/>
          <w:marTop w:val="0"/>
          <w:marBottom w:val="0"/>
          <w:divBdr>
            <w:top w:val="none" w:sz="0" w:space="0" w:color="auto"/>
            <w:left w:val="none" w:sz="0" w:space="0" w:color="auto"/>
            <w:bottom w:val="none" w:sz="0" w:space="0" w:color="auto"/>
            <w:right w:val="none" w:sz="0" w:space="0" w:color="auto"/>
          </w:divBdr>
        </w:div>
        <w:div w:id="1602761284">
          <w:marLeft w:val="640"/>
          <w:marRight w:val="0"/>
          <w:marTop w:val="0"/>
          <w:marBottom w:val="0"/>
          <w:divBdr>
            <w:top w:val="none" w:sz="0" w:space="0" w:color="auto"/>
            <w:left w:val="none" w:sz="0" w:space="0" w:color="auto"/>
            <w:bottom w:val="none" w:sz="0" w:space="0" w:color="auto"/>
            <w:right w:val="none" w:sz="0" w:space="0" w:color="auto"/>
          </w:divBdr>
        </w:div>
        <w:div w:id="1734238575">
          <w:marLeft w:val="640"/>
          <w:marRight w:val="0"/>
          <w:marTop w:val="0"/>
          <w:marBottom w:val="0"/>
          <w:divBdr>
            <w:top w:val="none" w:sz="0" w:space="0" w:color="auto"/>
            <w:left w:val="none" w:sz="0" w:space="0" w:color="auto"/>
            <w:bottom w:val="none" w:sz="0" w:space="0" w:color="auto"/>
            <w:right w:val="none" w:sz="0" w:space="0" w:color="auto"/>
          </w:divBdr>
        </w:div>
        <w:div w:id="1739984456">
          <w:marLeft w:val="640"/>
          <w:marRight w:val="0"/>
          <w:marTop w:val="0"/>
          <w:marBottom w:val="0"/>
          <w:divBdr>
            <w:top w:val="none" w:sz="0" w:space="0" w:color="auto"/>
            <w:left w:val="none" w:sz="0" w:space="0" w:color="auto"/>
            <w:bottom w:val="none" w:sz="0" w:space="0" w:color="auto"/>
            <w:right w:val="none" w:sz="0" w:space="0" w:color="auto"/>
          </w:divBdr>
        </w:div>
        <w:div w:id="1884629437">
          <w:marLeft w:val="640"/>
          <w:marRight w:val="0"/>
          <w:marTop w:val="0"/>
          <w:marBottom w:val="0"/>
          <w:divBdr>
            <w:top w:val="none" w:sz="0" w:space="0" w:color="auto"/>
            <w:left w:val="none" w:sz="0" w:space="0" w:color="auto"/>
            <w:bottom w:val="none" w:sz="0" w:space="0" w:color="auto"/>
            <w:right w:val="none" w:sz="0" w:space="0" w:color="auto"/>
          </w:divBdr>
        </w:div>
        <w:div w:id="1891502398">
          <w:marLeft w:val="640"/>
          <w:marRight w:val="0"/>
          <w:marTop w:val="0"/>
          <w:marBottom w:val="0"/>
          <w:divBdr>
            <w:top w:val="none" w:sz="0" w:space="0" w:color="auto"/>
            <w:left w:val="none" w:sz="0" w:space="0" w:color="auto"/>
            <w:bottom w:val="none" w:sz="0" w:space="0" w:color="auto"/>
            <w:right w:val="none" w:sz="0" w:space="0" w:color="auto"/>
          </w:divBdr>
        </w:div>
        <w:div w:id="1962612800">
          <w:marLeft w:val="640"/>
          <w:marRight w:val="0"/>
          <w:marTop w:val="0"/>
          <w:marBottom w:val="0"/>
          <w:divBdr>
            <w:top w:val="none" w:sz="0" w:space="0" w:color="auto"/>
            <w:left w:val="none" w:sz="0" w:space="0" w:color="auto"/>
            <w:bottom w:val="none" w:sz="0" w:space="0" w:color="auto"/>
            <w:right w:val="none" w:sz="0" w:space="0" w:color="auto"/>
          </w:divBdr>
        </w:div>
      </w:divsChild>
    </w:div>
    <w:div w:id="1494445770">
      <w:bodyDiv w:val="1"/>
      <w:marLeft w:val="0"/>
      <w:marRight w:val="0"/>
      <w:marTop w:val="0"/>
      <w:marBottom w:val="0"/>
      <w:divBdr>
        <w:top w:val="none" w:sz="0" w:space="0" w:color="auto"/>
        <w:left w:val="none" w:sz="0" w:space="0" w:color="auto"/>
        <w:bottom w:val="none" w:sz="0" w:space="0" w:color="auto"/>
        <w:right w:val="none" w:sz="0" w:space="0" w:color="auto"/>
      </w:divBdr>
      <w:divsChild>
        <w:div w:id="653801104">
          <w:marLeft w:val="640"/>
          <w:marRight w:val="0"/>
          <w:marTop w:val="0"/>
          <w:marBottom w:val="0"/>
          <w:divBdr>
            <w:top w:val="none" w:sz="0" w:space="0" w:color="auto"/>
            <w:left w:val="none" w:sz="0" w:space="0" w:color="auto"/>
            <w:bottom w:val="none" w:sz="0" w:space="0" w:color="auto"/>
            <w:right w:val="none" w:sz="0" w:space="0" w:color="auto"/>
          </w:divBdr>
        </w:div>
        <w:div w:id="742721475">
          <w:marLeft w:val="640"/>
          <w:marRight w:val="0"/>
          <w:marTop w:val="0"/>
          <w:marBottom w:val="0"/>
          <w:divBdr>
            <w:top w:val="none" w:sz="0" w:space="0" w:color="auto"/>
            <w:left w:val="none" w:sz="0" w:space="0" w:color="auto"/>
            <w:bottom w:val="none" w:sz="0" w:space="0" w:color="auto"/>
            <w:right w:val="none" w:sz="0" w:space="0" w:color="auto"/>
          </w:divBdr>
        </w:div>
        <w:div w:id="1254626978">
          <w:marLeft w:val="640"/>
          <w:marRight w:val="0"/>
          <w:marTop w:val="0"/>
          <w:marBottom w:val="0"/>
          <w:divBdr>
            <w:top w:val="none" w:sz="0" w:space="0" w:color="auto"/>
            <w:left w:val="none" w:sz="0" w:space="0" w:color="auto"/>
            <w:bottom w:val="none" w:sz="0" w:space="0" w:color="auto"/>
            <w:right w:val="none" w:sz="0" w:space="0" w:color="auto"/>
          </w:divBdr>
        </w:div>
        <w:div w:id="1403288572">
          <w:marLeft w:val="640"/>
          <w:marRight w:val="0"/>
          <w:marTop w:val="0"/>
          <w:marBottom w:val="0"/>
          <w:divBdr>
            <w:top w:val="none" w:sz="0" w:space="0" w:color="auto"/>
            <w:left w:val="none" w:sz="0" w:space="0" w:color="auto"/>
            <w:bottom w:val="none" w:sz="0" w:space="0" w:color="auto"/>
            <w:right w:val="none" w:sz="0" w:space="0" w:color="auto"/>
          </w:divBdr>
        </w:div>
      </w:divsChild>
    </w:div>
    <w:div w:id="1498687244">
      <w:bodyDiv w:val="1"/>
      <w:marLeft w:val="0"/>
      <w:marRight w:val="0"/>
      <w:marTop w:val="0"/>
      <w:marBottom w:val="0"/>
      <w:divBdr>
        <w:top w:val="none" w:sz="0" w:space="0" w:color="auto"/>
        <w:left w:val="none" w:sz="0" w:space="0" w:color="auto"/>
        <w:bottom w:val="none" w:sz="0" w:space="0" w:color="auto"/>
        <w:right w:val="none" w:sz="0" w:space="0" w:color="auto"/>
      </w:divBdr>
    </w:div>
    <w:div w:id="1500657949">
      <w:bodyDiv w:val="1"/>
      <w:marLeft w:val="0"/>
      <w:marRight w:val="0"/>
      <w:marTop w:val="0"/>
      <w:marBottom w:val="0"/>
      <w:divBdr>
        <w:top w:val="none" w:sz="0" w:space="0" w:color="auto"/>
        <w:left w:val="none" w:sz="0" w:space="0" w:color="auto"/>
        <w:bottom w:val="none" w:sz="0" w:space="0" w:color="auto"/>
        <w:right w:val="none" w:sz="0" w:space="0" w:color="auto"/>
      </w:divBdr>
      <w:divsChild>
        <w:div w:id="235750621">
          <w:marLeft w:val="640"/>
          <w:marRight w:val="0"/>
          <w:marTop w:val="0"/>
          <w:marBottom w:val="0"/>
          <w:divBdr>
            <w:top w:val="none" w:sz="0" w:space="0" w:color="auto"/>
            <w:left w:val="none" w:sz="0" w:space="0" w:color="auto"/>
            <w:bottom w:val="none" w:sz="0" w:space="0" w:color="auto"/>
            <w:right w:val="none" w:sz="0" w:space="0" w:color="auto"/>
          </w:divBdr>
        </w:div>
        <w:div w:id="344984579">
          <w:marLeft w:val="640"/>
          <w:marRight w:val="0"/>
          <w:marTop w:val="0"/>
          <w:marBottom w:val="0"/>
          <w:divBdr>
            <w:top w:val="none" w:sz="0" w:space="0" w:color="auto"/>
            <w:left w:val="none" w:sz="0" w:space="0" w:color="auto"/>
            <w:bottom w:val="none" w:sz="0" w:space="0" w:color="auto"/>
            <w:right w:val="none" w:sz="0" w:space="0" w:color="auto"/>
          </w:divBdr>
        </w:div>
        <w:div w:id="472871926">
          <w:marLeft w:val="640"/>
          <w:marRight w:val="0"/>
          <w:marTop w:val="0"/>
          <w:marBottom w:val="0"/>
          <w:divBdr>
            <w:top w:val="none" w:sz="0" w:space="0" w:color="auto"/>
            <w:left w:val="none" w:sz="0" w:space="0" w:color="auto"/>
            <w:bottom w:val="none" w:sz="0" w:space="0" w:color="auto"/>
            <w:right w:val="none" w:sz="0" w:space="0" w:color="auto"/>
          </w:divBdr>
        </w:div>
        <w:div w:id="1290207488">
          <w:marLeft w:val="640"/>
          <w:marRight w:val="0"/>
          <w:marTop w:val="0"/>
          <w:marBottom w:val="0"/>
          <w:divBdr>
            <w:top w:val="none" w:sz="0" w:space="0" w:color="auto"/>
            <w:left w:val="none" w:sz="0" w:space="0" w:color="auto"/>
            <w:bottom w:val="none" w:sz="0" w:space="0" w:color="auto"/>
            <w:right w:val="none" w:sz="0" w:space="0" w:color="auto"/>
          </w:divBdr>
        </w:div>
        <w:div w:id="1356926507">
          <w:marLeft w:val="640"/>
          <w:marRight w:val="0"/>
          <w:marTop w:val="0"/>
          <w:marBottom w:val="0"/>
          <w:divBdr>
            <w:top w:val="none" w:sz="0" w:space="0" w:color="auto"/>
            <w:left w:val="none" w:sz="0" w:space="0" w:color="auto"/>
            <w:bottom w:val="none" w:sz="0" w:space="0" w:color="auto"/>
            <w:right w:val="none" w:sz="0" w:space="0" w:color="auto"/>
          </w:divBdr>
        </w:div>
        <w:div w:id="1691684300">
          <w:marLeft w:val="640"/>
          <w:marRight w:val="0"/>
          <w:marTop w:val="0"/>
          <w:marBottom w:val="0"/>
          <w:divBdr>
            <w:top w:val="none" w:sz="0" w:space="0" w:color="auto"/>
            <w:left w:val="none" w:sz="0" w:space="0" w:color="auto"/>
            <w:bottom w:val="none" w:sz="0" w:space="0" w:color="auto"/>
            <w:right w:val="none" w:sz="0" w:space="0" w:color="auto"/>
          </w:divBdr>
        </w:div>
        <w:div w:id="1744982756">
          <w:marLeft w:val="640"/>
          <w:marRight w:val="0"/>
          <w:marTop w:val="0"/>
          <w:marBottom w:val="0"/>
          <w:divBdr>
            <w:top w:val="none" w:sz="0" w:space="0" w:color="auto"/>
            <w:left w:val="none" w:sz="0" w:space="0" w:color="auto"/>
            <w:bottom w:val="none" w:sz="0" w:space="0" w:color="auto"/>
            <w:right w:val="none" w:sz="0" w:space="0" w:color="auto"/>
          </w:divBdr>
        </w:div>
      </w:divsChild>
    </w:div>
    <w:div w:id="1508639848">
      <w:bodyDiv w:val="1"/>
      <w:marLeft w:val="0"/>
      <w:marRight w:val="0"/>
      <w:marTop w:val="0"/>
      <w:marBottom w:val="0"/>
      <w:divBdr>
        <w:top w:val="none" w:sz="0" w:space="0" w:color="auto"/>
        <w:left w:val="none" w:sz="0" w:space="0" w:color="auto"/>
        <w:bottom w:val="none" w:sz="0" w:space="0" w:color="auto"/>
        <w:right w:val="none" w:sz="0" w:space="0" w:color="auto"/>
      </w:divBdr>
    </w:div>
    <w:div w:id="1510366034">
      <w:bodyDiv w:val="1"/>
      <w:marLeft w:val="0"/>
      <w:marRight w:val="0"/>
      <w:marTop w:val="0"/>
      <w:marBottom w:val="0"/>
      <w:divBdr>
        <w:top w:val="none" w:sz="0" w:space="0" w:color="auto"/>
        <w:left w:val="none" w:sz="0" w:space="0" w:color="auto"/>
        <w:bottom w:val="none" w:sz="0" w:space="0" w:color="auto"/>
        <w:right w:val="none" w:sz="0" w:space="0" w:color="auto"/>
      </w:divBdr>
      <w:divsChild>
        <w:div w:id="148594378">
          <w:marLeft w:val="640"/>
          <w:marRight w:val="0"/>
          <w:marTop w:val="0"/>
          <w:marBottom w:val="0"/>
          <w:divBdr>
            <w:top w:val="none" w:sz="0" w:space="0" w:color="auto"/>
            <w:left w:val="none" w:sz="0" w:space="0" w:color="auto"/>
            <w:bottom w:val="none" w:sz="0" w:space="0" w:color="auto"/>
            <w:right w:val="none" w:sz="0" w:space="0" w:color="auto"/>
          </w:divBdr>
        </w:div>
        <w:div w:id="486559823">
          <w:marLeft w:val="640"/>
          <w:marRight w:val="0"/>
          <w:marTop w:val="0"/>
          <w:marBottom w:val="0"/>
          <w:divBdr>
            <w:top w:val="none" w:sz="0" w:space="0" w:color="auto"/>
            <w:left w:val="none" w:sz="0" w:space="0" w:color="auto"/>
            <w:bottom w:val="none" w:sz="0" w:space="0" w:color="auto"/>
            <w:right w:val="none" w:sz="0" w:space="0" w:color="auto"/>
          </w:divBdr>
        </w:div>
        <w:div w:id="953244105">
          <w:marLeft w:val="640"/>
          <w:marRight w:val="0"/>
          <w:marTop w:val="0"/>
          <w:marBottom w:val="0"/>
          <w:divBdr>
            <w:top w:val="none" w:sz="0" w:space="0" w:color="auto"/>
            <w:left w:val="none" w:sz="0" w:space="0" w:color="auto"/>
            <w:bottom w:val="none" w:sz="0" w:space="0" w:color="auto"/>
            <w:right w:val="none" w:sz="0" w:space="0" w:color="auto"/>
          </w:divBdr>
        </w:div>
        <w:div w:id="1340892522">
          <w:marLeft w:val="640"/>
          <w:marRight w:val="0"/>
          <w:marTop w:val="0"/>
          <w:marBottom w:val="0"/>
          <w:divBdr>
            <w:top w:val="none" w:sz="0" w:space="0" w:color="auto"/>
            <w:left w:val="none" w:sz="0" w:space="0" w:color="auto"/>
            <w:bottom w:val="none" w:sz="0" w:space="0" w:color="auto"/>
            <w:right w:val="none" w:sz="0" w:space="0" w:color="auto"/>
          </w:divBdr>
        </w:div>
        <w:div w:id="1965505844">
          <w:marLeft w:val="640"/>
          <w:marRight w:val="0"/>
          <w:marTop w:val="0"/>
          <w:marBottom w:val="0"/>
          <w:divBdr>
            <w:top w:val="none" w:sz="0" w:space="0" w:color="auto"/>
            <w:left w:val="none" w:sz="0" w:space="0" w:color="auto"/>
            <w:bottom w:val="none" w:sz="0" w:space="0" w:color="auto"/>
            <w:right w:val="none" w:sz="0" w:space="0" w:color="auto"/>
          </w:divBdr>
        </w:div>
        <w:div w:id="2101490017">
          <w:marLeft w:val="640"/>
          <w:marRight w:val="0"/>
          <w:marTop w:val="0"/>
          <w:marBottom w:val="0"/>
          <w:divBdr>
            <w:top w:val="none" w:sz="0" w:space="0" w:color="auto"/>
            <w:left w:val="none" w:sz="0" w:space="0" w:color="auto"/>
            <w:bottom w:val="none" w:sz="0" w:space="0" w:color="auto"/>
            <w:right w:val="none" w:sz="0" w:space="0" w:color="auto"/>
          </w:divBdr>
        </w:div>
      </w:divsChild>
    </w:div>
    <w:div w:id="1517116013">
      <w:bodyDiv w:val="1"/>
      <w:marLeft w:val="0"/>
      <w:marRight w:val="0"/>
      <w:marTop w:val="0"/>
      <w:marBottom w:val="0"/>
      <w:divBdr>
        <w:top w:val="none" w:sz="0" w:space="0" w:color="auto"/>
        <w:left w:val="none" w:sz="0" w:space="0" w:color="auto"/>
        <w:bottom w:val="none" w:sz="0" w:space="0" w:color="auto"/>
        <w:right w:val="none" w:sz="0" w:space="0" w:color="auto"/>
      </w:divBdr>
      <w:divsChild>
        <w:div w:id="106462428">
          <w:marLeft w:val="640"/>
          <w:marRight w:val="0"/>
          <w:marTop w:val="0"/>
          <w:marBottom w:val="0"/>
          <w:divBdr>
            <w:top w:val="none" w:sz="0" w:space="0" w:color="auto"/>
            <w:left w:val="none" w:sz="0" w:space="0" w:color="auto"/>
            <w:bottom w:val="none" w:sz="0" w:space="0" w:color="auto"/>
            <w:right w:val="none" w:sz="0" w:space="0" w:color="auto"/>
          </w:divBdr>
        </w:div>
        <w:div w:id="353575981">
          <w:marLeft w:val="640"/>
          <w:marRight w:val="0"/>
          <w:marTop w:val="0"/>
          <w:marBottom w:val="0"/>
          <w:divBdr>
            <w:top w:val="none" w:sz="0" w:space="0" w:color="auto"/>
            <w:left w:val="none" w:sz="0" w:space="0" w:color="auto"/>
            <w:bottom w:val="none" w:sz="0" w:space="0" w:color="auto"/>
            <w:right w:val="none" w:sz="0" w:space="0" w:color="auto"/>
          </w:divBdr>
        </w:div>
        <w:div w:id="499783099">
          <w:marLeft w:val="640"/>
          <w:marRight w:val="0"/>
          <w:marTop w:val="0"/>
          <w:marBottom w:val="0"/>
          <w:divBdr>
            <w:top w:val="none" w:sz="0" w:space="0" w:color="auto"/>
            <w:left w:val="none" w:sz="0" w:space="0" w:color="auto"/>
            <w:bottom w:val="none" w:sz="0" w:space="0" w:color="auto"/>
            <w:right w:val="none" w:sz="0" w:space="0" w:color="auto"/>
          </w:divBdr>
        </w:div>
        <w:div w:id="841317664">
          <w:marLeft w:val="640"/>
          <w:marRight w:val="0"/>
          <w:marTop w:val="0"/>
          <w:marBottom w:val="0"/>
          <w:divBdr>
            <w:top w:val="none" w:sz="0" w:space="0" w:color="auto"/>
            <w:left w:val="none" w:sz="0" w:space="0" w:color="auto"/>
            <w:bottom w:val="none" w:sz="0" w:space="0" w:color="auto"/>
            <w:right w:val="none" w:sz="0" w:space="0" w:color="auto"/>
          </w:divBdr>
        </w:div>
        <w:div w:id="851802216">
          <w:marLeft w:val="640"/>
          <w:marRight w:val="0"/>
          <w:marTop w:val="0"/>
          <w:marBottom w:val="0"/>
          <w:divBdr>
            <w:top w:val="none" w:sz="0" w:space="0" w:color="auto"/>
            <w:left w:val="none" w:sz="0" w:space="0" w:color="auto"/>
            <w:bottom w:val="none" w:sz="0" w:space="0" w:color="auto"/>
            <w:right w:val="none" w:sz="0" w:space="0" w:color="auto"/>
          </w:divBdr>
        </w:div>
        <w:div w:id="875309091">
          <w:marLeft w:val="640"/>
          <w:marRight w:val="0"/>
          <w:marTop w:val="0"/>
          <w:marBottom w:val="0"/>
          <w:divBdr>
            <w:top w:val="none" w:sz="0" w:space="0" w:color="auto"/>
            <w:left w:val="none" w:sz="0" w:space="0" w:color="auto"/>
            <w:bottom w:val="none" w:sz="0" w:space="0" w:color="auto"/>
            <w:right w:val="none" w:sz="0" w:space="0" w:color="auto"/>
          </w:divBdr>
        </w:div>
        <w:div w:id="1360089317">
          <w:marLeft w:val="640"/>
          <w:marRight w:val="0"/>
          <w:marTop w:val="0"/>
          <w:marBottom w:val="0"/>
          <w:divBdr>
            <w:top w:val="none" w:sz="0" w:space="0" w:color="auto"/>
            <w:left w:val="none" w:sz="0" w:space="0" w:color="auto"/>
            <w:bottom w:val="none" w:sz="0" w:space="0" w:color="auto"/>
            <w:right w:val="none" w:sz="0" w:space="0" w:color="auto"/>
          </w:divBdr>
        </w:div>
        <w:div w:id="1507747539">
          <w:marLeft w:val="640"/>
          <w:marRight w:val="0"/>
          <w:marTop w:val="0"/>
          <w:marBottom w:val="0"/>
          <w:divBdr>
            <w:top w:val="none" w:sz="0" w:space="0" w:color="auto"/>
            <w:left w:val="none" w:sz="0" w:space="0" w:color="auto"/>
            <w:bottom w:val="none" w:sz="0" w:space="0" w:color="auto"/>
            <w:right w:val="none" w:sz="0" w:space="0" w:color="auto"/>
          </w:divBdr>
        </w:div>
        <w:div w:id="1676688848">
          <w:marLeft w:val="640"/>
          <w:marRight w:val="0"/>
          <w:marTop w:val="0"/>
          <w:marBottom w:val="0"/>
          <w:divBdr>
            <w:top w:val="none" w:sz="0" w:space="0" w:color="auto"/>
            <w:left w:val="none" w:sz="0" w:space="0" w:color="auto"/>
            <w:bottom w:val="none" w:sz="0" w:space="0" w:color="auto"/>
            <w:right w:val="none" w:sz="0" w:space="0" w:color="auto"/>
          </w:divBdr>
        </w:div>
        <w:div w:id="1797869381">
          <w:marLeft w:val="640"/>
          <w:marRight w:val="0"/>
          <w:marTop w:val="0"/>
          <w:marBottom w:val="0"/>
          <w:divBdr>
            <w:top w:val="none" w:sz="0" w:space="0" w:color="auto"/>
            <w:left w:val="none" w:sz="0" w:space="0" w:color="auto"/>
            <w:bottom w:val="none" w:sz="0" w:space="0" w:color="auto"/>
            <w:right w:val="none" w:sz="0" w:space="0" w:color="auto"/>
          </w:divBdr>
        </w:div>
        <w:div w:id="2115977562">
          <w:marLeft w:val="640"/>
          <w:marRight w:val="0"/>
          <w:marTop w:val="0"/>
          <w:marBottom w:val="0"/>
          <w:divBdr>
            <w:top w:val="none" w:sz="0" w:space="0" w:color="auto"/>
            <w:left w:val="none" w:sz="0" w:space="0" w:color="auto"/>
            <w:bottom w:val="none" w:sz="0" w:space="0" w:color="auto"/>
            <w:right w:val="none" w:sz="0" w:space="0" w:color="auto"/>
          </w:divBdr>
        </w:div>
      </w:divsChild>
    </w:div>
    <w:div w:id="1548949544">
      <w:bodyDiv w:val="1"/>
      <w:marLeft w:val="0"/>
      <w:marRight w:val="0"/>
      <w:marTop w:val="0"/>
      <w:marBottom w:val="0"/>
      <w:divBdr>
        <w:top w:val="none" w:sz="0" w:space="0" w:color="auto"/>
        <w:left w:val="none" w:sz="0" w:space="0" w:color="auto"/>
        <w:bottom w:val="none" w:sz="0" w:space="0" w:color="auto"/>
        <w:right w:val="none" w:sz="0" w:space="0" w:color="auto"/>
      </w:divBdr>
      <w:divsChild>
        <w:div w:id="10961388">
          <w:marLeft w:val="640"/>
          <w:marRight w:val="0"/>
          <w:marTop w:val="0"/>
          <w:marBottom w:val="0"/>
          <w:divBdr>
            <w:top w:val="none" w:sz="0" w:space="0" w:color="auto"/>
            <w:left w:val="none" w:sz="0" w:space="0" w:color="auto"/>
            <w:bottom w:val="none" w:sz="0" w:space="0" w:color="auto"/>
            <w:right w:val="none" w:sz="0" w:space="0" w:color="auto"/>
          </w:divBdr>
        </w:div>
        <w:div w:id="428426388">
          <w:marLeft w:val="640"/>
          <w:marRight w:val="0"/>
          <w:marTop w:val="0"/>
          <w:marBottom w:val="0"/>
          <w:divBdr>
            <w:top w:val="none" w:sz="0" w:space="0" w:color="auto"/>
            <w:left w:val="none" w:sz="0" w:space="0" w:color="auto"/>
            <w:bottom w:val="none" w:sz="0" w:space="0" w:color="auto"/>
            <w:right w:val="none" w:sz="0" w:space="0" w:color="auto"/>
          </w:divBdr>
        </w:div>
        <w:div w:id="529877081">
          <w:marLeft w:val="640"/>
          <w:marRight w:val="0"/>
          <w:marTop w:val="0"/>
          <w:marBottom w:val="0"/>
          <w:divBdr>
            <w:top w:val="none" w:sz="0" w:space="0" w:color="auto"/>
            <w:left w:val="none" w:sz="0" w:space="0" w:color="auto"/>
            <w:bottom w:val="none" w:sz="0" w:space="0" w:color="auto"/>
            <w:right w:val="none" w:sz="0" w:space="0" w:color="auto"/>
          </w:divBdr>
        </w:div>
        <w:div w:id="535236474">
          <w:marLeft w:val="640"/>
          <w:marRight w:val="0"/>
          <w:marTop w:val="0"/>
          <w:marBottom w:val="0"/>
          <w:divBdr>
            <w:top w:val="none" w:sz="0" w:space="0" w:color="auto"/>
            <w:left w:val="none" w:sz="0" w:space="0" w:color="auto"/>
            <w:bottom w:val="none" w:sz="0" w:space="0" w:color="auto"/>
            <w:right w:val="none" w:sz="0" w:space="0" w:color="auto"/>
          </w:divBdr>
        </w:div>
        <w:div w:id="598148148">
          <w:marLeft w:val="640"/>
          <w:marRight w:val="0"/>
          <w:marTop w:val="0"/>
          <w:marBottom w:val="0"/>
          <w:divBdr>
            <w:top w:val="none" w:sz="0" w:space="0" w:color="auto"/>
            <w:left w:val="none" w:sz="0" w:space="0" w:color="auto"/>
            <w:bottom w:val="none" w:sz="0" w:space="0" w:color="auto"/>
            <w:right w:val="none" w:sz="0" w:space="0" w:color="auto"/>
          </w:divBdr>
        </w:div>
        <w:div w:id="988434437">
          <w:marLeft w:val="640"/>
          <w:marRight w:val="0"/>
          <w:marTop w:val="0"/>
          <w:marBottom w:val="0"/>
          <w:divBdr>
            <w:top w:val="none" w:sz="0" w:space="0" w:color="auto"/>
            <w:left w:val="none" w:sz="0" w:space="0" w:color="auto"/>
            <w:bottom w:val="none" w:sz="0" w:space="0" w:color="auto"/>
            <w:right w:val="none" w:sz="0" w:space="0" w:color="auto"/>
          </w:divBdr>
        </w:div>
        <w:div w:id="1053890199">
          <w:marLeft w:val="640"/>
          <w:marRight w:val="0"/>
          <w:marTop w:val="0"/>
          <w:marBottom w:val="0"/>
          <w:divBdr>
            <w:top w:val="none" w:sz="0" w:space="0" w:color="auto"/>
            <w:left w:val="none" w:sz="0" w:space="0" w:color="auto"/>
            <w:bottom w:val="none" w:sz="0" w:space="0" w:color="auto"/>
            <w:right w:val="none" w:sz="0" w:space="0" w:color="auto"/>
          </w:divBdr>
        </w:div>
        <w:div w:id="1086077638">
          <w:marLeft w:val="640"/>
          <w:marRight w:val="0"/>
          <w:marTop w:val="0"/>
          <w:marBottom w:val="0"/>
          <w:divBdr>
            <w:top w:val="none" w:sz="0" w:space="0" w:color="auto"/>
            <w:left w:val="none" w:sz="0" w:space="0" w:color="auto"/>
            <w:bottom w:val="none" w:sz="0" w:space="0" w:color="auto"/>
            <w:right w:val="none" w:sz="0" w:space="0" w:color="auto"/>
          </w:divBdr>
        </w:div>
        <w:div w:id="1295331606">
          <w:marLeft w:val="640"/>
          <w:marRight w:val="0"/>
          <w:marTop w:val="0"/>
          <w:marBottom w:val="0"/>
          <w:divBdr>
            <w:top w:val="none" w:sz="0" w:space="0" w:color="auto"/>
            <w:left w:val="none" w:sz="0" w:space="0" w:color="auto"/>
            <w:bottom w:val="none" w:sz="0" w:space="0" w:color="auto"/>
            <w:right w:val="none" w:sz="0" w:space="0" w:color="auto"/>
          </w:divBdr>
        </w:div>
        <w:div w:id="1602645028">
          <w:marLeft w:val="640"/>
          <w:marRight w:val="0"/>
          <w:marTop w:val="0"/>
          <w:marBottom w:val="0"/>
          <w:divBdr>
            <w:top w:val="none" w:sz="0" w:space="0" w:color="auto"/>
            <w:left w:val="none" w:sz="0" w:space="0" w:color="auto"/>
            <w:bottom w:val="none" w:sz="0" w:space="0" w:color="auto"/>
            <w:right w:val="none" w:sz="0" w:space="0" w:color="auto"/>
          </w:divBdr>
        </w:div>
        <w:div w:id="1714646812">
          <w:marLeft w:val="640"/>
          <w:marRight w:val="0"/>
          <w:marTop w:val="0"/>
          <w:marBottom w:val="0"/>
          <w:divBdr>
            <w:top w:val="none" w:sz="0" w:space="0" w:color="auto"/>
            <w:left w:val="none" w:sz="0" w:space="0" w:color="auto"/>
            <w:bottom w:val="none" w:sz="0" w:space="0" w:color="auto"/>
            <w:right w:val="none" w:sz="0" w:space="0" w:color="auto"/>
          </w:divBdr>
        </w:div>
      </w:divsChild>
    </w:div>
    <w:div w:id="1552234114">
      <w:bodyDiv w:val="1"/>
      <w:marLeft w:val="0"/>
      <w:marRight w:val="0"/>
      <w:marTop w:val="0"/>
      <w:marBottom w:val="0"/>
      <w:divBdr>
        <w:top w:val="none" w:sz="0" w:space="0" w:color="auto"/>
        <w:left w:val="none" w:sz="0" w:space="0" w:color="auto"/>
        <w:bottom w:val="none" w:sz="0" w:space="0" w:color="auto"/>
        <w:right w:val="none" w:sz="0" w:space="0" w:color="auto"/>
      </w:divBdr>
    </w:div>
    <w:div w:id="1563368537">
      <w:bodyDiv w:val="1"/>
      <w:marLeft w:val="0"/>
      <w:marRight w:val="0"/>
      <w:marTop w:val="0"/>
      <w:marBottom w:val="0"/>
      <w:divBdr>
        <w:top w:val="none" w:sz="0" w:space="0" w:color="auto"/>
        <w:left w:val="none" w:sz="0" w:space="0" w:color="auto"/>
        <w:bottom w:val="none" w:sz="0" w:space="0" w:color="auto"/>
        <w:right w:val="none" w:sz="0" w:space="0" w:color="auto"/>
      </w:divBdr>
    </w:div>
    <w:div w:id="1567111579">
      <w:bodyDiv w:val="1"/>
      <w:marLeft w:val="0"/>
      <w:marRight w:val="0"/>
      <w:marTop w:val="0"/>
      <w:marBottom w:val="0"/>
      <w:divBdr>
        <w:top w:val="none" w:sz="0" w:space="0" w:color="auto"/>
        <w:left w:val="none" w:sz="0" w:space="0" w:color="auto"/>
        <w:bottom w:val="none" w:sz="0" w:space="0" w:color="auto"/>
        <w:right w:val="none" w:sz="0" w:space="0" w:color="auto"/>
      </w:divBdr>
    </w:div>
    <w:div w:id="1579509949">
      <w:bodyDiv w:val="1"/>
      <w:marLeft w:val="0"/>
      <w:marRight w:val="0"/>
      <w:marTop w:val="0"/>
      <w:marBottom w:val="0"/>
      <w:divBdr>
        <w:top w:val="none" w:sz="0" w:space="0" w:color="auto"/>
        <w:left w:val="none" w:sz="0" w:space="0" w:color="auto"/>
        <w:bottom w:val="none" w:sz="0" w:space="0" w:color="auto"/>
        <w:right w:val="none" w:sz="0" w:space="0" w:color="auto"/>
      </w:divBdr>
    </w:div>
    <w:div w:id="1583635777">
      <w:bodyDiv w:val="1"/>
      <w:marLeft w:val="0"/>
      <w:marRight w:val="0"/>
      <w:marTop w:val="0"/>
      <w:marBottom w:val="0"/>
      <w:divBdr>
        <w:top w:val="none" w:sz="0" w:space="0" w:color="auto"/>
        <w:left w:val="none" w:sz="0" w:space="0" w:color="auto"/>
        <w:bottom w:val="none" w:sz="0" w:space="0" w:color="auto"/>
        <w:right w:val="none" w:sz="0" w:space="0" w:color="auto"/>
      </w:divBdr>
    </w:div>
    <w:div w:id="1618172596">
      <w:bodyDiv w:val="1"/>
      <w:marLeft w:val="0"/>
      <w:marRight w:val="0"/>
      <w:marTop w:val="0"/>
      <w:marBottom w:val="0"/>
      <w:divBdr>
        <w:top w:val="none" w:sz="0" w:space="0" w:color="auto"/>
        <w:left w:val="none" w:sz="0" w:space="0" w:color="auto"/>
        <w:bottom w:val="none" w:sz="0" w:space="0" w:color="auto"/>
        <w:right w:val="none" w:sz="0" w:space="0" w:color="auto"/>
      </w:divBdr>
      <w:divsChild>
        <w:div w:id="344018645">
          <w:marLeft w:val="640"/>
          <w:marRight w:val="0"/>
          <w:marTop w:val="0"/>
          <w:marBottom w:val="0"/>
          <w:divBdr>
            <w:top w:val="none" w:sz="0" w:space="0" w:color="auto"/>
            <w:left w:val="none" w:sz="0" w:space="0" w:color="auto"/>
            <w:bottom w:val="none" w:sz="0" w:space="0" w:color="auto"/>
            <w:right w:val="none" w:sz="0" w:space="0" w:color="auto"/>
          </w:divBdr>
        </w:div>
        <w:div w:id="536427430">
          <w:marLeft w:val="640"/>
          <w:marRight w:val="0"/>
          <w:marTop w:val="0"/>
          <w:marBottom w:val="0"/>
          <w:divBdr>
            <w:top w:val="none" w:sz="0" w:space="0" w:color="auto"/>
            <w:left w:val="none" w:sz="0" w:space="0" w:color="auto"/>
            <w:bottom w:val="none" w:sz="0" w:space="0" w:color="auto"/>
            <w:right w:val="none" w:sz="0" w:space="0" w:color="auto"/>
          </w:divBdr>
        </w:div>
        <w:div w:id="549651288">
          <w:marLeft w:val="640"/>
          <w:marRight w:val="0"/>
          <w:marTop w:val="0"/>
          <w:marBottom w:val="0"/>
          <w:divBdr>
            <w:top w:val="none" w:sz="0" w:space="0" w:color="auto"/>
            <w:left w:val="none" w:sz="0" w:space="0" w:color="auto"/>
            <w:bottom w:val="none" w:sz="0" w:space="0" w:color="auto"/>
            <w:right w:val="none" w:sz="0" w:space="0" w:color="auto"/>
          </w:divBdr>
        </w:div>
        <w:div w:id="877274633">
          <w:marLeft w:val="640"/>
          <w:marRight w:val="0"/>
          <w:marTop w:val="0"/>
          <w:marBottom w:val="0"/>
          <w:divBdr>
            <w:top w:val="none" w:sz="0" w:space="0" w:color="auto"/>
            <w:left w:val="none" w:sz="0" w:space="0" w:color="auto"/>
            <w:bottom w:val="none" w:sz="0" w:space="0" w:color="auto"/>
            <w:right w:val="none" w:sz="0" w:space="0" w:color="auto"/>
          </w:divBdr>
        </w:div>
        <w:div w:id="1126196468">
          <w:marLeft w:val="640"/>
          <w:marRight w:val="0"/>
          <w:marTop w:val="0"/>
          <w:marBottom w:val="0"/>
          <w:divBdr>
            <w:top w:val="none" w:sz="0" w:space="0" w:color="auto"/>
            <w:left w:val="none" w:sz="0" w:space="0" w:color="auto"/>
            <w:bottom w:val="none" w:sz="0" w:space="0" w:color="auto"/>
            <w:right w:val="none" w:sz="0" w:space="0" w:color="auto"/>
          </w:divBdr>
        </w:div>
        <w:div w:id="1137068588">
          <w:marLeft w:val="640"/>
          <w:marRight w:val="0"/>
          <w:marTop w:val="0"/>
          <w:marBottom w:val="0"/>
          <w:divBdr>
            <w:top w:val="none" w:sz="0" w:space="0" w:color="auto"/>
            <w:left w:val="none" w:sz="0" w:space="0" w:color="auto"/>
            <w:bottom w:val="none" w:sz="0" w:space="0" w:color="auto"/>
            <w:right w:val="none" w:sz="0" w:space="0" w:color="auto"/>
          </w:divBdr>
        </w:div>
        <w:div w:id="1244994123">
          <w:marLeft w:val="640"/>
          <w:marRight w:val="0"/>
          <w:marTop w:val="0"/>
          <w:marBottom w:val="0"/>
          <w:divBdr>
            <w:top w:val="none" w:sz="0" w:space="0" w:color="auto"/>
            <w:left w:val="none" w:sz="0" w:space="0" w:color="auto"/>
            <w:bottom w:val="none" w:sz="0" w:space="0" w:color="auto"/>
            <w:right w:val="none" w:sz="0" w:space="0" w:color="auto"/>
          </w:divBdr>
        </w:div>
        <w:div w:id="1558541651">
          <w:marLeft w:val="640"/>
          <w:marRight w:val="0"/>
          <w:marTop w:val="0"/>
          <w:marBottom w:val="0"/>
          <w:divBdr>
            <w:top w:val="none" w:sz="0" w:space="0" w:color="auto"/>
            <w:left w:val="none" w:sz="0" w:space="0" w:color="auto"/>
            <w:bottom w:val="none" w:sz="0" w:space="0" w:color="auto"/>
            <w:right w:val="none" w:sz="0" w:space="0" w:color="auto"/>
          </w:divBdr>
        </w:div>
        <w:div w:id="1646811572">
          <w:marLeft w:val="640"/>
          <w:marRight w:val="0"/>
          <w:marTop w:val="0"/>
          <w:marBottom w:val="0"/>
          <w:divBdr>
            <w:top w:val="none" w:sz="0" w:space="0" w:color="auto"/>
            <w:left w:val="none" w:sz="0" w:space="0" w:color="auto"/>
            <w:bottom w:val="none" w:sz="0" w:space="0" w:color="auto"/>
            <w:right w:val="none" w:sz="0" w:space="0" w:color="auto"/>
          </w:divBdr>
        </w:div>
        <w:div w:id="1965386133">
          <w:marLeft w:val="640"/>
          <w:marRight w:val="0"/>
          <w:marTop w:val="0"/>
          <w:marBottom w:val="0"/>
          <w:divBdr>
            <w:top w:val="none" w:sz="0" w:space="0" w:color="auto"/>
            <w:left w:val="none" w:sz="0" w:space="0" w:color="auto"/>
            <w:bottom w:val="none" w:sz="0" w:space="0" w:color="auto"/>
            <w:right w:val="none" w:sz="0" w:space="0" w:color="auto"/>
          </w:divBdr>
        </w:div>
        <w:div w:id="2087995276">
          <w:marLeft w:val="640"/>
          <w:marRight w:val="0"/>
          <w:marTop w:val="0"/>
          <w:marBottom w:val="0"/>
          <w:divBdr>
            <w:top w:val="none" w:sz="0" w:space="0" w:color="auto"/>
            <w:left w:val="none" w:sz="0" w:space="0" w:color="auto"/>
            <w:bottom w:val="none" w:sz="0" w:space="0" w:color="auto"/>
            <w:right w:val="none" w:sz="0" w:space="0" w:color="auto"/>
          </w:divBdr>
        </w:div>
      </w:divsChild>
    </w:div>
    <w:div w:id="1624842174">
      <w:bodyDiv w:val="1"/>
      <w:marLeft w:val="0"/>
      <w:marRight w:val="0"/>
      <w:marTop w:val="0"/>
      <w:marBottom w:val="0"/>
      <w:divBdr>
        <w:top w:val="none" w:sz="0" w:space="0" w:color="auto"/>
        <w:left w:val="none" w:sz="0" w:space="0" w:color="auto"/>
        <w:bottom w:val="none" w:sz="0" w:space="0" w:color="auto"/>
        <w:right w:val="none" w:sz="0" w:space="0" w:color="auto"/>
      </w:divBdr>
    </w:div>
    <w:div w:id="1629974796">
      <w:bodyDiv w:val="1"/>
      <w:marLeft w:val="0"/>
      <w:marRight w:val="0"/>
      <w:marTop w:val="0"/>
      <w:marBottom w:val="0"/>
      <w:divBdr>
        <w:top w:val="none" w:sz="0" w:space="0" w:color="auto"/>
        <w:left w:val="none" w:sz="0" w:space="0" w:color="auto"/>
        <w:bottom w:val="none" w:sz="0" w:space="0" w:color="auto"/>
        <w:right w:val="none" w:sz="0" w:space="0" w:color="auto"/>
      </w:divBdr>
      <w:divsChild>
        <w:div w:id="57442094">
          <w:marLeft w:val="640"/>
          <w:marRight w:val="0"/>
          <w:marTop w:val="0"/>
          <w:marBottom w:val="0"/>
          <w:divBdr>
            <w:top w:val="none" w:sz="0" w:space="0" w:color="auto"/>
            <w:left w:val="none" w:sz="0" w:space="0" w:color="auto"/>
            <w:bottom w:val="none" w:sz="0" w:space="0" w:color="auto"/>
            <w:right w:val="none" w:sz="0" w:space="0" w:color="auto"/>
          </w:divBdr>
        </w:div>
        <w:div w:id="729961484">
          <w:marLeft w:val="640"/>
          <w:marRight w:val="0"/>
          <w:marTop w:val="0"/>
          <w:marBottom w:val="0"/>
          <w:divBdr>
            <w:top w:val="none" w:sz="0" w:space="0" w:color="auto"/>
            <w:left w:val="none" w:sz="0" w:space="0" w:color="auto"/>
            <w:bottom w:val="none" w:sz="0" w:space="0" w:color="auto"/>
            <w:right w:val="none" w:sz="0" w:space="0" w:color="auto"/>
          </w:divBdr>
        </w:div>
        <w:div w:id="853231593">
          <w:marLeft w:val="640"/>
          <w:marRight w:val="0"/>
          <w:marTop w:val="0"/>
          <w:marBottom w:val="0"/>
          <w:divBdr>
            <w:top w:val="none" w:sz="0" w:space="0" w:color="auto"/>
            <w:left w:val="none" w:sz="0" w:space="0" w:color="auto"/>
            <w:bottom w:val="none" w:sz="0" w:space="0" w:color="auto"/>
            <w:right w:val="none" w:sz="0" w:space="0" w:color="auto"/>
          </w:divBdr>
        </w:div>
        <w:div w:id="1111314504">
          <w:marLeft w:val="640"/>
          <w:marRight w:val="0"/>
          <w:marTop w:val="0"/>
          <w:marBottom w:val="0"/>
          <w:divBdr>
            <w:top w:val="none" w:sz="0" w:space="0" w:color="auto"/>
            <w:left w:val="none" w:sz="0" w:space="0" w:color="auto"/>
            <w:bottom w:val="none" w:sz="0" w:space="0" w:color="auto"/>
            <w:right w:val="none" w:sz="0" w:space="0" w:color="auto"/>
          </w:divBdr>
        </w:div>
        <w:div w:id="1532917364">
          <w:marLeft w:val="640"/>
          <w:marRight w:val="0"/>
          <w:marTop w:val="0"/>
          <w:marBottom w:val="0"/>
          <w:divBdr>
            <w:top w:val="none" w:sz="0" w:space="0" w:color="auto"/>
            <w:left w:val="none" w:sz="0" w:space="0" w:color="auto"/>
            <w:bottom w:val="none" w:sz="0" w:space="0" w:color="auto"/>
            <w:right w:val="none" w:sz="0" w:space="0" w:color="auto"/>
          </w:divBdr>
        </w:div>
        <w:div w:id="1622764654">
          <w:marLeft w:val="640"/>
          <w:marRight w:val="0"/>
          <w:marTop w:val="0"/>
          <w:marBottom w:val="0"/>
          <w:divBdr>
            <w:top w:val="none" w:sz="0" w:space="0" w:color="auto"/>
            <w:left w:val="none" w:sz="0" w:space="0" w:color="auto"/>
            <w:bottom w:val="none" w:sz="0" w:space="0" w:color="auto"/>
            <w:right w:val="none" w:sz="0" w:space="0" w:color="auto"/>
          </w:divBdr>
        </w:div>
        <w:div w:id="1628974055">
          <w:marLeft w:val="640"/>
          <w:marRight w:val="0"/>
          <w:marTop w:val="0"/>
          <w:marBottom w:val="0"/>
          <w:divBdr>
            <w:top w:val="none" w:sz="0" w:space="0" w:color="auto"/>
            <w:left w:val="none" w:sz="0" w:space="0" w:color="auto"/>
            <w:bottom w:val="none" w:sz="0" w:space="0" w:color="auto"/>
            <w:right w:val="none" w:sz="0" w:space="0" w:color="auto"/>
          </w:divBdr>
        </w:div>
        <w:div w:id="1630011418">
          <w:marLeft w:val="640"/>
          <w:marRight w:val="0"/>
          <w:marTop w:val="0"/>
          <w:marBottom w:val="0"/>
          <w:divBdr>
            <w:top w:val="none" w:sz="0" w:space="0" w:color="auto"/>
            <w:left w:val="none" w:sz="0" w:space="0" w:color="auto"/>
            <w:bottom w:val="none" w:sz="0" w:space="0" w:color="auto"/>
            <w:right w:val="none" w:sz="0" w:space="0" w:color="auto"/>
          </w:divBdr>
        </w:div>
        <w:div w:id="1750689018">
          <w:marLeft w:val="640"/>
          <w:marRight w:val="0"/>
          <w:marTop w:val="0"/>
          <w:marBottom w:val="0"/>
          <w:divBdr>
            <w:top w:val="none" w:sz="0" w:space="0" w:color="auto"/>
            <w:left w:val="none" w:sz="0" w:space="0" w:color="auto"/>
            <w:bottom w:val="none" w:sz="0" w:space="0" w:color="auto"/>
            <w:right w:val="none" w:sz="0" w:space="0" w:color="auto"/>
          </w:divBdr>
        </w:div>
        <w:div w:id="1794903904">
          <w:marLeft w:val="640"/>
          <w:marRight w:val="0"/>
          <w:marTop w:val="0"/>
          <w:marBottom w:val="0"/>
          <w:divBdr>
            <w:top w:val="none" w:sz="0" w:space="0" w:color="auto"/>
            <w:left w:val="none" w:sz="0" w:space="0" w:color="auto"/>
            <w:bottom w:val="none" w:sz="0" w:space="0" w:color="auto"/>
            <w:right w:val="none" w:sz="0" w:space="0" w:color="auto"/>
          </w:divBdr>
        </w:div>
        <w:div w:id="1813062077">
          <w:marLeft w:val="640"/>
          <w:marRight w:val="0"/>
          <w:marTop w:val="0"/>
          <w:marBottom w:val="0"/>
          <w:divBdr>
            <w:top w:val="none" w:sz="0" w:space="0" w:color="auto"/>
            <w:left w:val="none" w:sz="0" w:space="0" w:color="auto"/>
            <w:bottom w:val="none" w:sz="0" w:space="0" w:color="auto"/>
            <w:right w:val="none" w:sz="0" w:space="0" w:color="auto"/>
          </w:divBdr>
        </w:div>
        <w:div w:id="1892879294">
          <w:marLeft w:val="640"/>
          <w:marRight w:val="0"/>
          <w:marTop w:val="0"/>
          <w:marBottom w:val="0"/>
          <w:divBdr>
            <w:top w:val="none" w:sz="0" w:space="0" w:color="auto"/>
            <w:left w:val="none" w:sz="0" w:space="0" w:color="auto"/>
            <w:bottom w:val="none" w:sz="0" w:space="0" w:color="auto"/>
            <w:right w:val="none" w:sz="0" w:space="0" w:color="auto"/>
          </w:divBdr>
        </w:div>
        <w:div w:id="2045666033">
          <w:marLeft w:val="640"/>
          <w:marRight w:val="0"/>
          <w:marTop w:val="0"/>
          <w:marBottom w:val="0"/>
          <w:divBdr>
            <w:top w:val="none" w:sz="0" w:space="0" w:color="auto"/>
            <w:left w:val="none" w:sz="0" w:space="0" w:color="auto"/>
            <w:bottom w:val="none" w:sz="0" w:space="0" w:color="auto"/>
            <w:right w:val="none" w:sz="0" w:space="0" w:color="auto"/>
          </w:divBdr>
        </w:div>
        <w:div w:id="2075270096">
          <w:marLeft w:val="640"/>
          <w:marRight w:val="0"/>
          <w:marTop w:val="0"/>
          <w:marBottom w:val="0"/>
          <w:divBdr>
            <w:top w:val="none" w:sz="0" w:space="0" w:color="auto"/>
            <w:left w:val="none" w:sz="0" w:space="0" w:color="auto"/>
            <w:bottom w:val="none" w:sz="0" w:space="0" w:color="auto"/>
            <w:right w:val="none" w:sz="0" w:space="0" w:color="auto"/>
          </w:divBdr>
        </w:div>
        <w:div w:id="2107844125">
          <w:marLeft w:val="640"/>
          <w:marRight w:val="0"/>
          <w:marTop w:val="0"/>
          <w:marBottom w:val="0"/>
          <w:divBdr>
            <w:top w:val="none" w:sz="0" w:space="0" w:color="auto"/>
            <w:left w:val="none" w:sz="0" w:space="0" w:color="auto"/>
            <w:bottom w:val="none" w:sz="0" w:space="0" w:color="auto"/>
            <w:right w:val="none" w:sz="0" w:space="0" w:color="auto"/>
          </w:divBdr>
        </w:div>
      </w:divsChild>
    </w:div>
    <w:div w:id="1630478485">
      <w:bodyDiv w:val="1"/>
      <w:marLeft w:val="0"/>
      <w:marRight w:val="0"/>
      <w:marTop w:val="0"/>
      <w:marBottom w:val="0"/>
      <w:divBdr>
        <w:top w:val="none" w:sz="0" w:space="0" w:color="auto"/>
        <w:left w:val="none" w:sz="0" w:space="0" w:color="auto"/>
        <w:bottom w:val="none" w:sz="0" w:space="0" w:color="auto"/>
        <w:right w:val="none" w:sz="0" w:space="0" w:color="auto"/>
      </w:divBdr>
    </w:div>
    <w:div w:id="1656452243">
      <w:bodyDiv w:val="1"/>
      <w:marLeft w:val="0"/>
      <w:marRight w:val="0"/>
      <w:marTop w:val="0"/>
      <w:marBottom w:val="0"/>
      <w:divBdr>
        <w:top w:val="none" w:sz="0" w:space="0" w:color="auto"/>
        <w:left w:val="none" w:sz="0" w:space="0" w:color="auto"/>
        <w:bottom w:val="none" w:sz="0" w:space="0" w:color="auto"/>
        <w:right w:val="none" w:sz="0" w:space="0" w:color="auto"/>
      </w:divBdr>
      <w:divsChild>
        <w:div w:id="2022001952">
          <w:marLeft w:val="640"/>
          <w:marRight w:val="0"/>
          <w:marTop w:val="0"/>
          <w:marBottom w:val="0"/>
          <w:divBdr>
            <w:top w:val="none" w:sz="0" w:space="0" w:color="auto"/>
            <w:left w:val="none" w:sz="0" w:space="0" w:color="auto"/>
            <w:bottom w:val="none" w:sz="0" w:space="0" w:color="auto"/>
            <w:right w:val="none" w:sz="0" w:space="0" w:color="auto"/>
          </w:divBdr>
        </w:div>
      </w:divsChild>
    </w:div>
    <w:div w:id="1660571486">
      <w:bodyDiv w:val="1"/>
      <w:marLeft w:val="0"/>
      <w:marRight w:val="0"/>
      <w:marTop w:val="0"/>
      <w:marBottom w:val="0"/>
      <w:divBdr>
        <w:top w:val="none" w:sz="0" w:space="0" w:color="auto"/>
        <w:left w:val="none" w:sz="0" w:space="0" w:color="auto"/>
        <w:bottom w:val="none" w:sz="0" w:space="0" w:color="auto"/>
        <w:right w:val="none" w:sz="0" w:space="0" w:color="auto"/>
      </w:divBdr>
    </w:div>
    <w:div w:id="1664045975">
      <w:bodyDiv w:val="1"/>
      <w:marLeft w:val="0"/>
      <w:marRight w:val="0"/>
      <w:marTop w:val="0"/>
      <w:marBottom w:val="0"/>
      <w:divBdr>
        <w:top w:val="none" w:sz="0" w:space="0" w:color="auto"/>
        <w:left w:val="none" w:sz="0" w:space="0" w:color="auto"/>
        <w:bottom w:val="none" w:sz="0" w:space="0" w:color="auto"/>
        <w:right w:val="none" w:sz="0" w:space="0" w:color="auto"/>
      </w:divBdr>
    </w:div>
    <w:div w:id="1672443909">
      <w:bodyDiv w:val="1"/>
      <w:marLeft w:val="0"/>
      <w:marRight w:val="0"/>
      <w:marTop w:val="0"/>
      <w:marBottom w:val="0"/>
      <w:divBdr>
        <w:top w:val="none" w:sz="0" w:space="0" w:color="auto"/>
        <w:left w:val="none" w:sz="0" w:space="0" w:color="auto"/>
        <w:bottom w:val="none" w:sz="0" w:space="0" w:color="auto"/>
        <w:right w:val="none" w:sz="0" w:space="0" w:color="auto"/>
      </w:divBdr>
    </w:div>
    <w:div w:id="1672951207">
      <w:bodyDiv w:val="1"/>
      <w:marLeft w:val="0"/>
      <w:marRight w:val="0"/>
      <w:marTop w:val="0"/>
      <w:marBottom w:val="0"/>
      <w:divBdr>
        <w:top w:val="none" w:sz="0" w:space="0" w:color="auto"/>
        <w:left w:val="none" w:sz="0" w:space="0" w:color="auto"/>
        <w:bottom w:val="none" w:sz="0" w:space="0" w:color="auto"/>
        <w:right w:val="none" w:sz="0" w:space="0" w:color="auto"/>
      </w:divBdr>
      <w:divsChild>
        <w:div w:id="158932343">
          <w:marLeft w:val="640"/>
          <w:marRight w:val="0"/>
          <w:marTop w:val="0"/>
          <w:marBottom w:val="0"/>
          <w:divBdr>
            <w:top w:val="none" w:sz="0" w:space="0" w:color="auto"/>
            <w:left w:val="none" w:sz="0" w:space="0" w:color="auto"/>
            <w:bottom w:val="none" w:sz="0" w:space="0" w:color="auto"/>
            <w:right w:val="none" w:sz="0" w:space="0" w:color="auto"/>
          </w:divBdr>
        </w:div>
        <w:div w:id="169683337">
          <w:marLeft w:val="640"/>
          <w:marRight w:val="0"/>
          <w:marTop w:val="0"/>
          <w:marBottom w:val="0"/>
          <w:divBdr>
            <w:top w:val="none" w:sz="0" w:space="0" w:color="auto"/>
            <w:left w:val="none" w:sz="0" w:space="0" w:color="auto"/>
            <w:bottom w:val="none" w:sz="0" w:space="0" w:color="auto"/>
            <w:right w:val="none" w:sz="0" w:space="0" w:color="auto"/>
          </w:divBdr>
        </w:div>
        <w:div w:id="288900590">
          <w:marLeft w:val="640"/>
          <w:marRight w:val="0"/>
          <w:marTop w:val="0"/>
          <w:marBottom w:val="0"/>
          <w:divBdr>
            <w:top w:val="none" w:sz="0" w:space="0" w:color="auto"/>
            <w:left w:val="none" w:sz="0" w:space="0" w:color="auto"/>
            <w:bottom w:val="none" w:sz="0" w:space="0" w:color="auto"/>
            <w:right w:val="none" w:sz="0" w:space="0" w:color="auto"/>
          </w:divBdr>
        </w:div>
        <w:div w:id="396167680">
          <w:marLeft w:val="640"/>
          <w:marRight w:val="0"/>
          <w:marTop w:val="0"/>
          <w:marBottom w:val="0"/>
          <w:divBdr>
            <w:top w:val="none" w:sz="0" w:space="0" w:color="auto"/>
            <w:left w:val="none" w:sz="0" w:space="0" w:color="auto"/>
            <w:bottom w:val="none" w:sz="0" w:space="0" w:color="auto"/>
            <w:right w:val="none" w:sz="0" w:space="0" w:color="auto"/>
          </w:divBdr>
        </w:div>
        <w:div w:id="529152460">
          <w:marLeft w:val="640"/>
          <w:marRight w:val="0"/>
          <w:marTop w:val="0"/>
          <w:marBottom w:val="0"/>
          <w:divBdr>
            <w:top w:val="none" w:sz="0" w:space="0" w:color="auto"/>
            <w:left w:val="none" w:sz="0" w:space="0" w:color="auto"/>
            <w:bottom w:val="none" w:sz="0" w:space="0" w:color="auto"/>
            <w:right w:val="none" w:sz="0" w:space="0" w:color="auto"/>
          </w:divBdr>
        </w:div>
        <w:div w:id="814880907">
          <w:marLeft w:val="640"/>
          <w:marRight w:val="0"/>
          <w:marTop w:val="0"/>
          <w:marBottom w:val="0"/>
          <w:divBdr>
            <w:top w:val="none" w:sz="0" w:space="0" w:color="auto"/>
            <w:left w:val="none" w:sz="0" w:space="0" w:color="auto"/>
            <w:bottom w:val="none" w:sz="0" w:space="0" w:color="auto"/>
            <w:right w:val="none" w:sz="0" w:space="0" w:color="auto"/>
          </w:divBdr>
        </w:div>
        <w:div w:id="1109932717">
          <w:marLeft w:val="640"/>
          <w:marRight w:val="0"/>
          <w:marTop w:val="0"/>
          <w:marBottom w:val="0"/>
          <w:divBdr>
            <w:top w:val="none" w:sz="0" w:space="0" w:color="auto"/>
            <w:left w:val="none" w:sz="0" w:space="0" w:color="auto"/>
            <w:bottom w:val="none" w:sz="0" w:space="0" w:color="auto"/>
            <w:right w:val="none" w:sz="0" w:space="0" w:color="auto"/>
          </w:divBdr>
        </w:div>
        <w:div w:id="1260674662">
          <w:marLeft w:val="640"/>
          <w:marRight w:val="0"/>
          <w:marTop w:val="0"/>
          <w:marBottom w:val="0"/>
          <w:divBdr>
            <w:top w:val="none" w:sz="0" w:space="0" w:color="auto"/>
            <w:left w:val="none" w:sz="0" w:space="0" w:color="auto"/>
            <w:bottom w:val="none" w:sz="0" w:space="0" w:color="auto"/>
            <w:right w:val="none" w:sz="0" w:space="0" w:color="auto"/>
          </w:divBdr>
        </w:div>
        <w:div w:id="1375615636">
          <w:marLeft w:val="640"/>
          <w:marRight w:val="0"/>
          <w:marTop w:val="0"/>
          <w:marBottom w:val="0"/>
          <w:divBdr>
            <w:top w:val="none" w:sz="0" w:space="0" w:color="auto"/>
            <w:left w:val="none" w:sz="0" w:space="0" w:color="auto"/>
            <w:bottom w:val="none" w:sz="0" w:space="0" w:color="auto"/>
            <w:right w:val="none" w:sz="0" w:space="0" w:color="auto"/>
          </w:divBdr>
        </w:div>
        <w:div w:id="1422097542">
          <w:marLeft w:val="640"/>
          <w:marRight w:val="0"/>
          <w:marTop w:val="0"/>
          <w:marBottom w:val="0"/>
          <w:divBdr>
            <w:top w:val="none" w:sz="0" w:space="0" w:color="auto"/>
            <w:left w:val="none" w:sz="0" w:space="0" w:color="auto"/>
            <w:bottom w:val="none" w:sz="0" w:space="0" w:color="auto"/>
            <w:right w:val="none" w:sz="0" w:space="0" w:color="auto"/>
          </w:divBdr>
        </w:div>
        <w:div w:id="1439056421">
          <w:marLeft w:val="640"/>
          <w:marRight w:val="0"/>
          <w:marTop w:val="0"/>
          <w:marBottom w:val="0"/>
          <w:divBdr>
            <w:top w:val="none" w:sz="0" w:space="0" w:color="auto"/>
            <w:left w:val="none" w:sz="0" w:space="0" w:color="auto"/>
            <w:bottom w:val="none" w:sz="0" w:space="0" w:color="auto"/>
            <w:right w:val="none" w:sz="0" w:space="0" w:color="auto"/>
          </w:divBdr>
        </w:div>
        <w:div w:id="1614359283">
          <w:marLeft w:val="640"/>
          <w:marRight w:val="0"/>
          <w:marTop w:val="0"/>
          <w:marBottom w:val="0"/>
          <w:divBdr>
            <w:top w:val="none" w:sz="0" w:space="0" w:color="auto"/>
            <w:left w:val="none" w:sz="0" w:space="0" w:color="auto"/>
            <w:bottom w:val="none" w:sz="0" w:space="0" w:color="auto"/>
            <w:right w:val="none" w:sz="0" w:space="0" w:color="auto"/>
          </w:divBdr>
        </w:div>
        <w:div w:id="1885019766">
          <w:marLeft w:val="640"/>
          <w:marRight w:val="0"/>
          <w:marTop w:val="0"/>
          <w:marBottom w:val="0"/>
          <w:divBdr>
            <w:top w:val="none" w:sz="0" w:space="0" w:color="auto"/>
            <w:left w:val="none" w:sz="0" w:space="0" w:color="auto"/>
            <w:bottom w:val="none" w:sz="0" w:space="0" w:color="auto"/>
            <w:right w:val="none" w:sz="0" w:space="0" w:color="auto"/>
          </w:divBdr>
        </w:div>
        <w:div w:id="1977443611">
          <w:marLeft w:val="640"/>
          <w:marRight w:val="0"/>
          <w:marTop w:val="0"/>
          <w:marBottom w:val="0"/>
          <w:divBdr>
            <w:top w:val="none" w:sz="0" w:space="0" w:color="auto"/>
            <w:left w:val="none" w:sz="0" w:space="0" w:color="auto"/>
            <w:bottom w:val="none" w:sz="0" w:space="0" w:color="auto"/>
            <w:right w:val="none" w:sz="0" w:space="0" w:color="auto"/>
          </w:divBdr>
        </w:div>
      </w:divsChild>
    </w:div>
    <w:div w:id="1690597663">
      <w:bodyDiv w:val="1"/>
      <w:marLeft w:val="0"/>
      <w:marRight w:val="0"/>
      <w:marTop w:val="0"/>
      <w:marBottom w:val="0"/>
      <w:divBdr>
        <w:top w:val="none" w:sz="0" w:space="0" w:color="auto"/>
        <w:left w:val="none" w:sz="0" w:space="0" w:color="auto"/>
        <w:bottom w:val="none" w:sz="0" w:space="0" w:color="auto"/>
        <w:right w:val="none" w:sz="0" w:space="0" w:color="auto"/>
      </w:divBdr>
    </w:div>
    <w:div w:id="1698001513">
      <w:bodyDiv w:val="1"/>
      <w:marLeft w:val="0"/>
      <w:marRight w:val="0"/>
      <w:marTop w:val="0"/>
      <w:marBottom w:val="0"/>
      <w:divBdr>
        <w:top w:val="none" w:sz="0" w:space="0" w:color="auto"/>
        <w:left w:val="none" w:sz="0" w:space="0" w:color="auto"/>
        <w:bottom w:val="none" w:sz="0" w:space="0" w:color="auto"/>
        <w:right w:val="none" w:sz="0" w:space="0" w:color="auto"/>
      </w:divBdr>
      <w:divsChild>
        <w:div w:id="514157121">
          <w:marLeft w:val="640"/>
          <w:marRight w:val="0"/>
          <w:marTop w:val="0"/>
          <w:marBottom w:val="0"/>
          <w:divBdr>
            <w:top w:val="none" w:sz="0" w:space="0" w:color="auto"/>
            <w:left w:val="none" w:sz="0" w:space="0" w:color="auto"/>
            <w:bottom w:val="none" w:sz="0" w:space="0" w:color="auto"/>
            <w:right w:val="none" w:sz="0" w:space="0" w:color="auto"/>
          </w:divBdr>
        </w:div>
        <w:div w:id="862673378">
          <w:marLeft w:val="640"/>
          <w:marRight w:val="0"/>
          <w:marTop w:val="0"/>
          <w:marBottom w:val="0"/>
          <w:divBdr>
            <w:top w:val="none" w:sz="0" w:space="0" w:color="auto"/>
            <w:left w:val="none" w:sz="0" w:space="0" w:color="auto"/>
            <w:bottom w:val="none" w:sz="0" w:space="0" w:color="auto"/>
            <w:right w:val="none" w:sz="0" w:space="0" w:color="auto"/>
          </w:divBdr>
        </w:div>
        <w:div w:id="939262693">
          <w:marLeft w:val="640"/>
          <w:marRight w:val="0"/>
          <w:marTop w:val="0"/>
          <w:marBottom w:val="0"/>
          <w:divBdr>
            <w:top w:val="none" w:sz="0" w:space="0" w:color="auto"/>
            <w:left w:val="none" w:sz="0" w:space="0" w:color="auto"/>
            <w:bottom w:val="none" w:sz="0" w:space="0" w:color="auto"/>
            <w:right w:val="none" w:sz="0" w:space="0" w:color="auto"/>
          </w:divBdr>
        </w:div>
        <w:div w:id="987132624">
          <w:marLeft w:val="640"/>
          <w:marRight w:val="0"/>
          <w:marTop w:val="0"/>
          <w:marBottom w:val="0"/>
          <w:divBdr>
            <w:top w:val="none" w:sz="0" w:space="0" w:color="auto"/>
            <w:left w:val="none" w:sz="0" w:space="0" w:color="auto"/>
            <w:bottom w:val="none" w:sz="0" w:space="0" w:color="auto"/>
            <w:right w:val="none" w:sz="0" w:space="0" w:color="auto"/>
          </w:divBdr>
        </w:div>
        <w:div w:id="1210413387">
          <w:marLeft w:val="640"/>
          <w:marRight w:val="0"/>
          <w:marTop w:val="0"/>
          <w:marBottom w:val="0"/>
          <w:divBdr>
            <w:top w:val="none" w:sz="0" w:space="0" w:color="auto"/>
            <w:left w:val="none" w:sz="0" w:space="0" w:color="auto"/>
            <w:bottom w:val="none" w:sz="0" w:space="0" w:color="auto"/>
            <w:right w:val="none" w:sz="0" w:space="0" w:color="auto"/>
          </w:divBdr>
        </w:div>
        <w:div w:id="1375615699">
          <w:marLeft w:val="640"/>
          <w:marRight w:val="0"/>
          <w:marTop w:val="0"/>
          <w:marBottom w:val="0"/>
          <w:divBdr>
            <w:top w:val="none" w:sz="0" w:space="0" w:color="auto"/>
            <w:left w:val="none" w:sz="0" w:space="0" w:color="auto"/>
            <w:bottom w:val="none" w:sz="0" w:space="0" w:color="auto"/>
            <w:right w:val="none" w:sz="0" w:space="0" w:color="auto"/>
          </w:divBdr>
        </w:div>
        <w:div w:id="1609854240">
          <w:marLeft w:val="640"/>
          <w:marRight w:val="0"/>
          <w:marTop w:val="0"/>
          <w:marBottom w:val="0"/>
          <w:divBdr>
            <w:top w:val="none" w:sz="0" w:space="0" w:color="auto"/>
            <w:left w:val="none" w:sz="0" w:space="0" w:color="auto"/>
            <w:bottom w:val="none" w:sz="0" w:space="0" w:color="auto"/>
            <w:right w:val="none" w:sz="0" w:space="0" w:color="auto"/>
          </w:divBdr>
        </w:div>
        <w:div w:id="1953777304">
          <w:marLeft w:val="640"/>
          <w:marRight w:val="0"/>
          <w:marTop w:val="0"/>
          <w:marBottom w:val="0"/>
          <w:divBdr>
            <w:top w:val="none" w:sz="0" w:space="0" w:color="auto"/>
            <w:left w:val="none" w:sz="0" w:space="0" w:color="auto"/>
            <w:bottom w:val="none" w:sz="0" w:space="0" w:color="auto"/>
            <w:right w:val="none" w:sz="0" w:space="0" w:color="auto"/>
          </w:divBdr>
        </w:div>
        <w:div w:id="2098674263">
          <w:marLeft w:val="640"/>
          <w:marRight w:val="0"/>
          <w:marTop w:val="0"/>
          <w:marBottom w:val="0"/>
          <w:divBdr>
            <w:top w:val="none" w:sz="0" w:space="0" w:color="auto"/>
            <w:left w:val="none" w:sz="0" w:space="0" w:color="auto"/>
            <w:bottom w:val="none" w:sz="0" w:space="0" w:color="auto"/>
            <w:right w:val="none" w:sz="0" w:space="0" w:color="auto"/>
          </w:divBdr>
        </w:div>
        <w:div w:id="2136289680">
          <w:marLeft w:val="640"/>
          <w:marRight w:val="0"/>
          <w:marTop w:val="0"/>
          <w:marBottom w:val="0"/>
          <w:divBdr>
            <w:top w:val="none" w:sz="0" w:space="0" w:color="auto"/>
            <w:left w:val="none" w:sz="0" w:space="0" w:color="auto"/>
            <w:bottom w:val="none" w:sz="0" w:space="0" w:color="auto"/>
            <w:right w:val="none" w:sz="0" w:space="0" w:color="auto"/>
          </w:divBdr>
        </w:div>
      </w:divsChild>
    </w:div>
    <w:div w:id="1709646115">
      <w:bodyDiv w:val="1"/>
      <w:marLeft w:val="0"/>
      <w:marRight w:val="0"/>
      <w:marTop w:val="0"/>
      <w:marBottom w:val="0"/>
      <w:divBdr>
        <w:top w:val="none" w:sz="0" w:space="0" w:color="auto"/>
        <w:left w:val="none" w:sz="0" w:space="0" w:color="auto"/>
        <w:bottom w:val="none" w:sz="0" w:space="0" w:color="auto"/>
        <w:right w:val="none" w:sz="0" w:space="0" w:color="auto"/>
      </w:divBdr>
      <w:divsChild>
        <w:div w:id="45423582">
          <w:marLeft w:val="640"/>
          <w:marRight w:val="0"/>
          <w:marTop w:val="0"/>
          <w:marBottom w:val="0"/>
          <w:divBdr>
            <w:top w:val="none" w:sz="0" w:space="0" w:color="auto"/>
            <w:left w:val="none" w:sz="0" w:space="0" w:color="auto"/>
            <w:bottom w:val="none" w:sz="0" w:space="0" w:color="auto"/>
            <w:right w:val="none" w:sz="0" w:space="0" w:color="auto"/>
          </w:divBdr>
        </w:div>
        <w:div w:id="240799649">
          <w:marLeft w:val="640"/>
          <w:marRight w:val="0"/>
          <w:marTop w:val="0"/>
          <w:marBottom w:val="0"/>
          <w:divBdr>
            <w:top w:val="none" w:sz="0" w:space="0" w:color="auto"/>
            <w:left w:val="none" w:sz="0" w:space="0" w:color="auto"/>
            <w:bottom w:val="none" w:sz="0" w:space="0" w:color="auto"/>
            <w:right w:val="none" w:sz="0" w:space="0" w:color="auto"/>
          </w:divBdr>
        </w:div>
        <w:div w:id="525407553">
          <w:marLeft w:val="640"/>
          <w:marRight w:val="0"/>
          <w:marTop w:val="0"/>
          <w:marBottom w:val="0"/>
          <w:divBdr>
            <w:top w:val="none" w:sz="0" w:space="0" w:color="auto"/>
            <w:left w:val="none" w:sz="0" w:space="0" w:color="auto"/>
            <w:bottom w:val="none" w:sz="0" w:space="0" w:color="auto"/>
            <w:right w:val="none" w:sz="0" w:space="0" w:color="auto"/>
          </w:divBdr>
        </w:div>
        <w:div w:id="546332993">
          <w:marLeft w:val="640"/>
          <w:marRight w:val="0"/>
          <w:marTop w:val="0"/>
          <w:marBottom w:val="0"/>
          <w:divBdr>
            <w:top w:val="none" w:sz="0" w:space="0" w:color="auto"/>
            <w:left w:val="none" w:sz="0" w:space="0" w:color="auto"/>
            <w:bottom w:val="none" w:sz="0" w:space="0" w:color="auto"/>
            <w:right w:val="none" w:sz="0" w:space="0" w:color="auto"/>
          </w:divBdr>
        </w:div>
        <w:div w:id="554043922">
          <w:marLeft w:val="640"/>
          <w:marRight w:val="0"/>
          <w:marTop w:val="0"/>
          <w:marBottom w:val="0"/>
          <w:divBdr>
            <w:top w:val="none" w:sz="0" w:space="0" w:color="auto"/>
            <w:left w:val="none" w:sz="0" w:space="0" w:color="auto"/>
            <w:bottom w:val="none" w:sz="0" w:space="0" w:color="auto"/>
            <w:right w:val="none" w:sz="0" w:space="0" w:color="auto"/>
          </w:divBdr>
        </w:div>
        <w:div w:id="704719243">
          <w:marLeft w:val="640"/>
          <w:marRight w:val="0"/>
          <w:marTop w:val="0"/>
          <w:marBottom w:val="0"/>
          <w:divBdr>
            <w:top w:val="none" w:sz="0" w:space="0" w:color="auto"/>
            <w:left w:val="none" w:sz="0" w:space="0" w:color="auto"/>
            <w:bottom w:val="none" w:sz="0" w:space="0" w:color="auto"/>
            <w:right w:val="none" w:sz="0" w:space="0" w:color="auto"/>
          </w:divBdr>
        </w:div>
        <w:div w:id="781609430">
          <w:marLeft w:val="640"/>
          <w:marRight w:val="0"/>
          <w:marTop w:val="0"/>
          <w:marBottom w:val="0"/>
          <w:divBdr>
            <w:top w:val="none" w:sz="0" w:space="0" w:color="auto"/>
            <w:left w:val="none" w:sz="0" w:space="0" w:color="auto"/>
            <w:bottom w:val="none" w:sz="0" w:space="0" w:color="auto"/>
            <w:right w:val="none" w:sz="0" w:space="0" w:color="auto"/>
          </w:divBdr>
        </w:div>
        <w:div w:id="1085423507">
          <w:marLeft w:val="640"/>
          <w:marRight w:val="0"/>
          <w:marTop w:val="0"/>
          <w:marBottom w:val="0"/>
          <w:divBdr>
            <w:top w:val="none" w:sz="0" w:space="0" w:color="auto"/>
            <w:left w:val="none" w:sz="0" w:space="0" w:color="auto"/>
            <w:bottom w:val="none" w:sz="0" w:space="0" w:color="auto"/>
            <w:right w:val="none" w:sz="0" w:space="0" w:color="auto"/>
          </w:divBdr>
        </w:div>
        <w:div w:id="1320768231">
          <w:marLeft w:val="640"/>
          <w:marRight w:val="0"/>
          <w:marTop w:val="0"/>
          <w:marBottom w:val="0"/>
          <w:divBdr>
            <w:top w:val="none" w:sz="0" w:space="0" w:color="auto"/>
            <w:left w:val="none" w:sz="0" w:space="0" w:color="auto"/>
            <w:bottom w:val="none" w:sz="0" w:space="0" w:color="auto"/>
            <w:right w:val="none" w:sz="0" w:space="0" w:color="auto"/>
          </w:divBdr>
        </w:div>
        <w:div w:id="1523856642">
          <w:marLeft w:val="640"/>
          <w:marRight w:val="0"/>
          <w:marTop w:val="0"/>
          <w:marBottom w:val="0"/>
          <w:divBdr>
            <w:top w:val="none" w:sz="0" w:space="0" w:color="auto"/>
            <w:left w:val="none" w:sz="0" w:space="0" w:color="auto"/>
            <w:bottom w:val="none" w:sz="0" w:space="0" w:color="auto"/>
            <w:right w:val="none" w:sz="0" w:space="0" w:color="auto"/>
          </w:divBdr>
        </w:div>
        <w:div w:id="1565338514">
          <w:marLeft w:val="640"/>
          <w:marRight w:val="0"/>
          <w:marTop w:val="0"/>
          <w:marBottom w:val="0"/>
          <w:divBdr>
            <w:top w:val="none" w:sz="0" w:space="0" w:color="auto"/>
            <w:left w:val="none" w:sz="0" w:space="0" w:color="auto"/>
            <w:bottom w:val="none" w:sz="0" w:space="0" w:color="auto"/>
            <w:right w:val="none" w:sz="0" w:space="0" w:color="auto"/>
          </w:divBdr>
        </w:div>
        <w:div w:id="1666778867">
          <w:marLeft w:val="640"/>
          <w:marRight w:val="0"/>
          <w:marTop w:val="0"/>
          <w:marBottom w:val="0"/>
          <w:divBdr>
            <w:top w:val="none" w:sz="0" w:space="0" w:color="auto"/>
            <w:left w:val="none" w:sz="0" w:space="0" w:color="auto"/>
            <w:bottom w:val="none" w:sz="0" w:space="0" w:color="auto"/>
            <w:right w:val="none" w:sz="0" w:space="0" w:color="auto"/>
          </w:divBdr>
        </w:div>
        <w:div w:id="1710763607">
          <w:marLeft w:val="640"/>
          <w:marRight w:val="0"/>
          <w:marTop w:val="0"/>
          <w:marBottom w:val="0"/>
          <w:divBdr>
            <w:top w:val="none" w:sz="0" w:space="0" w:color="auto"/>
            <w:left w:val="none" w:sz="0" w:space="0" w:color="auto"/>
            <w:bottom w:val="none" w:sz="0" w:space="0" w:color="auto"/>
            <w:right w:val="none" w:sz="0" w:space="0" w:color="auto"/>
          </w:divBdr>
        </w:div>
        <w:div w:id="1786457749">
          <w:marLeft w:val="640"/>
          <w:marRight w:val="0"/>
          <w:marTop w:val="0"/>
          <w:marBottom w:val="0"/>
          <w:divBdr>
            <w:top w:val="none" w:sz="0" w:space="0" w:color="auto"/>
            <w:left w:val="none" w:sz="0" w:space="0" w:color="auto"/>
            <w:bottom w:val="none" w:sz="0" w:space="0" w:color="auto"/>
            <w:right w:val="none" w:sz="0" w:space="0" w:color="auto"/>
          </w:divBdr>
        </w:div>
        <w:div w:id="2106607547">
          <w:marLeft w:val="640"/>
          <w:marRight w:val="0"/>
          <w:marTop w:val="0"/>
          <w:marBottom w:val="0"/>
          <w:divBdr>
            <w:top w:val="none" w:sz="0" w:space="0" w:color="auto"/>
            <w:left w:val="none" w:sz="0" w:space="0" w:color="auto"/>
            <w:bottom w:val="none" w:sz="0" w:space="0" w:color="auto"/>
            <w:right w:val="none" w:sz="0" w:space="0" w:color="auto"/>
          </w:divBdr>
        </w:div>
      </w:divsChild>
    </w:div>
    <w:div w:id="1724015708">
      <w:bodyDiv w:val="1"/>
      <w:marLeft w:val="0"/>
      <w:marRight w:val="0"/>
      <w:marTop w:val="0"/>
      <w:marBottom w:val="0"/>
      <w:divBdr>
        <w:top w:val="none" w:sz="0" w:space="0" w:color="auto"/>
        <w:left w:val="none" w:sz="0" w:space="0" w:color="auto"/>
        <w:bottom w:val="none" w:sz="0" w:space="0" w:color="auto"/>
        <w:right w:val="none" w:sz="0" w:space="0" w:color="auto"/>
      </w:divBdr>
      <w:divsChild>
        <w:div w:id="273904204">
          <w:marLeft w:val="640"/>
          <w:marRight w:val="0"/>
          <w:marTop w:val="0"/>
          <w:marBottom w:val="0"/>
          <w:divBdr>
            <w:top w:val="none" w:sz="0" w:space="0" w:color="auto"/>
            <w:left w:val="none" w:sz="0" w:space="0" w:color="auto"/>
            <w:bottom w:val="none" w:sz="0" w:space="0" w:color="auto"/>
            <w:right w:val="none" w:sz="0" w:space="0" w:color="auto"/>
          </w:divBdr>
        </w:div>
        <w:div w:id="414325975">
          <w:marLeft w:val="640"/>
          <w:marRight w:val="0"/>
          <w:marTop w:val="0"/>
          <w:marBottom w:val="0"/>
          <w:divBdr>
            <w:top w:val="none" w:sz="0" w:space="0" w:color="auto"/>
            <w:left w:val="none" w:sz="0" w:space="0" w:color="auto"/>
            <w:bottom w:val="none" w:sz="0" w:space="0" w:color="auto"/>
            <w:right w:val="none" w:sz="0" w:space="0" w:color="auto"/>
          </w:divBdr>
        </w:div>
        <w:div w:id="1585602908">
          <w:marLeft w:val="640"/>
          <w:marRight w:val="0"/>
          <w:marTop w:val="0"/>
          <w:marBottom w:val="0"/>
          <w:divBdr>
            <w:top w:val="none" w:sz="0" w:space="0" w:color="auto"/>
            <w:left w:val="none" w:sz="0" w:space="0" w:color="auto"/>
            <w:bottom w:val="none" w:sz="0" w:space="0" w:color="auto"/>
            <w:right w:val="none" w:sz="0" w:space="0" w:color="auto"/>
          </w:divBdr>
        </w:div>
        <w:div w:id="1808278313">
          <w:marLeft w:val="640"/>
          <w:marRight w:val="0"/>
          <w:marTop w:val="0"/>
          <w:marBottom w:val="0"/>
          <w:divBdr>
            <w:top w:val="none" w:sz="0" w:space="0" w:color="auto"/>
            <w:left w:val="none" w:sz="0" w:space="0" w:color="auto"/>
            <w:bottom w:val="none" w:sz="0" w:space="0" w:color="auto"/>
            <w:right w:val="none" w:sz="0" w:space="0" w:color="auto"/>
          </w:divBdr>
        </w:div>
        <w:div w:id="1913588267">
          <w:marLeft w:val="640"/>
          <w:marRight w:val="0"/>
          <w:marTop w:val="0"/>
          <w:marBottom w:val="0"/>
          <w:divBdr>
            <w:top w:val="none" w:sz="0" w:space="0" w:color="auto"/>
            <w:left w:val="none" w:sz="0" w:space="0" w:color="auto"/>
            <w:bottom w:val="none" w:sz="0" w:space="0" w:color="auto"/>
            <w:right w:val="none" w:sz="0" w:space="0" w:color="auto"/>
          </w:divBdr>
        </w:div>
      </w:divsChild>
    </w:div>
    <w:div w:id="1728796968">
      <w:bodyDiv w:val="1"/>
      <w:marLeft w:val="0"/>
      <w:marRight w:val="0"/>
      <w:marTop w:val="0"/>
      <w:marBottom w:val="0"/>
      <w:divBdr>
        <w:top w:val="none" w:sz="0" w:space="0" w:color="auto"/>
        <w:left w:val="none" w:sz="0" w:space="0" w:color="auto"/>
        <w:bottom w:val="none" w:sz="0" w:space="0" w:color="auto"/>
        <w:right w:val="none" w:sz="0" w:space="0" w:color="auto"/>
      </w:divBdr>
    </w:div>
    <w:div w:id="1731609570">
      <w:bodyDiv w:val="1"/>
      <w:marLeft w:val="0"/>
      <w:marRight w:val="0"/>
      <w:marTop w:val="0"/>
      <w:marBottom w:val="0"/>
      <w:divBdr>
        <w:top w:val="none" w:sz="0" w:space="0" w:color="auto"/>
        <w:left w:val="none" w:sz="0" w:space="0" w:color="auto"/>
        <w:bottom w:val="none" w:sz="0" w:space="0" w:color="auto"/>
        <w:right w:val="none" w:sz="0" w:space="0" w:color="auto"/>
      </w:divBdr>
    </w:div>
    <w:div w:id="1738554213">
      <w:bodyDiv w:val="1"/>
      <w:marLeft w:val="0"/>
      <w:marRight w:val="0"/>
      <w:marTop w:val="0"/>
      <w:marBottom w:val="0"/>
      <w:divBdr>
        <w:top w:val="none" w:sz="0" w:space="0" w:color="auto"/>
        <w:left w:val="none" w:sz="0" w:space="0" w:color="auto"/>
        <w:bottom w:val="none" w:sz="0" w:space="0" w:color="auto"/>
        <w:right w:val="none" w:sz="0" w:space="0" w:color="auto"/>
      </w:divBdr>
      <w:divsChild>
        <w:div w:id="9332267">
          <w:marLeft w:val="640"/>
          <w:marRight w:val="0"/>
          <w:marTop w:val="0"/>
          <w:marBottom w:val="0"/>
          <w:divBdr>
            <w:top w:val="none" w:sz="0" w:space="0" w:color="auto"/>
            <w:left w:val="none" w:sz="0" w:space="0" w:color="auto"/>
            <w:bottom w:val="none" w:sz="0" w:space="0" w:color="auto"/>
            <w:right w:val="none" w:sz="0" w:space="0" w:color="auto"/>
          </w:divBdr>
        </w:div>
        <w:div w:id="218976888">
          <w:marLeft w:val="640"/>
          <w:marRight w:val="0"/>
          <w:marTop w:val="0"/>
          <w:marBottom w:val="0"/>
          <w:divBdr>
            <w:top w:val="none" w:sz="0" w:space="0" w:color="auto"/>
            <w:left w:val="none" w:sz="0" w:space="0" w:color="auto"/>
            <w:bottom w:val="none" w:sz="0" w:space="0" w:color="auto"/>
            <w:right w:val="none" w:sz="0" w:space="0" w:color="auto"/>
          </w:divBdr>
        </w:div>
        <w:div w:id="221478040">
          <w:marLeft w:val="640"/>
          <w:marRight w:val="0"/>
          <w:marTop w:val="0"/>
          <w:marBottom w:val="0"/>
          <w:divBdr>
            <w:top w:val="none" w:sz="0" w:space="0" w:color="auto"/>
            <w:left w:val="none" w:sz="0" w:space="0" w:color="auto"/>
            <w:bottom w:val="none" w:sz="0" w:space="0" w:color="auto"/>
            <w:right w:val="none" w:sz="0" w:space="0" w:color="auto"/>
          </w:divBdr>
        </w:div>
        <w:div w:id="331763580">
          <w:marLeft w:val="640"/>
          <w:marRight w:val="0"/>
          <w:marTop w:val="0"/>
          <w:marBottom w:val="0"/>
          <w:divBdr>
            <w:top w:val="none" w:sz="0" w:space="0" w:color="auto"/>
            <w:left w:val="none" w:sz="0" w:space="0" w:color="auto"/>
            <w:bottom w:val="none" w:sz="0" w:space="0" w:color="auto"/>
            <w:right w:val="none" w:sz="0" w:space="0" w:color="auto"/>
          </w:divBdr>
        </w:div>
        <w:div w:id="352343486">
          <w:marLeft w:val="640"/>
          <w:marRight w:val="0"/>
          <w:marTop w:val="0"/>
          <w:marBottom w:val="0"/>
          <w:divBdr>
            <w:top w:val="none" w:sz="0" w:space="0" w:color="auto"/>
            <w:left w:val="none" w:sz="0" w:space="0" w:color="auto"/>
            <w:bottom w:val="none" w:sz="0" w:space="0" w:color="auto"/>
            <w:right w:val="none" w:sz="0" w:space="0" w:color="auto"/>
          </w:divBdr>
        </w:div>
        <w:div w:id="542980724">
          <w:marLeft w:val="640"/>
          <w:marRight w:val="0"/>
          <w:marTop w:val="0"/>
          <w:marBottom w:val="0"/>
          <w:divBdr>
            <w:top w:val="none" w:sz="0" w:space="0" w:color="auto"/>
            <w:left w:val="none" w:sz="0" w:space="0" w:color="auto"/>
            <w:bottom w:val="none" w:sz="0" w:space="0" w:color="auto"/>
            <w:right w:val="none" w:sz="0" w:space="0" w:color="auto"/>
          </w:divBdr>
        </w:div>
        <w:div w:id="1441804389">
          <w:marLeft w:val="640"/>
          <w:marRight w:val="0"/>
          <w:marTop w:val="0"/>
          <w:marBottom w:val="0"/>
          <w:divBdr>
            <w:top w:val="none" w:sz="0" w:space="0" w:color="auto"/>
            <w:left w:val="none" w:sz="0" w:space="0" w:color="auto"/>
            <w:bottom w:val="none" w:sz="0" w:space="0" w:color="auto"/>
            <w:right w:val="none" w:sz="0" w:space="0" w:color="auto"/>
          </w:divBdr>
        </w:div>
        <w:div w:id="1748113098">
          <w:marLeft w:val="640"/>
          <w:marRight w:val="0"/>
          <w:marTop w:val="0"/>
          <w:marBottom w:val="0"/>
          <w:divBdr>
            <w:top w:val="none" w:sz="0" w:space="0" w:color="auto"/>
            <w:left w:val="none" w:sz="0" w:space="0" w:color="auto"/>
            <w:bottom w:val="none" w:sz="0" w:space="0" w:color="auto"/>
            <w:right w:val="none" w:sz="0" w:space="0" w:color="auto"/>
          </w:divBdr>
        </w:div>
        <w:div w:id="1791779363">
          <w:marLeft w:val="640"/>
          <w:marRight w:val="0"/>
          <w:marTop w:val="0"/>
          <w:marBottom w:val="0"/>
          <w:divBdr>
            <w:top w:val="none" w:sz="0" w:space="0" w:color="auto"/>
            <w:left w:val="none" w:sz="0" w:space="0" w:color="auto"/>
            <w:bottom w:val="none" w:sz="0" w:space="0" w:color="auto"/>
            <w:right w:val="none" w:sz="0" w:space="0" w:color="auto"/>
          </w:divBdr>
        </w:div>
      </w:divsChild>
    </w:div>
    <w:div w:id="1753620061">
      <w:bodyDiv w:val="1"/>
      <w:marLeft w:val="0"/>
      <w:marRight w:val="0"/>
      <w:marTop w:val="0"/>
      <w:marBottom w:val="0"/>
      <w:divBdr>
        <w:top w:val="none" w:sz="0" w:space="0" w:color="auto"/>
        <w:left w:val="none" w:sz="0" w:space="0" w:color="auto"/>
        <w:bottom w:val="none" w:sz="0" w:space="0" w:color="auto"/>
        <w:right w:val="none" w:sz="0" w:space="0" w:color="auto"/>
      </w:divBdr>
      <w:divsChild>
        <w:div w:id="254174201">
          <w:marLeft w:val="640"/>
          <w:marRight w:val="0"/>
          <w:marTop w:val="0"/>
          <w:marBottom w:val="0"/>
          <w:divBdr>
            <w:top w:val="none" w:sz="0" w:space="0" w:color="auto"/>
            <w:left w:val="none" w:sz="0" w:space="0" w:color="auto"/>
            <w:bottom w:val="none" w:sz="0" w:space="0" w:color="auto"/>
            <w:right w:val="none" w:sz="0" w:space="0" w:color="auto"/>
          </w:divBdr>
        </w:div>
        <w:div w:id="605238257">
          <w:marLeft w:val="640"/>
          <w:marRight w:val="0"/>
          <w:marTop w:val="0"/>
          <w:marBottom w:val="0"/>
          <w:divBdr>
            <w:top w:val="none" w:sz="0" w:space="0" w:color="auto"/>
            <w:left w:val="none" w:sz="0" w:space="0" w:color="auto"/>
            <w:bottom w:val="none" w:sz="0" w:space="0" w:color="auto"/>
            <w:right w:val="none" w:sz="0" w:space="0" w:color="auto"/>
          </w:divBdr>
        </w:div>
        <w:div w:id="628316757">
          <w:marLeft w:val="640"/>
          <w:marRight w:val="0"/>
          <w:marTop w:val="0"/>
          <w:marBottom w:val="0"/>
          <w:divBdr>
            <w:top w:val="none" w:sz="0" w:space="0" w:color="auto"/>
            <w:left w:val="none" w:sz="0" w:space="0" w:color="auto"/>
            <w:bottom w:val="none" w:sz="0" w:space="0" w:color="auto"/>
            <w:right w:val="none" w:sz="0" w:space="0" w:color="auto"/>
          </w:divBdr>
        </w:div>
        <w:div w:id="936451090">
          <w:marLeft w:val="640"/>
          <w:marRight w:val="0"/>
          <w:marTop w:val="0"/>
          <w:marBottom w:val="0"/>
          <w:divBdr>
            <w:top w:val="none" w:sz="0" w:space="0" w:color="auto"/>
            <w:left w:val="none" w:sz="0" w:space="0" w:color="auto"/>
            <w:bottom w:val="none" w:sz="0" w:space="0" w:color="auto"/>
            <w:right w:val="none" w:sz="0" w:space="0" w:color="auto"/>
          </w:divBdr>
        </w:div>
        <w:div w:id="1016925520">
          <w:marLeft w:val="640"/>
          <w:marRight w:val="0"/>
          <w:marTop w:val="0"/>
          <w:marBottom w:val="0"/>
          <w:divBdr>
            <w:top w:val="none" w:sz="0" w:space="0" w:color="auto"/>
            <w:left w:val="none" w:sz="0" w:space="0" w:color="auto"/>
            <w:bottom w:val="none" w:sz="0" w:space="0" w:color="auto"/>
            <w:right w:val="none" w:sz="0" w:space="0" w:color="auto"/>
          </w:divBdr>
        </w:div>
        <w:div w:id="1152135639">
          <w:marLeft w:val="640"/>
          <w:marRight w:val="0"/>
          <w:marTop w:val="0"/>
          <w:marBottom w:val="0"/>
          <w:divBdr>
            <w:top w:val="none" w:sz="0" w:space="0" w:color="auto"/>
            <w:left w:val="none" w:sz="0" w:space="0" w:color="auto"/>
            <w:bottom w:val="none" w:sz="0" w:space="0" w:color="auto"/>
            <w:right w:val="none" w:sz="0" w:space="0" w:color="auto"/>
          </w:divBdr>
        </w:div>
        <w:div w:id="1180269515">
          <w:marLeft w:val="640"/>
          <w:marRight w:val="0"/>
          <w:marTop w:val="0"/>
          <w:marBottom w:val="0"/>
          <w:divBdr>
            <w:top w:val="none" w:sz="0" w:space="0" w:color="auto"/>
            <w:left w:val="none" w:sz="0" w:space="0" w:color="auto"/>
            <w:bottom w:val="none" w:sz="0" w:space="0" w:color="auto"/>
            <w:right w:val="none" w:sz="0" w:space="0" w:color="auto"/>
          </w:divBdr>
        </w:div>
        <w:div w:id="1306198321">
          <w:marLeft w:val="640"/>
          <w:marRight w:val="0"/>
          <w:marTop w:val="0"/>
          <w:marBottom w:val="0"/>
          <w:divBdr>
            <w:top w:val="none" w:sz="0" w:space="0" w:color="auto"/>
            <w:left w:val="none" w:sz="0" w:space="0" w:color="auto"/>
            <w:bottom w:val="none" w:sz="0" w:space="0" w:color="auto"/>
            <w:right w:val="none" w:sz="0" w:space="0" w:color="auto"/>
          </w:divBdr>
        </w:div>
        <w:div w:id="1753769469">
          <w:marLeft w:val="640"/>
          <w:marRight w:val="0"/>
          <w:marTop w:val="0"/>
          <w:marBottom w:val="0"/>
          <w:divBdr>
            <w:top w:val="none" w:sz="0" w:space="0" w:color="auto"/>
            <w:left w:val="none" w:sz="0" w:space="0" w:color="auto"/>
            <w:bottom w:val="none" w:sz="0" w:space="0" w:color="auto"/>
            <w:right w:val="none" w:sz="0" w:space="0" w:color="auto"/>
          </w:divBdr>
        </w:div>
        <w:div w:id="1797063776">
          <w:marLeft w:val="640"/>
          <w:marRight w:val="0"/>
          <w:marTop w:val="0"/>
          <w:marBottom w:val="0"/>
          <w:divBdr>
            <w:top w:val="none" w:sz="0" w:space="0" w:color="auto"/>
            <w:left w:val="none" w:sz="0" w:space="0" w:color="auto"/>
            <w:bottom w:val="none" w:sz="0" w:space="0" w:color="auto"/>
            <w:right w:val="none" w:sz="0" w:space="0" w:color="auto"/>
          </w:divBdr>
        </w:div>
      </w:divsChild>
    </w:div>
    <w:div w:id="1755124915">
      <w:bodyDiv w:val="1"/>
      <w:marLeft w:val="0"/>
      <w:marRight w:val="0"/>
      <w:marTop w:val="0"/>
      <w:marBottom w:val="0"/>
      <w:divBdr>
        <w:top w:val="none" w:sz="0" w:space="0" w:color="auto"/>
        <w:left w:val="none" w:sz="0" w:space="0" w:color="auto"/>
        <w:bottom w:val="none" w:sz="0" w:space="0" w:color="auto"/>
        <w:right w:val="none" w:sz="0" w:space="0" w:color="auto"/>
      </w:divBdr>
      <w:divsChild>
        <w:div w:id="59717089">
          <w:marLeft w:val="640"/>
          <w:marRight w:val="0"/>
          <w:marTop w:val="0"/>
          <w:marBottom w:val="0"/>
          <w:divBdr>
            <w:top w:val="none" w:sz="0" w:space="0" w:color="auto"/>
            <w:left w:val="none" w:sz="0" w:space="0" w:color="auto"/>
            <w:bottom w:val="none" w:sz="0" w:space="0" w:color="auto"/>
            <w:right w:val="none" w:sz="0" w:space="0" w:color="auto"/>
          </w:divBdr>
        </w:div>
        <w:div w:id="563877897">
          <w:marLeft w:val="640"/>
          <w:marRight w:val="0"/>
          <w:marTop w:val="0"/>
          <w:marBottom w:val="0"/>
          <w:divBdr>
            <w:top w:val="none" w:sz="0" w:space="0" w:color="auto"/>
            <w:left w:val="none" w:sz="0" w:space="0" w:color="auto"/>
            <w:bottom w:val="none" w:sz="0" w:space="0" w:color="auto"/>
            <w:right w:val="none" w:sz="0" w:space="0" w:color="auto"/>
          </w:divBdr>
        </w:div>
        <w:div w:id="662005864">
          <w:marLeft w:val="640"/>
          <w:marRight w:val="0"/>
          <w:marTop w:val="0"/>
          <w:marBottom w:val="0"/>
          <w:divBdr>
            <w:top w:val="none" w:sz="0" w:space="0" w:color="auto"/>
            <w:left w:val="none" w:sz="0" w:space="0" w:color="auto"/>
            <w:bottom w:val="none" w:sz="0" w:space="0" w:color="auto"/>
            <w:right w:val="none" w:sz="0" w:space="0" w:color="auto"/>
          </w:divBdr>
        </w:div>
        <w:div w:id="668025506">
          <w:marLeft w:val="640"/>
          <w:marRight w:val="0"/>
          <w:marTop w:val="0"/>
          <w:marBottom w:val="0"/>
          <w:divBdr>
            <w:top w:val="none" w:sz="0" w:space="0" w:color="auto"/>
            <w:left w:val="none" w:sz="0" w:space="0" w:color="auto"/>
            <w:bottom w:val="none" w:sz="0" w:space="0" w:color="auto"/>
            <w:right w:val="none" w:sz="0" w:space="0" w:color="auto"/>
          </w:divBdr>
        </w:div>
        <w:div w:id="899169949">
          <w:marLeft w:val="640"/>
          <w:marRight w:val="0"/>
          <w:marTop w:val="0"/>
          <w:marBottom w:val="0"/>
          <w:divBdr>
            <w:top w:val="none" w:sz="0" w:space="0" w:color="auto"/>
            <w:left w:val="none" w:sz="0" w:space="0" w:color="auto"/>
            <w:bottom w:val="none" w:sz="0" w:space="0" w:color="auto"/>
            <w:right w:val="none" w:sz="0" w:space="0" w:color="auto"/>
          </w:divBdr>
        </w:div>
        <w:div w:id="1391491549">
          <w:marLeft w:val="640"/>
          <w:marRight w:val="0"/>
          <w:marTop w:val="0"/>
          <w:marBottom w:val="0"/>
          <w:divBdr>
            <w:top w:val="none" w:sz="0" w:space="0" w:color="auto"/>
            <w:left w:val="none" w:sz="0" w:space="0" w:color="auto"/>
            <w:bottom w:val="none" w:sz="0" w:space="0" w:color="auto"/>
            <w:right w:val="none" w:sz="0" w:space="0" w:color="auto"/>
          </w:divBdr>
        </w:div>
        <w:div w:id="2001426471">
          <w:marLeft w:val="640"/>
          <w:marRight w:val="0"/>
          <w:marTop w:val="0"/>
          <w:marBottom w:val="0"/>
          <w:divBdr>
            <w:top w:val="none" w:sz="0" w:space="0" w:color="auto"/>
            <w:left w:val="none" w:sz="0" w:space="0" w:color="auto"/>
            <w:bottom w:val="none" w:sz="0" w:space="0" w:color="auto"/>
            <w:right w:val="none" w:sz="0" w:space="0" w:color="auto"/>
          </w:divBdr>
        </w:div>
      </w:divsChild>
    </w:div>
    <w:div w:id="1756586535">
      <w:bodyDiv w:val="1"/>
      <w:marLeft w:val="0"/>
      <w:marRight w:val="0"/>
      <w:marTop w:val="0"/>
      <w:marBottom w:val="0"/>
      <w:divBdr>
        <w:top w:val="none" w:sz="0" w:space="0" w:color="auto"/>
        <w:left w:val="none" w:sz="0" w:space="0" w:color="auto"/>
        <w:bottom w:val="none" w:sz="0" w:space="0" w:color="auto"/>
        <w:right w:val="none" w:sz="0" w:space="0" w:color="auto"/>
      </w:divBdr>
      <w:divsChild>
        <w:div w:id="380832523">
          <w:marLeft w:val="640"/>
          <w:marRight w:val="0"/>
          <w:marTop w:val="0"/>
          <w:marBottom w:val="0"/>
          <w:divBdr>
            <w:top w:val="none" w:sz="0" w:space="0" w:color="auto"/>
            <w:left w:val="none" w:sz="0" w:space="0" w:color="auto"/>
            <w:bottom w:val="none" w:sz="0" w:space="0" w:color="auto"/>
            <w:right w:val="none" w:sz="0" w:space="0" w:color="auto"/>
          </w:divBdr>
        </w:div>
        <w:div w:id="841554628">
          <w:marLeft w:val="640"/>
          <w:marRight w:val="0"/>
          <w:marTop w:val="0"/>
          <w:marBottom w:val="0"/>
          <w:divBdr>
            <w:top w:val="none" w:sz="0" w:space="0" w:color="auto"/>
            <w:left w:val="none" w:sz="0" w:space="0" w:color="auto"/>
            <w:bottom w:val="none" w:sz="0" w:space="0" w:color="auto"/>
            <w:right w:val="none" w:sz="0" w:space="0" w:color="auto"/>
          </w:divBdr>
        </w:div>
        <w:div w:id="1153907751">
          <w:marLeft w:val="640"/>
          <w:marRight w:val="0"/>
          <w:marTop w:val="0"/>
          <w:marBottom w:val="0"/>
          <w:divBdr>
            <w:top w:val="none" w:sz="0" w:space="0" w:color="auto"/>
            <w:left w:val="none" w:sz="0" w:space="0" w:color="auto"/>
            <w:bottom w:val="none" w:sz="0" w:space="0" w:color="auto"/>
            <w:right w:val="none" w:sz="0" w:space="0" w:color="auto"/>
          </w:divBdr>
        </w:div>
        <w:div w:id="1230995224">
          <w:marLeft w:val="640"/>
          <w:marRight w:val="0"/>
          <w:marTop w:val="0"/>
          <w:marBottom w:val="0"/>
          <w:divBdr>
            <w:top w:val="none" w:sz="0" w:space="0" w:color="auto"/>
            <w:left w:val="none" w:sz="0" w:space="0" w:color="auto"/>
            <w:bottom w:val="none" w:sz="0" w:space="0" w:color="auto"/>
            <w:right w:val="none" w:sz="0" w:space="0" w:color="auto"/>
          </w:divBdr>
        </w:div>
        <w:div w:id="1236281908">
          <w:marLeft w:val="640"/>
          <w:marRight w:val="0"/>
          <w:marTop w:val="0"/>
          <w:marBottom w:val="0"/>
          <w:divBdr>
            <w:top w:val="none" w:sz="0" w:space="0" w:color="auto"/>
            <w:left w:val="none" w:sz="0" w:space="0" w:color="auto"/>
            <w:bottom w:val="none" w:sz="0" w:space="0" w:color="auto"/>
            <w:right w:val="none" w:sz="0" w:space="0" w:color="auto"/>
          </w:divBdr>
        </w:div>
        <w:div w:id="1502283098">
          <w:marLeft w:val="640"/>
          <w:marRight w:val="0"/>
          <w:marTop w:val="0"/>
          <w:marBottom w:val="0"/>
          <w:divBdr>
            <w:top w:val="none" w:sz="0" w:space="0" w:color="auto"/>
            <w:left w:val="none" w:sz="0" w:space="0" w:color="auto"/>
            <w:bottom w:val="none" w:sz="0" w:space="0" w:color="auto"/>
            <w:right w:val="none" w:sz="0" w:space="0" w:color="auto"/>
          </w:divBdr>
        </w:div>
        <w:div w:id="1671175223">
          <w:marLeft w:val="640"/>
          <w:marRight w:val="0"/>
          <w:marTop w:val="0"/>
          <w:marBottom w:val="0"/>
          <w:divBdr>
            <w:top w:val="none" w:sz="0" w:space="0" w:color="auto"/>
            <w:left w:val="none" w:sz="0" w:space="0" w:color="auto"/>
            <w:bottom w:val="none" w:sz="0" w:space="0" w:color="auto"/>
            <w:right w:val="none" w:sz="0" w:space="0" w:color="auto"/>
          </w:divBdr>
        </w:div>
        <w:div w:id="1787038082">
          <w:marLeft w:val="640"/>
          <w:marRight w:val="0"/>
          <w:marTop w:val="0"/>
          <w:marBottom w:val="0"/>
          <w:divBdr>
            <w:top w:val="none" w:sz="0" w:space="0" w:color="auto"/>
            <w:left w:val="none" w:sz="0" w:space="0" w:color="auto"/>
            <w:bottom w:val="none" w:sz="0" w:space="0" w:color="auto"/>
            <w:right w:val="none" w:sz="0" w:space="0" w:color="auto"/>
          </w:divBdr>
        </w:div>
        <w:div w:id="1945453462">
          <w:marLeft w:val="640"/>
          <w:marRight w:val="0"/>
          <w:marTop w:val="0"/>
          <w:marBottom w:val="0"/>
          <w:divBdr>
            <w:top w:val="none" w:sz="0" w:space="0" w:color="auto"/>
            <w:left w:val="none" w:sz="0" w:space="0" w:color="auto"/>
            <w:bottom w:val="none" w:sz="0" w:space="0" w:color="auto"/>
            <w:right w:val="none" w:sz="0" w:space="0" w:color="auto"/>
          </w:divBdr>
        </w:div>
      </w:divsChild>
    </w:div>
    <w:div w:id="1757356947">
      <w:bodyDiv w:val="1"/>
      <w:marLeft w:val="0"/>
      <w:marRight w:val="0"/>
      <w:marTop w:val="0"/>
      <w:marBottom w:val="0"/>
      <w:divBdr>
        <w:top w:val="none" w:sz="0" w:space="0" w:color="auto"/>
        <w:left w:val="none" w:sz="0" w:space="0" w:color="auto"/>
        <w:bottom w:val="none" w:sz="0" w:space="0" w:color="auto"/>
        <w:right w:val="none" w:sz="0" w:space="0" w:color="auto"/>
      </w:divBdr>
      <w:divsChild>
        <w:div w:id="289557447">
          <w:marLeft w:val="640"/>
          <w:marRight w:val="0"/>
          <w:marTop w:val="0"/>
          <w:marBottom w:val="0"/>
          <w:divBdr>
            <w:top w:val="none" w:sz="0" w:space="0" w:color="auto"/>
            <w:left w:val="none" w:sz="0" w:space="0" w:color="auto"/>
            <w:bottom w:val="none" w:sz="0" w:space="0" w:color="auto"/>
            <w:right w:val="none" w:sz="0" w:space="0" w:color="auto"/>
          </w:divBdr>
        </w:div>
        <w:div w:id="307563478">
          <w:marLeft w:val="640"/>
          <w:marRight w:val="0"/>
          <w:marTop w:val="0"/>
          <w:marBottom w:val="0"/>
          <w:divBdr>
            <w:top w:val="none" w:sz="0" w:space="0" w:color="auto"/>
            <w:left w:val="none" w:sz="0" w:space="0" w:color="auto"/>
            <w:bottom w:val="none" w:sz="0" w:space="0" w:color="auto"/>
            <w:right w:val="none" w:sz="0" w:space="0" w:color="auto"/>
          </w:divBdr>
        </w:div>
        <w:div w:id="385295449">
          <w:marLeft w:val="640"/>
          <w:marRight w:val="0"/>
          <w:marTop w:val="0"/>
          <w:marBottom w:val="0"/>
          <w:divBdr>
            <w:top w:val="none" w:sz="0" w:space="0" w:color="auto"/>
            <w:left w:val="none" w:sz="0" w:space="0" w:color="auto"/>
            <w:bottom w:val="none" w:sz="0" w:space="0" w:color="auto"/>
            <w:right w:val="none" w:sz="0" w:space="0" w:color="auto"/>
          </w:divBdr>
        </w:div>
        <w:div w:id="663439935">
          <w:marLeft w:val="640"/>
          <w:marRight w:val="0"/>
          <w:marTop w:val="0"/>
          <w:marBottom w:val="0"/>
          <w:divBdr>
            <w:top w:val="none" w:sz="0" w:space="0" w:color="auto"/>
            <w:left w:val="none" w:sz="0" w:space="0" w:color="auto"/>
            <w:bottom w:val="none" w:sz="0" w:space="0" w:color="auto"/>
            <w:right w:val="none" w:sz="0" w:space="0" w:color="auto"/>
          </w:divBdr>
        </w:div>
        <w:div w:id="691568006">
          <w:marLeft w:val="640"/>
          <w:marRight w:val="0"/>
          <w:marTop w:val="0"/>
          <w:marBottom w:val="0"/>
          <w:divBdr>
            <w:top w:val="none" w:sz="0" w:space="0" w:color="auto"/>
            <w:left w:val="none" w:sz="0" w:space="0" w:color="auto"/>
            <w:bottom w:val="none" w:sz="0" w:space="0" w:color="auto"/>
            <w:right w:val="none" w:sz="0" w:space="0" w:color="auto"/>
          </w:divBdr>
        </w:div>
        <w:div w:id="847525391">
          <w:marLeft w:val="640"/>
          <w:marRight w:val="0"/>
          <w:marTop w:val="0"/>
          <w:marBottom w:val="0"/>
          <w:divBdr>
            <w:top w:val="none" w:sz="0" w:space="0" w:color="auto"/>
            <w:left w:val="none" w:sz="0" w:space="0" w:color="auto"/>
            <w:bottom w:val="none" w:sz="0" w:space="0" w:color="auto"/>
            <w:right w:val="none" w:sz="0" w:space="0" w:color="auto"/>
          </w:divBdr>
        </w:div>
        <w:div w:id="1628124550">
          <w:marLeft w:val="640"/>
          <w:marRight w:val="0"/>
          <w:marTop w:val="0"/>
          <w:marBottom w:val="0"/>
          <w:divBdr>
            <w:top w:val="none" w:sz="0" w:space="0" w:color="auto"/>
            <w:left w:val="none" w:sz="0" w:space="0" w:color="auto"/>
            <w:bottom w:val="none" w:sz="0" w:space="0" w:color="auto"/>
            <w:right w:val="none" w:sz="0" w:space="0" w:color="auto"/>
          </w:divBdr>
        </w:div>
        <w:div w:id="1663243121">
          <w:marLeft w:val="640"/>
          <w:marRight w:val="0"/>
          <w:marTop w:val="0"/>
          <w:marBottom w:val="0"/>
          <w:divBdr>
            <w:top w:val="none" w:sz="0" w:space="0" w:color="auto"/>
            <w:left w:val="none" w:sz="0" w:space="0" w:color="auto"/>
            <w:bottom w:val="none" w:sz="0" w:space="0" w:color="auto"/>
            <w:right w:val="none" w:sz="0" w:space="0" w:color="auto"/>
          </w:divBdr>
        </w:div>
        <w:div w:id="1747605306">
          <w:marLeft w:val="640"/>
          <w:marRight w:val="0"/>
          <w:marTop w:val="0"/>
          <w:marBottom w:val="0"/>
          <w:divBdr>
            <w:top w:val="none" w:sz="0" w:space="0" w:color="auto"/>
            <w:left w:val="none" w:sz="0" w:space="0" w:color="auto"/>
            <w:bottom w:val="none" w:sz="0" w:space="0" w:color="auto"/>
            <w:right w:val="none" w:sz="0" w:space="0" w:color="auto"/>
          </w:divBdr>
          <w:divsChild>
            <w:div w:id="1471897822">
              <w:marLeft w:val="0"/>
              <w:marRight w:val="0"/>
              <w:marTop w:val="0"/>
              <w:marBottom w:val="0"/>
              <w:divBdr>
                <w:top w:val="none" w:sz="0" w:space="0" w:color="auto"/>
                <w:left w:val="none" w:sz="0" w:space="0" w:color="auto"/>
                <w:bottom w:val="none" w:sz="0" w:space="0" w:color="auto"/>
                <w:right w:val="none" w:sz="0" w:space="0" w:color="auto"/>
              </w:divBdr>
            </w:div>
          </w:divsChild>
        </w:div>
        <w:div w:id="1848591138">
          <w:marLeft w:val="640"/>
          <w:marRight w:val="0"/>
          <w:marTop w:val="0"/>
          <w:marBottom w:val="0"/>
          <w:divBdr>
            <w:top w:val="none" w:sz="0" w:space="0" w:color="auto"/>
            <w:left w:val="none" w:sz="0" w:space="0" w:color="auto"/>
            <w:bottom w:val="none" w:sz="0" w:space="0" w:color="auto"/>
            <w:right w:val="none" w:sz="0" w:space="0" w:color="auto"/>
          </w:divBdr>
        </w:div>
        <w:div w:id="1888832752">
          <w:marLeft w:val="640"/>
          <w:marRight w:val="0"/>
          <w:marTop w:val="0"/>
          <w:marBottom w:val="0"/>
          <w:divBdr>
            <w:top w:val="none" w:sz="0" w:space="0" w:color="auto"/>
            <w:left w:val="none" w:sz="0" w:space="0" w:color="auto"/>
            <w:bottom w:val="none" w:sz="0" w:space="0" w:color="auto"/>
            <w:right w:val="none" w:sz="0" w:space="0" w:color="auto"/>
          </w:divBdr>
        </w:div>
        <w:div w:id="1934968600">
          <w:marLeft w:val="640"/>
          <w:marRight w:val="0"/>
          <w:marTop w:val="0"/>
          <w:marBottom w:val="0"/>
          <w:divBdr>
            <w:top w:val="none" w:sz="0" w:space="0" w:color="auto"/>
            <w:left w:val="none" w:sz="0" w:space="0" w:color="auto"/>
            <w:bottom w:val="none" w:sz="0" w:space="0" w:color="auto"/>
            <w:right w:val="none" w:sz="0" w:space="0" w:color="auto"/>
          </w:divBdr>
        </w:div>
        <w:div w:id="2000691135">
          <w:marLeft w:val="640"/>
          <w:marRight w:val="0"/>
          <w:marTop w:val="0"/>
          <w:marBottom w:val="0"/>
          <w:divBdr>
            <w:top w:val="none" w:sz="0" w:space="0" w:color="auto"/>
            <w:left w:val="none" w:sz="0" w:space="0" w:color="auto"/>
            <w:bottom w:val="none" w:sz="0" w:space="0" w:color="auto"/>
            <w:right w:val="none" w:sz="0" w:space="0" w:color="auto"/>
          </w:divBdr>
        </w:div>
        <w:div w:id="2050689939">
          <w:marLeft w:val="640"/>
          <w:marRight w:val="0"/>
          <w:marTop w:val="0"/>
          <w:marBottom w:val="0"/>
          <w:divBdr>
            <w:top w:val="none" w:sz="0" w:space="0" w:color="auto"/>
            <w:left w:val="none" w:sz="0" w:space="0" w:color="auto"/>
            <w:bottom w:val="none" w:sz="0" w:space="0" w:color="auto"/>
            <w:right w:val="none" w:sz="0" w:space="0" w:color="auto"/>
          </w:divBdr>
        </w:div>
      </w:divsChild>
    </w:div>
    <w:div w:id="1768651314">
      <w:bodyDiv w:val="1"/>
      <w:marLeft w:val="0"/>
      <w:marRight w:val="0"/>
      <w:marTop w:val="0"/>
      <w:marBottom w:val="0"/>
      <w:divBdr>
        <w:top w:val="none" w:sz="0" w:space="0" w:color="auto"/>
        <w:left w:val="none" w:sz="0" w:space="0" w:color="auto"/>
        <w:bottom w:val="none" w:sz="0" w:space="0" w:color="auto"/>
        <w:right w:val="none" w:sz="0" w:space="0" w:color="auto"/>
      </w:divBdr>
      <w:divsChild>
        <w:div w:id="21901672">
          <w:marLeft w:val="640"/>
          <w:marRight w:val="0"/>
          <w:marTop w:val="0"/>
          <w:marBottom w:val="0"/>
          <w:divBdr>
            <w:top w:val="none" w:sz="0" w:space="0" w:color="auto"/>
            <w:left w:val="none" w:sz="0" w:space="0" w:color="auto"/>
            <w:bottom w:val="none" w:sz="0" w:space="0" w:color="auto"/>
            <w:right w:val="none" w:sz="0" w:space="0" w:color="auto"/>
          </w:divBdr>
        </w:div>
        <w:div w:id="239800440">
          <w:marLeft w:val="640"/>
          <w:marRight w:val="0"/>
          <w:marTop w:val="0"/>
          <w:marBottom w:val="0"/>
          <w:divBdr>
            <w:top w:val="none" w:sz="0" w:space="0" w:color="auto"/>
            <w:left w:val="none" w:sz="0" w:space="0" w:color="auto"/>
            <w:bottom w:val="none" w:sz="0" w:space="0" w:color="auto"/>
            <w:right w:val="none" w:sz="0" w:space="0" w:color="auto"/>
          </w:divBdr>
        </w:div>
        <w:div w:id="276103232">
          <w:marLeft w:val="640"/>
          <w:marRight w:val="0"/>
          <w:marTop w:val="0"/>
          <w:marBottom w:val="0"/>
          <w:divBdr>
            <w:top w:val="none" w:sz="0" w:space="0" w:color="auto"/>
            <w:left w:val="none" w:sz="0" w:space="0" w:color="auto"/>
            <w:bottom w:val="none" w:sz="0" w:space="0" w:color="auto"/>
            <w:right w:val="none" w:sz="0" w:space="0" w:color="auto"/>
          </w:divBdr>
        </w:div>
        <w:div w:id="343216534">
          <w:marLeft w:val="640"/>
          <w:marRight w:val="0"/>
          <w:marTop w:val="0"/>
          <w:marBottom w:val="0"/>
          <w:divBdr>
            <w:top w:val="none" w:sz="0" w:space="0" w:color="auto"/>
            <w:left w:val="none" w:sz="0" w:space="0" w:color="auto"/>
            <w:bottom w:val="none" w:sz="0" w:space="0" w:color="auto"/>
            <w:right w:val="none" w:sz="0" w:space="0" w:color="auto"/>
          </w:divBdr>
        </w:div>
        <w:div w:id="759523095">
          <w:marLeft w:val="640"/>
          <w:marRight w:val="0"/>
          <w:marTop w:val="0"/>
          <w:marBottom w:val="0"/>
          <w:divBdr>
            <w:top w:val="none" w:sz="0" w:space="0" w:color="auto"/>
            <w:left w:val="none" w:sz="0" w:space="0" w:color="auto"/>
            <w:bottom w:val="none" w:sz="0" w:space="0" w:color="auto"/>
            <w:right w:val="none" w:sz="0" w:space="0" w:color="auto"/>
          </w:divBdr>
        </w:div>
        <w:div w:id="818039914">
          <w:marLeft w:val="640"/>
          <w:marRight w:val="0"/>
          <w:marTop w:val="0"/>
          <w:marBottom w:val="0"/>
          <w:divBdr>
            <w:top w:val="none" w:sz="0" w:space="0" w:color="auto"/>
            <w:left w:val="none" w:sz="0" w:space="0" w:color="auto"/>
            <w:bottom w:val="none" w:sz="0" w:space="0" w:color="auto"/>
            <w:right w:val="none" w:sz="0" w:space="0" w:color="auto"/>
          </w:divBdr>
        </w:div>
        <w:div w:id="1165320885">
          <w:marLeft w:val="640"/>
          <w:marRight w:val="0"/>
          <w:marTop w:val="0"/>
          <w:marBottom w:val="0"/>
          <w:divBdr>
            <w:top w:val="none" w:sz="0" w:space="0" w:color="auto"/>
            <w:left w:val="none" w:sz="0" w:space="0" w:color="auto"/>
            <w:bottom w:val="none" w:sz="0" w:space="0" w:color="auto"/>
            <w:right w:val="none" w:sz="0" w:space="0" w:color="auto"/>
          </w:divBdr>
        </w:div>
        <w:div w:id="1273248743">
          <w:marLeft w:val="640"/>
          <w:marRight w:val="0"/>
          <w:marTop w:val="0"/>
          <w:marBottom w:val="0"/>
          <w:divBdr>
            <w:top w:val="none" w:sz="0" w:space="0" w:color="auto"/>
            <w:left w:val="none" w:sz="0" w:space="0" w:color="auto"/>
            <w:bottom w:val="none" w:sz="0" w:space="0" w:color="auto"/>
            <w:right w:val="none" w:sz="0" w:space="0" w:color="auto"/>
          </w:divBdr>
        </w:div>
        <w:div w:id="1480731423">
          <w:marLeft w:val="640"/>
          <w:marRight w:val="0"/>
          <w:marTop w:val="0"/>
          <w:marBottom w:val="0"/>
          <w:divBdr>
            <w:top w:val="none" w:sz="0" w:space="0" w:color="auto"/>
            <w:left w:val="none" w:sz="0" w:space="0" w:color="auto"/>
            <w:bottom w:val="none" w:sz="0" w:space="0" w:color="auto"/>
            <w:right w:val="none" w:sz="0" w:space="0" w:color="auto"/>
          </w:divBdr>
        </w:div>
        <w:div w:id="1718386025">
          <w:marLeft w:val="640"/>
          <w:marRight w:val="0"/>
          <w:marTop w:val="0"/>
          <w:marBottom w:val="0"/>
          <w:divBdr>
            <w:top w:val="none" w:sz="0" w:space="0" w:color="auto"/>
            <w:left w:val="none" w:sz="0" w:space="0" w:color="auto"/>
            <w:bottom w:val="none" w:sz="0" w:space="0" w:color="auto"/>
            <w:right w:val="none" w:sz="0" w:space="0" w:color="auto"/>
          </w:divBdr>
        </w:div>
        <w:div w:id="1848641997">
          <w:marLeft w:val="640"/>
          <w:marRight w:val="0"/>
          <w:marTop w:val="0"/>
          <w:marBottom w:val="0"/>
          <w:divBdr>
            <w:top w:val="none" w:sz="0" w:space="0" w:color="auto"/>
            <w:left w:val="none" w:sz="0" w:space="0" w:color="auto"/>
            <w:bottom w:val="none" w:sz="0" w:space="0" w:color="auto"/>
            <w:right w:val="none" w:sz="0" w:space="0" w:color="auto"/>
          </w:divBdr>
        </w:div>
        <w:div w:id="1889410848">
          <w:marLeft w:val="640"/>
          <w:marRight w:val="0"/>
          <w:marTop w:val="0"/>
          <w:marBottom w:val="0"/>
          <w:divBdr>
            <w:top w:val="none" w:sz="0" w:space="0" w:color="auto"/>
            <w:left w:val="none" w:sz="0" w:space="0" w:color="auto"/>
            <w:bottom w:val="none" w:sz="0" w:space="0" w:color="auto"/>
            <w:right w:val="none" w:sz="0" w:space="0" w:color="auto"/>
          </w:divBdr>
        </w:div>
      </w:divsChild>
    </w:div>
    <w:div w:id="1768883948">
      <w:bodyDiv w:val="1"/>
      <w:marLeft w:val="0"/>
      <w:marRight w:val="0"/>
      <w:marTop w:val="0"/>
      <w:marBottom w:val="0"/>
      <w:divBdr>
        <w:top w:val="none" w:sz="0" w:space="0" w:color="auto"/>
        <w:left w:val="none" w:sz="0" w:space="0" w:color="auto"/>
        <w:bottom w:val="none" w:sz="0" w:space="0" w:color="auto"/>
        <w:right w:val="none" w:sz="0" w:space="0" w:color="auto"/>
      </w:divBdr>
    </w:div>
    <w:div w:id="1775128821">
      <w:bodyDiv w:val="1"/>
      <w:marLeft w:val="0"/>
      <w:marRight w:val="0"/>
      <w:marTop w:val="0"/>
      <w:marBottom w:val="0"/>
      <w:divBdr>
        <w:top w:val="none" w:sz="0" w:space="0" w:color="auto"/>
        <w:left w:val="none" w:sz="0" w:space="0" w:color="auto"/>
        <w:bottom w:val="none" w:sz="0" w:space="0" w:color="auto"/>
        <w:right w:val="none" w:sz="0" w:space="0" w:color="auto"/>
      </w:divBdr>
    </w:div>
    <w:div w:id="1781879090">
      <w:bodyDiv w:val="1"/>
      <w:marLeft w:val="0"/>
      <w:marRight w:val="0"/>
      <w:marTop w:val="0"/>
      <w:marBottom w:val="0"/>
      <w:divBdr>
        <w:top w:val="none" w:sz="0" w:space="0" w:color="auto"/>
        <w:left w:val="none" w:sz="0" w:space="0" w:color="auto"/>
        <w:bottom w:val="none" w:sz="0" w:space="0" w:color="auto"/>
        <w:right w:val="none" w:sz="0" w:space="0" w:color="auto"/>
      </w:divBdr>
    </w:div>
    <w:div w:id="1794208560">
      <w:bodyDiv w:val="1"/>
      <w:marLeft w:val="0"/>
      <w:marRight w:val="0"/>
      <w:marTop w:val="0"/>
      <w:marBottom w:val="0"/>
      <w:divBdr>
        <w:top w:val="none" w:sz="0" w:space="0" w:color="auto"/>
        <w:left w:val="none" w:sz="0" w:space="0" w:color="auto"/>
        <w:bottom w:val="none" w:sz="0" w:space="0" w:color="auto"/>
        <w:right w:val="none" w:sz="0" w:space="0" w:color="auto"/>
      </w:divBdr>
      <w:divsChild>
        <w:div w:id="91778976">
          <w:marLeft w:val="640"/>
          <w:marRight w:val="0"/>
          <w:marTop w:val="0"/>
          <w:marBottom w:val="0"/>
          <w:divBdr>
            <w:top w:val="none" w:sz="0" w:space="0" w:color="auto"/>
            <w:left w:val="none" w:sz="0" w:space="0" w:color="auto"/>
            <w:bottom w:val="none" w:sz="0" w:space="0" w:color="auto"/>
            <w:right w:val="none" w:sz="0" w:space="0" w:color="auto"/>
          </w:divBdr>
        </w:div>
        <w:div w:id="174732848">
          <w:marLeft w:val="640"/>
          <w:marRight w:val="0"/>
          <w:marTop w:val="0"/>
          <w:marBottom w:val="0"/>
          <w:divBdr>
            <w:top w:val="none" w:sz="0" w:space="0" w:color="auto"/>
            <w:left w:val="none" w:sz="0" w:space="0" w:color="auto"/>
            <w:bottom w:val="none" w:sz="0" w:space="0" w:color="auto"/>
            <w:right w:val="none" w:sz="0" w:space="0" w:color="auto"/>
          </w:divBdr>
        </w:div>
        <w:div w:id="351808242">
          <w:marLeft w:val="640"/>
          <w:marRight w:val="0"/>
          <w:marTop w:val="0"/>
          <w:marBottom w:val="0"/>
          <w:divBdr>
            <w:top w:val="none" w:sz="0" w:space="0" w:color="auto"/>
            <w:left w:val="none" w:sz="0" w:space="0" w:color="auto"/>
            <w:bottom w:val="none" w:sz="0" w:space="0" w:color="auto"/>
            <w:right w:val="none" w:sz="0" w:space="0" w:color="auto"/>
          </w:divBdr>
        </w:div>
        <w:div w:id="650213718">
          <w:marLeft w:val="640"/>
          <w:marRight w:val="0"/>
          <w:marTop w:val="0"/>
          <w:marBottom w:val="0"/>
          <w:divBdr>
            <w:top w:val="none" w:sz="0" w:space="0" w:color="auto"/>
            <w:left w:val="none" w:sz="0" w:space="0" w:color="auto"/>
            <w:bottom w:val="none" w:sz="0" w:space="0" w:color="auto"/>
            <w:right w:val="none" w:sz="0" w:space="0" w:color="auto"/>
          </w:divBdr>
        </w:div>
        <w:div w:id="900405229">
          <w:marLeft w:val="640"/>
          <w:marRight w:val="0"/>
          <w:marTop w:val="0"/>
          <w:marBottom w:val="0"/>
          <w:divBdr>
            <w:top w:val="none" w:sz="0" w:space="0" w:color="auto"/>
            <w:left w:val="none" w:sz="0" w:space="0" w:color="auto"/>
            <w:bottom w:val="none" w:sz="0" w:space="0" w:color="auto"/>
            <w:right w:val="none" w:sz="0" w:space="0" w:color="auto"/>
          </w:divBdr>
        </w:div>
        <w:div w:id="1223714145">
          <w:marLeft w:val="640"/>
          <w:marRight w:val="0"/>
          <w:marTop w:val="0"/>
          <w:marBottom w:val="0"/>
          <w:divBdr>
            <w:top w:val="none" w:sz="0" w:space="0" w:color="auto"/>
            <w:left w:val="none" w:sz="0" w:space="0" w:color="auto"/>
            <w:bottom w:val="none" w:sz="0" w:space="0" w:color="auto"/>
            <w:right w:val="none" w:sz="0" w:space="0" w:color="auto"/>
          </w:divBdr>
        </w:div>
        <w:div w:id="1255743416">
          <w:marLeft w:val="640"/>
          <w:marRight w:val="0"/>
          <w:marTop w:val="0"/>
          <w:marBottom w:val="0"/>
          <w:divBdr>
            <w:top w:val="none" w:sz="0" w:space="0" w:color="auto"/>
            <w:left w:val="none" w:sz="0" w:space="0" w:color="auto"/>
            <w:bottom w:val="none" w:sz="0" w:space="0" w:color="auto"/>
            <w:right w:val="none" w:sz="0" w:space="0" w:color="auto"/>
          </w:divBdr>
        </w:div>
        <w:div w:id="1556432336">
          <w:marLeft w:val="640"/>
          <w:marRight w:val="0"/>
          <w:marTop w:val="0"/>
          <w:marBottom w:val="0"/>
          <w:divBdr>
            <w:top w:val="none" w:sz="0" w:space="0" w:color="auto"/>
            <w:left w:val="none" w:sz="0" w:space="0" w:color="auto"/>
            <w:bottom w:val="none" w:sz="0" w:space="0" w:color="auto"/>
            <w:right w:val="none" w:sz="0" w:space="0" w:color="auto"/>
          </w:divBdr>
        </w:div>
        <w:div w:id="1582981560">
          <w:marLeft w:val="640"/>
          <w:marRight w:val="0"/>
          <w:marTop w:val="0"/>
          <w:marBottom w:val="0"/>
          <w:divBdr>
            <w:top w:val="none" w:sz="0" w:space="0" w:color="auto"/>
            <w:left w:val="none" w:sz="0" w:space="0" w:color="auto"/>
            <w:bottom w:val="none" w:sz="0" w:space="0" w:color="auto"/>
            <w:right w:val="none" w:sz="0" w:space="0" w:color="auto"/>
          </w:divBdr>
        </w:div>
        <w:div w:id="1787577947">
          <w:marLeft w:val="640"/>
          <w:marRight w:val="0"/>
          <w:marTop w:val="0"/>
          <w:marBottom w:val="0"/>
          <w:divBdr>
            <w:top w:val="none" w:sz="0" w:space="0" w:color="auto"/>
            <w:left w:val="none" w:sz="0" w:space="0" w:color="auto"/>
            <w:bottom w:val="none" w:sz="0" w:space="0" w:color="auto"/>
            <w:right w:val="none" w:sz="0" w:space="0" w:color="auto"/>
          </w:divBdr>
        </w:div>
        <w:div w:id="2037995592">
          <w:marLeft w:val="640"/>
          <w:marRight w:val="0"/>
          <w:marTop w:val="0"/>
          <w:marBottom w:val="0"/>
          <w:divBdr>
            <w:top w:val="none" w:sz="0" w:space="0" w:color="auto"/>
            <w:left w:val="none" w:sz="0" w:space="0" w:color="auto"/>
            <w:bottom w:val="none" w:sz="0" w:space="0" w:color="auto"/>
            <w:right w:val="none" w:sz="0" w:space="0" w:color="auto"/>
          </w:divBdr>
        </w:div>
        <w:div w:id="2073460696">
          <w:marLeft w:val="640"/>
          <w:marRight w:val="0"/>
          <w:marTop w:val="0"/>
          <w:marBottom w:val="0"/>
          <w:divBdr>
            <w:top w:val="none" w:sz="0" w:space="0" w:color="auto"/>
            <w:left w:val="none" w:sz="0" w:space="0" w:color="auto"/>
            <w:bottom w:val="none" w:sz="0" w:space="0" w:color="auto"/>
            <w:right w:val="none" w:sz="0" w:space="0" w:color="auto"/>
          </w:divBdr>
        </w:div>
        <w:div w:id="2080402088">
          <w:marLeft w:val="640"/>
          <w:marRight w:val="0"/>
          <w:marTop w:val="0"/>
          <w:marBottom w:val="0"/>
          <w:divBdr>
            <w:top w:val="none" w:sz="0" w:space="0" w:color="auto"/>
            <w:left w:val="none" w:sz="0" w:space="0" w:color="auto"/>
            <w:bottom w:val="none" w:sz="0" w:space="0" w:color="auto"/>
            <w:right w:val="none" w:sz="0" w:space="0" w:color="auto"/>
          </w:divBdr>
        </w:div>
      </w:divsChild>
    </w:div>
    <w:div w:id="1801073317">
      <w:bodyDiv w:val="1"/>
      <w:marLeft w:val="0"/>
      <w:marRight w:val="0"/>
      <w:marTop w:val="0"/>
      <w:marBottom w:val="0"/>
      <w:divBdr>
        <w:top w:val="none" w:sz="0" w:space="0" w:color="auto"/>
        <w:left w:val="none" w:sz="0" w:space="0" w:color="auto"/>
        <w:bottom w:val="none" w:sz="0" w:space="0" w:color="auto"/>
        <w:right w:val="none" w:sz="0" w:space="0" w:color="auto"/>
      </w:divBdr>
      <w:divsChild>
        <w:div w:id="924268968">
          <w:marLeft w:val="640"/>
          <w:marRight w:val="0"/>
          <w:marTop w:val="0"/>
          <w:marBottom w:val="0"/>
          <w:divBdr>
            <w:top w:val="none" w:sz="0" w:space="0" w:color="auto"/>
            <w:left w:val="none" w:sz="0" w:space="0" w:color="auto"/>
            <w:bottom w:val="none" w:sz="0" w:space="0" w:color="auto"/>
            <w:right w:val="none" w:sz="0" w:space="0" w:color="auto"/>
          </w:divBdr>
        </w:div>
      </w:divsChild>
    </w:div>
    <w:div w:id="1801341552">
      <w:bodyDiv w:val="1"/>
      <w:marLeft w:val="0"/>
      <w:marRight w:val="0"/>
      <w:marTop w:val="0"/>
      <w:marBottom w:val="0"/>
      <w:divBdr>
        <w:top w:val="none" w:sz="0" w:space="0" w:color="auto"/>
        <w:left w:val="none" w:sz="0" w:space="0" w:color="auto"/>
        <w:bottom w:val="none" w:sz="0" w:space="0" w:color="auto"/>
        <w:right w:val="none" w:sz="0" w:space="0" w:color="auto"/>
      </w:divBdr>
      <w:divsChild>
        <w:div w:id="90206634">
          <w:marLeft w:val="640"/>
          <w:marRight w:val="0"/>
          <w:marTop w:val="0"/>
          <w:marBottom w:val="0"/>
          <w:divBdr>
            <w:top w:val="none" w:sz="0" w:space="0" w:color="auto"/>
            <w:left w:val="none" w:sz="0" w:space="0" w:color="auto"/>
            <w:bottom w:val="none" w:sz="0" w:space="0" w:color="auto"/>
            <w:right w:val="none" w:sz="0" w:space="0" w:color="auto"/>
          </w:divBdr>
        </w:div>
        <w:div w:id="302662122">
          <w:marLeft w:val="640"/>
          <w:marRight w:val="0"/>
          <w:marTop w:val="0"/>
          <w:marBottom w:val="0"/>
          <w:divBdr>
            <w:top w:val="none" w:sz="0" w:space="0" w:color="auto"/>
            <w:left w:val="none" w:sz="0" w:space="0" w:color="auto"/>
            <w:bottom w:val="none" w:sz="0" w:space="0" w:color="auto"/>
            <w:right w:val="none" w:sz="0" w:space="0" w:color="auto"/>
          </w:divBdr>
        </w:div>
        <w:div w:id="1012030166">
          <w:marLeft w:val="640"/>
          <w:marRight w:val="0"/>
          <w:marTop w:val="0"/>
          <w:marBottom w:val="0"/>
          <w:divBdr>
            <w:top w:val="none" w:sz="0" w:space="0" w:color="auto"/>
            <w:left w:val="none" w:sz="0" w:space="0" w:color="auto"/>
            <w:bottom w:val="none" w:sz="0" w:space="0" w:color="auto"/>
            <w:right w:val="none" w:sz="0" w:space="0" w:color="auto"/>
          </w:divBdr>
        </w:div>
        <w:div w:id="1136604490">
          <w:marLeft w:val="640"/>
          <w:marRight w:val="0"/>
          <w:marTop w:val="0"/>
          <w:marBottom w:val="0"/>
          <w:divBdr>
            <w:top w:val="none" w:sz="0" w:space="0" w:color="auto"/>
            <w:left w:val="none" w:sz="0" w:space="0" w:color="auto"/>
            <w:bottom w:val="none" w:sz="0" w:space="0" w:color="auto"/>
            <w:right w:val="none" w:sz="0" w:space="0" w:color="auto"/>
          </w:divBdr>
        </w:div>
        <w:div w:id="1272467480">
          <w:marLeft w:val="640"/>
          <w:marRight w:val="0"/>
          <w:marTop w:val="0"/>
          <w:marBottom w:val="0"/>
          <w:divBdr>
            <w:top w:val="none" w:sz="0" w:space="0" w:color="auto"/>
            <w:left w:val="none" w:sz="0" w:space="0" w:color="auto"/>
            <w:bottom w:val="none" w:sz="0" w:space="0" w:color="auto"/>
            <w:right w:val="none" w:sz="0" w:space="0" w:color="auto"/>
          </w:divBdr>
        </w:div>
        <w:div w:id="1325206017">
          <w:marLeft w:val="640"/>
          <w:marRight w:val="0"/>
          <w:marTop w:val="0"/>
          <w:marBottom w:val="0"/>
          <w:divBdr>
            <w:top w:val="none" w:sz="0" w:space="0" w:color="auto"/>
            <w:left w:val="none" w:sz="0" w:space="0" w:color="auto"/>
            <w:bottom w:val="none" w:sz="0" w:space="0" w:color="auto"/>
            <w:right w:val="none" w:sz="0" w:space="0" w:color="auto"/>
          </w:divBdr>
        </w:div>
        <w:div w:id="1386492026">
          <w:marLeft w:val="640"/>
          <w:marRight w:val="0"/>
          <w:marTop w:val="0"/>
          <w:marBottom w:val="0"/>
          <w:divBdr>
            <w:top w:val="none" w:sz="0" w:space="0" w:color="auto"/>
            <w:left w:val="none" w:sz="0" w:space="0" w:color="auto"/>
            <w:bottom w:val="none" w:sz="0" w:space="0" w:color="auto"/>
            <w:right w:val="none" w:sz="0" w:space="0" w:color="auto"/>
          </w:divBdr>
        </w:div>
        <w:div w:id="1605965682">
          <w:marLeft w:val="640"/>
          <w:marRight w:val="0"/>
          <w:marTop w:val="0"/>
          <w:marBottom w:val="0"/>
          <w:divBdr>
            <w:top w:val="none" w:sz="0" w:space="0" w:color="auto"/>
            <w:left w:val="none" w:sz="0" w:space="0" w:color="auto"/>
            <w:bottom w:val="none" w:sz="0" w:space="0" w:color="auto"/>
            <w:right w:val="none" w:sz="0" w:space="0" w:color="auto"/>
          </w:divBdr>
        </w:div>
        <w:div w:id="1877813371">
          <w:marLeft w:val="640"/>
          <w:marRight w:val="0"/>
          <w:marTop w:val="0"/>
          <w:marBottom w:val="0"/>
          <w:divBdr>
            <w:top w:val="none" w:sz="0" w:space="0" w:color="auto"/>
            <w:left w:val="none" w:sz="0" w:space="0" w:color="auto"/>
            <w:bottom w:val="none" w:sz="0" w:space="0" w:color="auto"/>
            <w:right w:val="none" w:sz="0" w:space="0" w:color="auto"/>
          </w:divBdr>
        </w:div>
        <w:div w:id="2012486798">
          <w:marLeft w:val="640"/>
          <w:marRight w:val="0"/>
          <w:marTop w:val="0"/>
          <w:marBottom w:val="0"/>
          <w:divBdr>
            <w:top w:val="none" w:sz="0" w:space="0" w:color="auto"/>
            <w:left w:val="none" w:sz="0" w:space="0" w:color="auto"/>
            <w:bottom w:val="none" w:sz="0" w:space="0" w:color="auto"/>
            <w:right w:val="none" w:sz="0" w:space="0" w:color="auto"/>
          </w:divBdr>
        </w:div>
      </w:divsChild>
    </w:div>
    <w:div w:id="1803765163">
      <w:bodyDiv w:val="1"/>
      <w:marLeft w:val="0"/>
      <w:marRight w:val="0"/>
      <w:marTop w:val="0"/>
      <w:marBottom w:val="0"/>
      <w:divBdr>
        <w:top w:val="none" w:sz="0" w:space="0" w:color="auto"/>
        <w:left w:val="none" w:sz="0" w:space="0" w:color="auto"/>
        <w:bottom w:val="none" w:sz="0" w:space="0" w:color="auto"/>
        <w:right w:val="none" w:sz="0" w:space="0" w:color="auto"/>
      </w:divBdr>
    </w:div>
    <w:div w:id="1806383798">
      <w:bodyDiv w:val="1"/>
      <w:marLeft w:val="0"/>
      <w:marRight w:val="0"/>
      <w:marTop w:val="0"/>
      <w:marBottom w:val="0"/>
      <w:divBdr>
        <w:top w:val="none" w:sz="0" w:space="0" w:color="auto"/>
        <w:left w:val="none" w:sz="0" w:space="0" w:color="auto"/>
        <w:bottom w:val="none" w:sz="0" w:space="0" w:color="auto"/>
        <w:right w:val="none" w:sz="0" w:space="0" w:color="auto"/>
      </w:divBdr>
      <w:divsChild>
        <w:div w:id="320349710">
          <w:marLeft w:val="640"/>
          <w:marRight w:val="0"/>
          <w:marTop w:val="0"/>
          <w:marBottom w:val="0"/>
          <w:divBdr>
            <w:top w:val="none" w:sz="0" w:space="0" w:color="auto"/>
            <w:left w:val="none" w:sz="0" w:space="0" w:color="auto"/>
            <w:bottom w:val="none" w:sz="0" w:space="0" w:color="auto"/>
            <w:right w:val="none" w:sz="0" w:space="0" w:color="auto"/>
          </w:divBdr>
        </w:div>
        <w:div w:id="454830701">
          <w:marLeft w:val="640"/>
          <w:marRight w:val="0"/>
          <w:marTop w:val="0"/>
          <w:marBottom w:val="0"/>
          <w:divBdr>
            <w:top w:val="none" w:sz="0" w:space="0" w:color="auto"/>
            <w:left w:val="none" w:sz="0" w:space="0" w:color="auto"/>
            <w:bottom w:val="none" w:sz="0" w:space="0" w:color="auto"/>
            <w:right w:val="none" w:sz="0" w:space="0" w:color="auto"/>
          </w:divBdr>
        </w:div>
        <w:div w:id="545799283">
          <w:marLeft w:val="640"/>
          <w:marRight w:val="0"/>
          <w:marTop w:val="0"/>
          <w:marBottom w:val="0"/>
          <w:divBdr>
            <w:top w:val="none" w:sz="0" w:space="0" w:color="auto"/>
            <w:left w:val="none" w:sz="0" w:space="0" w:color="auto"/>
            <w:bottom w:val="none" w:sz="0" w:space="0" w:color="auto"/>
            <w:right w:val="none" w:sz="0" w:space="0" w:color="auto"/>
          </w:divBdr>
        </w:div>
        <w:div w:id="998732167">
          <w:marLeft w:val="640"/>
          <w:marRight w:val="0"/>
          <w:marTop w:val="0"/>
          <w:marBottom w:val="0"/>
          <w:divBdr>
            <w:top w:val="none" w:sz="0" w:space="0" w:color="auto"/>
            <w:left w:val="none" w:sz="0" w:space="0" w:color="auto"/>
            <w:bottom w:val="none" w:sz="0" w:space="0" w:color="auto"/>
            <w:right w:val="none" w:sz="0" w:space="0" w:color="auto"/>
          </w:divBdr>
        </w:div>
        <w:div w:id="1008944853">
          <w:marLeft w:val="640"/>
          <w:marRight w:val="0"/>
          <w:marTop w:val="0"/>
          <w:marBottom w:val="0"/>
          <w:divBdr>
            <w:top w:val="none" w:sz="0" w:space="0" w:color="auto"/>
            <w:left w:val="none" w:sz="0" w:space="0" w:color="auto"/>
            <w:bottom w:val="none" w:sz="0" w:space="0" w:color="auto"/>
            <w:right w:val="none" w:sz="0" w:space="0" w:color="auto"/>
          </w:divBdr>
        </w:div>
        <w:div w:id="1134713448">
          <w:marLeft w:val="640"/>
          <w:marRight w:val="0"/>
          <w:marTop w:val="0"/>
          <w:marBottom w:val="0"/>
          <w:divBdr>
            <w:top w:val="none" w:sz="0" w:space="0" w:color="auto"/>
            <w:left w:val="none" w:sz="0" w:space="0" w:color="auto"/>
            <w:bottom w:val="none" w:sz="0" w:space="0" w:color="auto"/>
            <w:right w:val="none" w:sz="0" w:space="0" w:color="auto"/>
          </w:divBdr>
        </w:div>
        <w:div w:id="1498809312">
          <w:marLeft w:val="640"/>
          <w:marRight w:val="0"/>
          <w:marTop w:val="0"/>
          <w:marBottom w:val="0"/>
          <w:divBdr>
            <w:top w:val="none" w:sz="0" w:space="0" w:color="auto"/>
            <w:left w:val="none" w:sz="0" w:space="0" w:color="auto"/>
            <w:bottom w:val="none" w:sz="0" w:space="0" w:color="auto"/>
            <w:right w:val="none" w:sz="0" w:space="0" w:color="auto"/>
          </w:divBdr>
        </w:div>
        <w:div w:id="1830949622">
          <w:marLeft w:val="640"/>
          <w:marRight w:val="0"/>
          <w:marTop w:val="0"/>
          <w:marBottom w:val="0"/>
          <w:divBdr>
            <w:top w:val="none" w:sz="0" w:space="0" w:color="auto"/>
            <w:left w:val="none" w:sz="0" w:space="0" w:color="auto"/>
            <w:bottom w:val="none" w:sz="0" w:space="0" w:color="auto"/>
            <w:right w:val="none" w:sz="0" w:space="0" w:color="auto"/>
          </w:divBdr>
        </w:div>
        <w:div w:id="1834491574">
          <w:marLeft w:val="640"/>
          <w:marRight w:val="0"/>
          <w:marTop w:val="0"/>
          <w:marBottom w:val="0"/>
          <w:divBdr>
            <w:top w:val="none" w:sz="0" w:space="0" w:color="auto"/>
            <w:left w:val="none" w:sz="0" w:space="0" w:color="auto"/>
            <w:bottom w:val="none" w:sz="0" w:space="0" w:color="auto"/>
            <w:right w:val="none" w:sz="0" w:space="0" w:color="auto"/>
          </w:divBdr>
        </w:div>
        <w:div w:id="1903439701">
          <w:marLeft w:val="640"/>
          <w:marRight w:val="0"/>
          <w:marTop w:val="0"/>
          <w:marBottom w:val="0"/>
          <w:divBdr>
            <w:top w:val="none" w:sz="0" w:space="0" w:color="auto"/>
            <w:left w:val="none" w:sz="0" w:space="0" w:color="auto"/>
            <w:bottom w:val="none" w:sz="0" w:space="0" w:color="auto"/>
            <w:right w:val="none" w:sz="0" w:space="0" w:color="auto"/>
          </w:divBdr>
        </w:div>
        <w:div w:id="1950351459">
          <w:marLeft w:val="640"/>
          <w:marRight w:val="0"/>
          <w:marTop w:val="0"/>
          <w:marBottom w:val="0"/>
          <w:divBdr>
            <w:top w:val="none" w:sz="0" w:space="0" w:color="auto"/>
            <w:left w:val="none" w:sz="0" w:space="0" w:color="auto"/>
            <w:bottom w:val="none" w:sz="0" w:space="0" w:color="auto"/>
            <w:right w:val="none" w:sz="0" w:space="0" w:color="auto"/>
          </w:divBdr>
        </w:div>
        <w:div w:id="2006324586">
          <w:marLeft w:val="640"/>
          <w:marRight w:val="0"/>
          <w:marTop w:val="0"/>
          <w:marBottom w:val="0"/>
          <w:divBdr>
            <w:top w:val="none" w:sz="0" w:space="0" w:color="auto"/>
            <w:left w:val="none" w:sz="0" w:space="0" w:color="auto"/>
            <w:bottom w:val="none" w:sz="0" w:space="0" w:color="auto"/>
            <w:right w:val="none" w:sz="0" w:space="0" w:color="auto"/>
          </w:divBdr>
        </w:div>
      </w:divsChild>
    </w:div>
    <w:div w:id="1811440697">
      <w:bodyDiv w:val="1"/>
      <w:marLeft w:val="0"/>
      <w:marRight w:val="0"/>
      <w:marTop w:val="0"/>
      <w:marBottom w:val="0"/>
      <w:divBdr>
        <w:top w:val="none" w:sz="0" w:space="0" w:color="auto"/>
        <w:left w:val="none" w:sz="0" w:space="0" w:color="auto"/>
        <w:bottom w:val="none" w:sz="0" w:space="0" w:color="auto"/>
        <w:right w:val="none" w:sz="0" w:space="0" w:color="auto"/>
      </w:divBdr>
    </w:div>
    <w:div w:id="1812136577">
      <w:bodyDiv w:val="1"/>
      <w:marLeft w:val="0"/>
      <w:marRight w:val="0"/>
      <w:marTop w:val="0"/>
      <w:marBottom w:val="0"/>
      <w:divBdr>
        <w:top w:val="none" w:sz="0" w:space="0" w:color="auto"/>
        <w:left w:val="none" w:sz="0" w:space="0" w:color="auto"/>
        <w:bottom w:val="none" w:sz="0" w:space="0" w:color="auto"/>
        <w:right w:val="none" w:sz="0" w:space="0" w:color="auto"/>
      </w:divBdr>
    </w:div>
    <w:div w:id="1815638843">
      <w:bodyDiv w:val="1"/>
      <w:marLeft w:val="0"/>
      <w:marRight w:val="0"/>
      <w:marTop w:val="0"/>
      <w:marBottom w:val="0"/>
      <w:divBdr>
        <w:top w:val="none" w:sz="0" w:space="0" w:color="auto"/>
        <w:left w:val="none" w:sz="0" w:space="0" w:color="auto"/>
        <w:bottom w:val="none" w:sz="0" w:space="0" w:color="auto"/>
        <w:right w:val="none" w:sz="0" w:space="0" w:color="auto"/>
      </w:divBdr>
    </w:div>
    <w:div w:id="1816265022">
      <w:bodyDiv w:val="1"/>
      <w:marLeft w:val="0"/>
      <w:marRight w:val="0"/>
      <w:marTop w:val="0"/>
      <w:marBottom w:val="0"/>
      <w:divBdr>
        <w:top w:val="none" w:sz="0" w:space="0" w:color="auto"/>
        <w:left w:val="none" w:sz="0" w:space="0" w:color="auto"/>
        <w:bottom w:val="none" w:sz="0" w:space="0" w:color="auto"/>
        <w:right w:val="none" w:sz="0" w:space="0" w:color="auto"/>
      </w:divBdr>
    </w:div>
    <w:div w:id="1821924347">
      <w:bodyDiv w:val="1"/>
      <w:marLeft w:val="0"/>
      <w:marRight w:val="0"/>
      <w:marTop w:val="0"/>
      <w:marBottom w:val="0"/>
      <w:divBdr>
        <w:top w:val="none" w:sz="0" w:space="0" w:color="auto"/>
        <w:left w:val="none" w:sz="0" w:space="0" w:color="auto"/>
        <w:bottom w:val="none" w:sz="0" w:space="0" w:color="auto"/>
        <w:right w:val="none" w:sz="0" w:space="0" w:color="auto"/>
      </w:divBdr>
    </w:div>
    <w:div w:id="1825507586">
      <w:bodyDiv w:val="1"/>
      <w:marLeft w:val="0"/>
      <w:marRight w:val="0"/>
      <w:marTop w:val="0"/>
      <w:marBottom w:val="0"/>
      <w:divBdr>
        <w:top w:val="none" w:sz="0" w:space="0" w:color="auto"/>
        <w:left w:val="none" w:sz="0" w:space="0" w:color="auto"/>
        <w:bottom w:val="none" w:sz="0" w:space="0" w:color="auto"/>
        <w:right w:val="none" w:sz="0" w:space="0" w:color="auto"/>
      </w:divBdr>
      <w:divsChild>
        <w:div w:id="257492482">
          <w:marLeft w:val="640"/>
          <w:marRight w:val="0"/>
          <w:marTop w:val="0"/>
          <w:marBottom w:val="0"/>
          <w:divBdr>
            <w:top w:val="none" w:sz="0" w:space="0" w:color="auto"/>
            <w:left w:val="none" w:sz="0" w:space="0" w:color="auto"/>
            <w:bottom w:val="none" w:sz="0" w:space="0" w:color="auto"/>
            <w:right w:val="none" w:sz="0" w:space="0" w:color="auto"/>
          </w:divBdr>
        </w:div>
        <w:div w:id="380398192">
          <w:marLeft w:val="640"/>
          <w:marRight w:val="0"/>
          <w:marTop w:val="0"/>
          <w:marBottom w:val="0"/>
          <w:divBdr>
            <w:top w:val="none" w:sz="0" w:space="0" w:color="auto"/>
            <w:left w:val="none" w:sz="0" w:space="0" w:color="auto"/>
            <w:bottom w:val="none" w:sz="0" w:space="0" w:color="auto"/>
            <w:right w:val="none" w:sz="0" w:space="0" w:color="auto"/>
          </w:divBdr>
        </w:div>
        <w:div w:id="734475765">
          <w:marLeft w:val="640"/>
          <w:marRight w:val="0"/>
          <w:marTop w:val="0"/>
          <w:marBottom w:val="0"/>
          <w:divBdr>
            <w:top w:val="none" w:sz="0" w:space="0" w:color="auto"/>
            <w:left w:val="none" w:sz="0" w:space="0" w:color="auto"/>
            <w:bottom w:val="none" w:sz="0" w:space="0" w:color="auto"/>
            <w:right w:val="none" w:sz="0" w:space="0" w:color="auto"/>
          </w:divBdr>
        </w:div>
        <w:div w:id="1069157452">
          <w:marLeft w:val="640"/>
          <w:marRight w:val="0"/>
          <w:marTop w:val="0"/>
          <w:marBottom w:val="0"/>
          <w:divBdr>
            <w:top w:val="none" w:sz="0" w:space="0" w:color="auto"/>
            <w:left w:val="none" w:sz="0" w:space="0" w:color="auto"/>
            <w:bottom w:val="none" w:sz="0" w:space="0" w:color="auto"/>
            <w:right w:val="none" w:sz="0" w:space="0" w:color="auto"/>
          </w:divBdr>
        </w:div>
        <w:div w:id="1439106248">
          <w:marLeft w:val="640"/>
          <w:marRight w:val="0"/>
          <w:marTop w:val="0"/>
          <w:marBottom w:val="0"/>
          <w:divBdr>
            <w:top w:val="none" w:sz="0" w:space="0" w:color="auto"/>
            <w:left w:val="none" w:sz="0" w:space="0" w:color="auto"/>
            <w:bottom w:val="none" w:sz="0" w:space="0" w:color="auto"/>
            <w:right w:val="none" w:sz="0" w:space="0" w:color="auto"/>
          </w:divBdr>
        </w:div>
        <w:div w:id="1569926203">
          <w:marLeft w:val="640"/>
          <w:marRight w:val="0"/>
          <w:marTop w:val="0"/>
          <w:marBottom w:val="0"/>
          <w:divBdr>
            <w:top w:val="none" w:sz="0" w:space="0" w:color="auto"/>
            <w:left w:val="none" w:sz="0" w:space="0" w:color="auto"/>
            <w:bottom w:val="none" w:sz="0" w:space="0" w:color="auto"/>
            <w:right w:val="none" w:sz="0" w:space="0" w:color="auto"/>
          </w:divBdr>
        </w:div>
        <w:div w:id="1687290828">
          <w:marLeft w:val="640"/>
          <w:marRight w:val="0"/>
          <w:marTop w:val="0"/>
          <w:marBottom w:val="0"/>
          <w:divBdr>
            <w:top w:val="none" w:sz="0" w:space="0" w:color="auto"/>
            <w:left w:val="none" w:sz="0" w:space="0" w:color="auto"/>
            <w:bottom w:val="none" w:sz="0" w:space="0" w:color="auto"/>
            <w:right w:val="none" w:sz="0" w:space="0" w:color="auto"/>
          </w:divBdr>
        </w:div>
        <w:div w:id="2074962061">
          <w:marLeft w:val="640"/>
          <w:marRight w:val="0"/>
          <w:marTop w:val="0"/>
          <w:marBottom w:val="0"/>
          <w:divBdr>
            <w:top w:val="none" w:sz="0" w:space="0" w:color="auto"/>
            <w:left w:val="none" w:sz="0" w:space="0" w:color="auto"/>
            <w:bottom w:val="none" w:sz="0" w:space="0" w:color="auto"/>
            <w:right w:val="none" w:sz="0" w:space="0" w:color="auto"/>
          </w:divBdr>
        </w:div>
      </w:divsChild>
    </w:div>
    <w:div w:id="1827092052">
      <w:bodyDiv w:val="1"/>
      <w:marLeft w:val="0"/>
      <w:marRight w:val="0"/>
      <w:marTop w:val="0"/>
      <w:marBottom w:val="0"/>
      <w:divBdr>
        <w:top w:val="none" w:sz="0" w:space="0" w:color="auto"/>
        <w:left w:val="none" w:sz="0" w:space="0" w:color="auto"/>
        <w:bottom w:val="none" w:sz="0" w:space="0" w:color="auto"/>
        <w:right w:val="none" w:sz="0" w:space="0" w:color="auto"/>
      </w:divBdr>
      <w:divsChild>
        <w:div w:id="402799930">
          <w:marLeft w:val="0"/>
          <w:marRight w:val="0"/>
          <w:marTop w:val="0"/>
          <w:marBottom w:val="0"/>
          <w:divBdr>
            <w:top w:val="none" w:sz="0" w:space="0" w:color="auto"/>
            <w:left w:val="none" w:sz="0" w:space="0" w:color="auto"/>
            <w:bottom w:val="none" w:sz="0" w:space="0" w:color="auto"/>
            <w:right w:val="none" w:sz="0" w:space="0" w:color="auto"/>
          </w:divBdr>
          <w:divsChild>
            <w:div w:id="811171369">
              <w:marLeft w:val="0"/>
              <w:marRight w:val="0"/>
              <w:marTop w:val="0"/>
              <w:marBottom w:val="0"/>
              <w:divBdr>
                <w:top w:val="none" w:sz="0" w:space="0" w:color="auto"/>
                <w:left w:val="none" w:sz="0" w:space="0" w:color="auto"/>
                <w:bottom w:val="none" w:sz="0" w:space="0" w:color="auto"/>
                <w:right w:val="none" w:sz="0" w:space="0" w:color="auto"/>
              </w:divBdr>
              <w:divsChild>
                <w:div w:id="1929079016">
                  <w:marLeft w:val="0"/>
                  <w:marRight w:val="0"/>
                  <w:marTop w:val="0"/>
                  <w:marBottom w:val="0"/>
                  <w:divBdr>
                    <w:top w:val="none" w:sz="0" w:space="0" w:color="auto"/>
                    <w:left w:val="none" w:sz="0" w:space="0" w:color="auto"/>
                    <w:bottom w:val="none" w:sz="0" w:space="0" w:color="auto"/>
                    <w:right w:val="none" w:sz="0" w:space="0" w:color="auto"/>
                  </w:divBdr>
                  <w:divsChild>
                    <w:div w:id="954092385">
                      <w:marLeft w:val="0"/>
                      <w:marRight w:val="0"/>
                      <w:marTop w:val="0"/>
                      <w:marBottom w:val="0"/>
                      <w:divBdr>
                        <w:top w:val="none" w:sz="0" w:space="0" w:color="auto"/>
                        <w:left w:val="none" w:sz="0" w:space="0" w:color="auto"/>
                        <w:bottom w:val="none" w:sz="0" w:space="0" w:color="auto"/>
                        <w:right w:val="none" w:sz="0" w:space="0" w:color="auto"/>
                      </w:divBdr>
                      <w:divsChild>
                        <w:div w:id="941452674">
                          <w:marLeft w:val="0"/>
                          <w:marRight w:val="0"/>
                          <w:marTop w:val="0"/>
                          <w:marBottom w:val="0"/>
                          <w:divBdr>
                            <w:top w:val="none" w:sz="0" w:space="0" w:color="auto"/>
                            <w:left w:val="none" w:sz="0" w:space="0" w:color="auto"/>
                            <w:bottom w:val="none" w:sz="0" w:space="0" w:color="auto"/>
                            <w:right w:val="none" w:sz="0" w:space="0" w:color="auto"/>
                          </w:divBdr>
                          <w:divsChild>
                            <w:div w:id="6195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372920">
      <w:bodyDiv w:val="1"/>
      <w:marLeft w:val="0"/>
      <w:marRight w:val="0"/>
      <w:marTop w:val="0"/>
      <w:marBottom w:val="0"/>
      <w:divBdr>
        <w:top w:val="none" w:sz="0" w:space="0" w:color="auto"/>
        <w:left w:val="none" w:sz="0" w:space="0" w:color="auto"/>
        <w:bottom w:val="none" w:sz="0" w:space="0" w:color="auto"/>
        <w:right w:val="none" w:sz="0" w:space="0" w:color="auto"/>
      </w:divBdr>
    </w:div>
    <w:div w:id="1860267550">
      <w:bodyDiv w:val="1"/>
      <w:marLeft w:val="0"/>
      <w:marRight w:val="0"/>
      <w:marTop w:val="0"/>
      <w:marBottom w:val="0"/>
      <w:divBdr>
        <w:top w:val="none" w:sz="0" w:space="0" w:color="auto"/>
        <w:left w:val="none" w:sz="0" w:space="0" w:color="auto"/>
        <w:bottom w:val="none" w:sz="0" w:space="0" w:color="auto"/>
        <w:right w:val="none" w:sz="0" w:space="0" w:color="auto"/>
      </w:divBdr>
      <w:divsChild>
        <w:div w:id="109205788">
          <w:marLeft w:val="640"/>
          <w:marRight w:val="0"/>
          <w:marTop w:val="0"/>
          <w:marBottom w:val="0"/>
          <w:divBdr>
            <w:top w:val="none" w:sz="0" w:space="0" w:color="auto"/>
            <w:left w:val="none" w:sz="0" w:space="0" w:color="auto"/>
            <w:bottom w:val="none" w:sz="0" w:space="0" w:color="auto"/>
            <w:right w:val="none" w:sz="0" w:space="0" w:color="auto"/>
          </w:divBdr>
        </w:div>
        <w:div w:id="141387445">
          <w:marLeft w:val="640"/>
          <w:marRight w:val="0"/>
          <w:marTop w:val="0"/>
          <w:marBottom w:val="0"/>
          <w:divBdr>
            <w:top w:val="none" w:sz="0" w:space="0" w:color="auto"/>
            <w:left w:val="none" w:sz="0" w:space="0" w:color="auto"/>
            <w:bottom w:val="none" w:sz="0" w:space="0" w:color="auto"/>
            <w:right w:val="none" w:sz="0" w:space="0" w:color="auto"/>
          </w:divBdr>
        </w:div>
        <w:div w:id="228461131">
          <w:marLeft w:val="640"/>
          <w:marRight w:val="0"/>
          <w:marTop w:val="0"/>
          <w:marBottom w:val="0"/>
          <w:divBdr>
            <w:top w:val="none" w:sz="0" w:space="0" w:color="auto"/>
            <w:left w:val="none" w:sz="0" w:space="0" w:color="auto"/>
            <w:bottom w:val="none" w:sz="0" w:space="0" w:color="auto"/>
            <w:right w:val="none" w:sz="0" w:space="0" w:color="auto"/>
          </w:divBdr>
        </w:div>
        <w:div w:id="699430107">
          <w:marLeft w:val="640"/>
          <w:marRight w:val="0"/>
          <w:marTop w:val="0"/>
          <w:marBottom w:val="0"/>
          <w:divBdr>
            <w:top w:val="none" w:sz="0" w:space="0" w:color="auto"/>
            <w:left w:val="none" w:sz="0" w:space="0" w:color="auto"/>
            <w:bottom w:val="none" w:sz="0" w:space="0" w:color="auto"/>
            <w:right w:val="none" w:sz="0" w:space="0" w:color="auto"/>
          </w:divBdr>
        </w:div>
        <w:div w:id="836381965">
          <w:marLeft w:val="640"/>
          <w:marRight w:val="0"/>
          <w:marTop w:val="0"/>
          <w:marBottom w:val="0"/>
          <w:divBdr>
            <w:top w:val="none" w:sz="0" w:space="0" w:color="auto"/>
            <w:left w:val="none" w:sz="0" w:space="0" w:color="auto"/>
            <w:bottom w:val="none" w:sz="0" w:space="0" w:color="auto"/>
            <w:right w:val="none" w:sz="0" w:space="0" w:color="auto"/>
          </w:divBdr>
        </w:div>
        <w:div w:id="900602254">
          <w:marLeft w:val="640"/>
          <w:marRight w:val="0"/>
          <w:marTop w:val="0"/>
          <w:marBottom w:val="0"/>
          <w:divBdr>
            <w:top w:val="none" w:sz="0" w:space="0" w:color="auto"/>
            <w:left w:val="none" w:sz="0" w:space="0" w:color="auto"/>
            <w:bottom w:val="none" w:sz="0" w:space="0" w:color="auto"/>
            <w:right w:val="none" w:sz="0" w:space="0" w:color="auto"/>
          </w:divBdr>
        </w:div>
        <w:div w:id="1111045357">
          <w:marLeft w:val="640"/>
          <w:marRight w:val="0"/>
          <w:marTop w:val="0"/>
          <w:marBottom w:val="0"/>
          <w:divBdr>
            <w:top w:val="none" w:sz="0" w:space="0" w:color="auto"/>
            <w:left w:val="none" w:sz="0" w:space="0" w:color="auto"/>
            <w:bottom w:val="none" w:sz="0" w:space="0" w:color="auto"/>
            <w:right w:val="none" w:sz="0" w:space="0" w:color="auto"/>
          </w:divBdr>
        </w:div>
        <w:div w:id="1466846950">
          <w:marLeft w:val="640"/>
          <w:marRight w:val="0"/>
          <w:marTop w:val="0"/>
          <w:marBottom w:val="0"/>
          <w:divBdr>
            <w:top w:val="none" w:sz="0" w:space="0" w:color="auto"/>
            <w:left w:val="none" w:sz="0" w:space="0" w:color="auto"/>
            <w:bottom w:val="none" w:sz="0" w:space="0" w:color="auto"/>
            <w:right w:val="none" w:sz="0" w:space="0" w:color="auto"/>
          </w:divBdr>
        </w:div>
        <w:div w:id="2051300553">
          <w:marLeft w:val="640"/>
          <w:marRight w:val="0"/>
          <w:marTop w:val="0"/>
          <w:marBottom w:val="0"/>
          <w:divBdr>
            <w:top w:val="none" w:sz="0" w:space="0" w:color="auto"/>
            <w:left w:val="none" w:sz="0" w:space="0" w:color="auto"/>
            <w:bottom w:val="none" w:sz="0" w:space="0" w:color="auto"/>
            <w:right w:val="none" w:sz="0" w:space="0" w:color="auto"/>
          </w:divBdr>
        </w:div>
        <w:div w:id="2091417162">
          <w:marLeft w:val="640"/>
          <w:marRight w:val="0"/>
          <w:marTop w:val="0"/>
          <w:marBottom w:val="0"/>
          <w:divBdr>
            <w:top w:val="none" w:sz="0" w:space="0" w:color="auto"/>
            <w:left w:val="none" w:sz="0" w:space="0" w:color="auto"/>
            <w:bottom w:val="none" w:sz="0" w:space="0" w:color="auto"/>
            <w:right w:val="none" w:sz="0" w:space="0" w:color="auto"/>
          </w:divBdr>
        </w:div>
      </w:divsChild>
    </w:div>
    <w:div w:id="1861118124">
      <w:bodyDiv w:val="1"/>
      <w:marLeft w:val="0"/>
      <w:marRight w:val="0"/>
      <w:marTop w:val="0"/>
      <w:marBottom w:val="0"/>
      <w:divBdr>
        <w:top w:val="none" w:sz="0" w:space="0" w:color="auto"/>
        <w:left w:val="none" w:sz="0" w:space="0" w:color="auto"/>
        <w:bottom w:val="none" w:sz="0" w:space="0" w:color="auto"/>
        <w:right w:val="none" w:sz="0" w:space="0" w:color="auto"/>
      </w:divBdr>
    </w:div>
    <w:div w:id="1874729345">
      <w:bodyDiv w:val="1"/>
      <w:marLeft w:val="0"/>
      <w:marRight w:val="0"/>
      <w:marTop w:val="0"/>
      <w:marBottom w:val="0"/>
      <w:divBdr>
        <w:top w:val="none" w:sz="0" w:space="0" w:color="auto"/>
        <w:left w:val="none" w:sz="0" w:space="0" w:color="auto"/>
        <w:bottom w:val="none" w:sz="0" w:space="0" w:color="auto"/>
        <w:right w:val="none" w:sz="0" w:space="0" w:color="auto"/>
      </w:divBdr>
      <w:divsChild>
        <w:div w:id="202250136">
          <w:marLeft w:val="640"/>
          <w:marRight w:val="0"/>
          <w:marTop w:val="0"/>
          <w:marBottom w:val="0"/>
          <w:divBdr>
            <w:top w:val="none" w:sz="0" w:space="0" w:color="auto"/>
            <w:left w:val="none" w:sz="0" w:space="0" w:color="auto"/>
            <w:bottom w:val="none" w:sz="0" w:space="0" w:color="auto"/>
            <w:right w:val="none" w:sz="0" w:space="0" w:color="auto"/>
          </w:divBdr>
        </w:div>
        <w:div w:id="500119204">
          <w:marLeft w:val="640"/>
          <w:marRight w:val="0"/>
          <w:marTop w:val="0"/>
          <w:marBottom w:val="0"/>
          <w:divBdr>
            <w:top w:val="none" w:sz="0" w:space="0" w:color="auto"/>
            <w:left w:val="none" w:sz="0" w:space="0" w:color="auto"/>
            <w:bottom w:val="none" w:sz="0" w:space="0" w:color="auto"/>
            <w:right w:val="none" w:sz="0" w:space="0" w:color="auto"/>
          </w:divBdr>
        </w:div>
        <w:div w:id="752238245">
          <w:marLeft w:val="640"/>
          <w:marRight w:val="0"/>
          <w:marTop w:val="0"/>
          <w:marBottom w:val="0"/>
          <w:divBdr>
            <w:top w:val="none" w:sz="0" w:space="0" w:color="auto"/>
            <w:left w:val="none" w:sz="0" w:space="0" w:color="auto"/>
            <w:bottom w:val="none" w:sz="0" w:space="0" w:color="auto"/>
            <w:right w:val="none" w:sz="0" w:space="0" w:color="auto"/>
          </w:divBdr>
        </w:div>
        <w:div w:id="770130578">
          <w:marLeft w:val="640"/>
          <w:marRight w:val="0"/>
          <w:marTop w:val="0"/>
          <w:marBottom w:val="0"/>
          <w:divBdr>
            <w:top w:val="none" w:sz="0" w:space="0" w:color="auto"/>
            <w:left w:val="none" w:sz="0" w:space="0" w:color="auto"/>
            <w:bottom w:val="none" w:sz="0" w:space="0" w:color="auto"/>
            <w:right w:val="none" w:sz="0" w:space="0" w:color="auto"/>
          </w:divBdr>
        </w:div>
        <w:div w:id="774667241">
          <w:marLeft w:val="640"/>
          <w:marRight w:val="0"/>
          <w:marTop w:val="0"/>
          <w:marBottom w:val="0"/>
          <w:divBdr>
            <w:top w:val="none" w:sz="0" w:space="0" w:color="auto"/>
            <w:left w:val="none" w:sz="0" w:space="0" w:color="auto"/>
            <w:bottom w:val="none" w:sz="0" w:space="0" w:color="auto"/>
            <w:right w:val="none" w:sz="0" w:space="0" w:color="auto"/>
          </w:divBdr>
        </w:div>
        <w:div w:id="874805104">
          <w:marLeft w:val="640"/>
          <w:marRight w:val="0"/>
          <w:marTop w:val="0"/>
          <w:marBottom w:val="0"/>
          <w:divBdr>
            <w:top w:val="none" w:sz="0" w:space="0" w:color="auto"/>
            <w:left w:val="none" w:sz="0" w:space="0" w:color="auto"/>
            <w:bottom w:val="none" w:sz="0" w:space="0" w:color="auto"/>
            <w:right w:val="none" w:sz="0" w:space="0" w:color="auto"/>
          </w:divBdr>
        </w:div>
        <w:div w:id="884027583">
          <w:marLeft w:val="640"/>
          <w:marRight w:val="0"/>
          <w:marTop w:val="0"/>
          <w:marBottom w:val="0"/>
          <w:divBdr>
            <w:top w:val="none" w:sz="0" w:space="0" w:color="auto"/>
            <w:left w:val="none" w:sz="0" w:space="0" w:color="auto"/>
            <w:bottom w:val="none" w:sz="0" w:space="0" w:color="auto"/>
            <w:right w:val="none" w:sz="0" w:space="0" w:color="auto"/>
          </w:divBdr>
        </w:div>
        <w:div w:id="1053505040">
          <w:marLeft w:val="640"/>
          <w:marRight w:val="0"/>
          <w:marTop w:val="0"/>
          <w:marBottom w:val="0"/>
          <w:divBdr>
            <w:top w:val="none" w:sz="0" w:space="0" w:color="auto"/>
            <w:left w:val="none" w:sz="0" w:space="0" w:color="auto"/>
            <w:bottom w:val="none" w:sz="0" w:space="0" w:color="auto"/>
            <w:right w:val="none" w:sz="0" w:space="0" w:color="auto"/>
          </w:divBdr>
        </w:div>
        <w:div w:id="1303804635">
          <w:marLeft w:val="640"/>
          <w:marRight w:val="0"/>
          <w:marTop w:val="0"/>
          <w:marBottom w:val="0"/>
          <w:divBdr>
            <w:top w:val="none" w:sz="0" w:space="0" w:color="auto"/>
            <w:left w:val="none" w:sz="0" w:space="0" w:color="auto"/>
            <w:bottom w:val="none" w:sz="0" w:space="0" w:color="auto"/>
            <w:right w:val="none" w:sz="0" w:space="0" w:color="auto"/>
          </w:divBdr>
        </w:div>
        <w:div w:id="1479300253">
          <w:marLeft w:val="640"/>
          <w:marRight w:val="0"/>
          <w:marTop w:val="0"/>
          <w:marBottom w:val="0"/>
          <w:divBdr>
            <w:top w:val="none" w:sz="0" w:space="0" w:color="auto"/>
            <w:left w:val="none" w:sz="0" w:space="0" w:color="auto"/>
            <w:bottom w:val="none" w:sz="0" w:space="0" w:color="auto"/>
            <w:right w:val="none" w:sz="0" w:space="0" w:color="auto"/>
          </w:divBdr>
        </w:div>
        <w:div w:id="1764302534">
          <w:marLeft w:val="640"/>
          <w:marRight w:val="0"/>
          <w:marTop w:val="0"/>
          <w:marBottom w:val="0"/>
          <w:divBdr>
            <w:top w:val="none" w:sz="0" w:space="0" w:color="auto"/>
            <w:left w:val="none" w:sz="0" w:space="0" w:color="auto"/>
            <w:bottom w:val="none" w:sz="0" w:space="0" w:color="auto"/>
            <w:right w:val="none" w:sz="0" w:space="0" w:color="auto"/>
          </w:divBdr>
        </w:div>
      </w:divsChild>
    </w:div>
    <w:div w:id="1876459386">
      <w:bodyDiv w:val="1"/>
      <w:marLeft w:val="0"/>
      <w:marRight w:val="0"/>
      <w:marTop w:val="0"/>
      <w:marBottom w:val="0"/>
      <w:divBdr>
        <w:top w:val="none" w:sz="0" w:space="0" w:color="auto"/>
        <w:left w:val="none" w:sz="0" w:space="0" w:color="auto"/>
        <w:bottom w:val="none" w:sz="0" w:space="0" w:color="auto"/>
        <w:right w:val="none" w:sz="0" w:space="0" w:color="auto"/>
      </w:divBdr>
    </w:div>
    <w:div w:id="1877229171">
      <w:bodyDiv w:val="1"/>
      <w:marLeft w:val="0"/>
      <w:marRight w:val="0"/>
      <w:marTop w:val="0"/>
      <w:marBottom w:val="0"/>
      <w:divBdr>
        <w:top w:val="none" w:sz="0" w:space="0" w:color="auto"/>
        <w:left w:val="none" w:sz="0" w:space="0" w:color="auto"/>
        <w:bottom w:val="none" w:sz="0" w:space="0" w:color="auto"/>
        <w:right w:val="none" w:sz="0" w:space="0" w:color="auto"/>
      </w:divBdr>
      <w:divsChild>
        <w:div w:id="136413062">
          <w:marLeft w:val="640"/>
          <w:marRight w:val="0"/>
          <w:marTop w:val="0"/>
          <w:marBottom w:val="0"/>
          <w:divBdr>
            <w:top w:val="none" w:sz="0" w:space="0" w:color="auto"/>
            <w:left w:val="none" w:sz="0" w:space="0" w:color="auto"/>
            <w:bottom w:val="none" w:sz="0" w:space="0" w:color="auto"/>
            <w:right w:val="none" w:sz="0" w:space="0" w:color="auto"/>
          </w:divBdr>
        </w:div>
        <w:div w:id="186263092">
          <w:marLeft w:val="640"/>
          <w:marRight w:val="0"/>
          <w:marTop w:val="0"/>
          <w:marBottom w:val="0"/>
          <w:divBdr>
            <w:top w:val="none" w:sz="0" w:space="0" w:color="auto"/>
            <w:left w:val="none" w:sz="0" w:space="0" w:color="auto"/>
            <w:bottom w:val="none" w:sz="0" w:space="0" w:color="auto"/>
            <w:right w:val="none" w:sz="0" w:space="0" w:color="auto"/>
          </w:divBdr>
        </w:div>
        <w:div w:id="252125316">
          <w:marLeft w:val="640"/>
          <w:marRight w:val="0"/>
          <w:marTop w:val="0"/>
          <w:marBottom w:val="0"/>
          <w:divBdr>
            <w:top w:val="none" w:sz="0" w:space="0" w:color="auto"/>
            <w:left w:val="none" w:sz="0" w:space="0" w:color="auto"/>
            <w:bottom w:val="none" w:sz="0" w:space="0" w:color="auto"/>
            <w:right w:val="none" w:sz="0" w:space="0" w:color="auto"/>
          </w:divBdr>
        </w:div>
        <w:div w:id="618143195">
          <w:marLeft w:val="640"/>
          <w:marRight w:val="0"/>
          <w:marTop w:val="0"/>
          <w:marBottom w:val="0"/>
          <w:divBdr>
            <w:top w:val="none" w:sz="0" w:space="0" w:color="auto"/>
            <w:left w:val="none" w:sz="0" w:space="0" w:color="auto"/>
            <w:bottom w:val="none" w:sz="0" w:space="0" w:color="auto"/>
            <w:right w:val="none" w:sz="0" w:space="0" w:color="auto"/>
          </w:divBdr>
        </w:div>
        <w:div w:id="719941341">
          <w:marLeft w:val="640"/>
          <w:marRight w:val="0"/>
          <w:marTop w:val="0"/>
          <w:marBottom w:val="0"/>
          <w:divBdr>
            <w:top w:val="none" w:sz="0" w:space="0" w:color="auto"/>
            <w:left w:val="none" w:sz="0" w:space="0" w:color="auto"/>
            <w:bottom w:val="none" w:sz="0" w:space="0" w:color="auto"/>
            <w:right w:val="none" w:sz="0" w:space="0" w:color="auto"/>
          </w:divBdr>
        </w:div>
        <w:div w:id="901872199">
          <w:marLeft w:val="640"/>
          <w:marRight w:val="0"/>
          <w:marTop w:val="0"/>
          <w:marBottom w:val="0"/>
          <w:divBdr>
            <w:top w:val="none" w:sz="0" w:space="0" w:color="auto"/>
            <w:left w:val="none" w:sz="0" w:space="0" w:color="auto"/>
            <w:bottom w:val="none" w:sz="0" w:space="0" w:color="auto"/>
            <w:right w:val="none" w:sz="0" w:space="0" w:color="auto"/>
          </w:divBdr>
        </w:div>
        <w:div w:id="1025329778">
          <w:marLeft w:val="640"/>
          <w:marRight w:val="0"/>
          <w:marTop w:val="0"/>
          <w:marBottom w:val="0"/>
          <w:divBdr>
            <w:top w:val="none" w:sz="0" w:space="0" w:color="auto"/>
            <w:left w:val="none" w:sz="0" w:space="0" w:color="auto"/>
            <w:bottom w:val="none" w:sz="0" w:space="0" w:color="auto"/>
            <w:right w:val="none" w:sz="0" w:space="0" w:color="auto"/>
          </w:divBdr>
        </w:div>
        <w:div w:id="1030690860">
          <w:marLeft w:val="640"/>
          <w:marRight w:val="0"/>
          <w:marTop w:val="0"/>
          <w:marBottom w:val="0"/>
          <w:divBdr>
            <w:top w:val="none" w:sz="0" w:space="0" w:color="auto"/>
            <w:left w:val="none" w:sz="0" w:space="0" w:color="auto"/>
            <w:bottom w:val="none" w:sz="0" w:space="0" w:color="auto"/>
            <w:right w:val="none" w:sz="0" w:space="0" w:color="auto"/>
          </w:divBdr>
        </w:div>
        <w:div w:id="1069186888">
          <w:marLeft w:val="640"/>
          <w:marRight w:val="0"/>
          <w:marTop w:val="0"/>
          <w:marBottom w:val="0"/>
          <w:divBdr>
            <w:top w:val="none" w:sz="0" w:space="0" w:color="auto"/>
            <w:left w:val="none" w:sz="0" w:space="0" w:color="auto"/>
            <w:bottom w:val="none" w:sz="0" w:space="0" w:color="auto"/>
            <w:right w:val="none" w:sz="0" w:space="0" w:color="auto"/>
          </w:divBdr>
        </w:div>
        <w:div w:id="1205100675">
          <w:marLeft w:val="640"/>
          <w:marRight w:val="0"/>
          <w:marTop w:val="0"/>
          <w:marBottom w:val="0"/>
          <w:divBdr>
            <w:top w:val="none" w:sz="0" w:space="0" w:color="auto"/>
            <w:left w:val="none" w:sz="0" w:space="0" w:color="auto"/>
            <w:bottom w:val="none" w:sz="0" w:space="0" w:color="auto"/>
            <w:right w:val="none" w:sz="0" w:space="0" w:color="auto"/>
          </w:divBdr>
        </w:div>
        <w:div w:id="1298796950">
          <w:marLeft w:val="640"/>
          <w:marRight w:val="0"/>
          <w:marTop w:val="0"/>
          <w:marBottom w:val="0"/>
          <w:divBdr>
            <w:top w:val="none" w:sz="0" w:space="0" w:color="auto"/>
            <w:left w:val="none" w:sz="0" w:space="0" w:color="auto"/>
            <w:bottom w:val="none" w:sz="0" w:space="0" w:color="auto"/>
            <w:right w:val="none" w:sz="0" w:space="0" w:color="auto"/>
          </w:divBdr>
        </w:div>
        <w:div w:id="1470515989">
          <w:marLeft w:val="640"/>
          <w:marRight w:val="0"/>
          <w:marTop w:val="0"/>
          <w:marBottom w:val="0"/>
          <w:divBdr>
            <w:top w:val="none" w:sz="0" w:space="0" w:color="auto"/>
            <w:left w:val="none" w:sz="0" w:space="0" w:color="auto"/>
            <w:bottom w:val="none" w:sz="0" w:space="0" w:color="auto"/>
            <w:right w:val="none" w:sz="0" w:space="0" w:color="auto"/>
          </w:divBdr>
        </w:div>
        <w:div w:id="1685521497">
          <w:marLeft w:val="640"/>
          <w:marRight w:val="0"/>
          <w:marTop w:val="0"/>
          <w:marBottom w:val="0"/>
          <w:divBdr>
            <w:top w:val="none" w:sz="0" w:space="0" w:color="auto"/>
            <w:left w:val="none" w:sz="0" w:space="0" w:color="auto"/>
            <w:bottom w:val="none" w:sz="0" w:space="0" w:color="auto"/>
            <w:right w:val="none" w:sz="0" w:space="0" w:color="auto"/>
          </w:divBdr>
        </w:div>
        <w:div w:id="1956517794">
          <w:marLeft w:val="640"/>
          <w:marRight w:val="0"/>
          <w:marTop w:val="0"/>
          <w:marBottom w:val="0"/>
          <w:divBdr>
            <w:top w:val="none" w:sz="0" w:space="0" w:color="auto"/>
            <w:left w:val="none" w:sz="0" w:space="0" w:color="auto"/>
            <w:bottom w:val="none" w:sz="0" w:space="0" w:color="auto"/>
            <w:right w:val="none" w:sz="0" w:space="0" w:color="auto"/>
          </w:divBdr>
        </w:div>
        <w:div w:id="2077851051">
          <w:marLeft w:val="640"/>
          <w:marRight w:val="0"/>
          <w:marTop w:val="0"/>
          <w:marBottom w:val="0"/>
          <w:divBdr>
            <w:top w:val="none" w:sz="0" w:space="0" w:color="auto"/>
            <w:left w:val="none" w:sz="0" w:space="0" w:color="auto"/>
            <w:bottom w:val="none" w:sz="0" w:space="0" w:color="auto"/>
            <w:right w:val="none" w:sz="0" w:space="0" w:color="auto"/>
          </w:divBdr>
        </w:div>
      </w:divsChild>
    </w:div>
    <w:div w:id="1880624610">
      <w:bodyDiv w:val="1"/>
      <w:marLeft w:val="0"/>
      <w:marRight w:val="0"/>
      <w:marTop w:val="0"/>
      <w:marBottom w:val="0"/>
      <w:divBdr>
        <w:top w:val="none" w:sz="0" w:space="0" w:color="auto"/>
        <w:left w:val="none" w:sz="0" w:space="0" w:color="auto"/>
        <w:bottom w:val="none" w:sz="0" w:space="0" w:color="auto"/>
        <w:right w:val="none" w:sz="0" w:space="0" w:color="auto"/>
      </w:divBdr>
    </w:div>
    <w:div w:id="1882549607">
      <w:bodyDiv w:val="1"/>
      <w:marLeft w:val="0"/>
      <w:marRight w:val="0"/>
      <w:marTop w:val="0"/>
      <w:marBottom w:val="0"/>
      <w:divBdr>
        <w:top w:val="none" w:sz="0" w:space="0" w:color="auto"/>
        <w:left w:val="none" w:sz="0" w:space="0" w:color="auto"/>
        <w:bottom w:val="none" w:sz="0" w:space="0" w:color="auto"/>
        <w:right w:val="none" w:sz="0" w:space="0" w:color="auto"/>
      </w:divBdr>
      <w:divsChild>
        <w:div w:id="262031126">
          <w:marLeft w:val="640"/>
          <w:marRight w:val="0"/>
          <w:marTop w:val="0"/>
          <w:marBottom w:val="0"/>
          <w:divBdr>
            <w:top w:val="none" w:sz="0" w:space="0" w:color="auto"/>
            <w:left w:val="none" w:sz="0" w:space="0" w:color="auto"/>
            <w:bottom w:val="none" w:sz="0" w:space="0" w:color="auto"/>
            <w:right w:val="none" w:sz="0" w:space="0" w:color="auto"/>
          </w:divBdr>
        </w:div>
        <w:div w:id="700790571">
          <w:marLeft w:val="640"/>
          <w:marRight w:val="0"/>
          <w:marTop w:val="0"/>
          <w:marBottom w:val="0"/>
          <w:divBdr>
            <w:top w:val="none" w:sz="0" w:space="0" w:color="auto"/>
            <w:left w:val="none" w:sz="0" w:space="0" w:color="auto"/>
            <w:bottom w:val="none" w:sz="0" w:space="0" w:color="auto"/>
            <w:right w:val="none" w:sz="0" w:space="0" w:color="auto"/>
          </w:divBdr>
        </w:div>
        <w:div w:id="1036736304">
          <w:marLeft w:val="640"/>
          <w:marRight w:val="0"/>
          <w:marTop w:val="0"/>
          <w:marBottom w:val="0"/>
          <w:divBdr>
            <w:top w:val="none" w:sz="0" w:space="0" w:color="auto"/>
            <w:left w:val="none" w:sz="0" w:space="0" w:color="auto"/>
            <w:bottom w:val="none" w:sz="0" w:space="0" w:color="auto"/>
            <w:right w:val="none" w:sz="0" w:space="0" w:color="auto"/>
          </w:divBdr>
        </w:div>
        <w:div w:id="1185440751">
          <w:marLeft w:val="640"/>
          <w:marRight w:val="0"/>
          <w:marTop w:val="0"/>
          <w:marBottom w:val="0"/>
          <w:divBdr>
            <w:top w:val="none" w:sz="0" w:space="0" w:color="auto"/>
            <w:left w:val="none" w:sz="0" w:space="0" w:color="auto"/>
            <w:bottom w:val="none" w:sz="0" w:space="0" w:color="auto"/>
            <w:right w:val="none" w:sz="0" w:space="0" w:color="auto"/>
          </w:divBdr>
        </w:div>
        <w:div w:id="1319916261">
          <w:marLeft w:val="640"/>
          <w:marRight w:val="0"/>
          <w:marTop w:val="0"/>
          <w:marBottom w:val="0"/>
          <w:divBdr>
            <w:top w:val="none" w:sz="0" w:space="0" w:color="auto"/>
            <w:left w:val="none" w:sz="0" w:space="0" w:color="auto"/>
            <w:bottom w:val="none" w:sz="0" w:space="0" w:color="auto"/>
            <w:right w:val="none" w:sz="0" w:space="0" w:color="auto"/>
          </w:divBdr>
        </w:div>
        <w:div w:id="1429350980">
          <w:marLeft w:val="640"/>
          <w:marRight w:val="0"/>
          <w:marTop w:val="0"/>
          <w:marBottom w:val="0"/>
          <w:divBdr>
            <w:top w:val="none" w:sz="0" w:space="0" w:color="auto"/>
            <w:left w:val="none" w:sz="0" w:space="0" w:color="auto"/>
            <w:bottom w:val="none" w:sz="0" w:space="0" w:color="auto"/>
            <w:right w:val="none" w:sz="0" w:space="0" w:color="auto"/>
          </w:divBdr>
        </w:div>
        <w:div w:id="1891726809">
          <w:marLeft w:val="640"/>
          <w:marRight w:val="0"/>
          <w:marTop w:val="0"/>
          <w:marBottom w:val="0"/>
          <w:divBdr>
            <w:top w:val="none" w:sz="0" w:space="0" w:color="auto"/>
            <w:left w:val="none" w:sz="0" w:space="0" w:color="auto"/>
            <w:bottom w:val="none" w:sz="0" w:space="0" w:color="auto"/>
            <w:right w:val="none" w:sz="0" w:space="0" w:color="auto"/>
          </w:divBdr>
        </w:div>
        <w:div w:id="2021664906">
          <w:marLeft w:val="640"/>
          <w:marRight w:val="0"/>
          <w:marTop w:val="0"/>
          <w:marBottom w:val="0"/>
          <w:divBdr>
            <w:top w:val="none" w:sz="0" w:space="0" w:color="auto"/>
            <w:left w:val="none" w:sz="0" w:space="0" w:color="auto"/>
            <w:bottom w:val="none" w:sz="0" w:space="0" w:color="auto"/>
            <w:right w:val="none" w:sz="0" w:space="0" w:color="auto"/>
          </w:divBdr>
        </w:div>
        <w:div w:id="2111732401">
          <w:marLeft w:val="640"/>
          <w:marRight w:val="0"/>
          <w:marTop w:val="0"/>
          <w:marBottom w:val="0"/>
          <w:divBdr>
            <w:top w:val="none" w:sz="0" w:space="0" w:color="auto"/>
            <w:left w:val="none" w:sz="0" w:space="0" w:color="auto"/>
            <w:bottom w:val="none" w:sz="0" w:space="0" w:color="auto"/>
            <w:right w:val="none" w:sz="0" w:space="0" w:color="auto"/>
          </w:divBdr>
        </w:div>
      </w:divsChild>
    </w:div>
    <w:div w:id="1882553225">
      <w:bodyDiv w:val="1"/>
      <w:marLeft w:val="0"/>
      <w:marRight w:val="0"/>
      <w:marTop w:val="0"/>
      <w:marBottom w:val="0"/>
      <w:divBdr>
        <w:top w:val="none" w:sz="0" w:space="0" w:color="auto"/>
        <w:left w:val="none" w:sz="0" w:space="0" w:color="auto"/>
        <w:bottom w:val="none" w:sz="0" w:space="0" w:color="auto"/>
        <w:right w:val="none" w:sz="0" w:space="0" w:color="auto"/>
      </w:divBdr>
    </w:div>
    <w:div w:id="1900439612">
      <w:bodyDiv w:val="1"/>
      <w:marLeft w:val="0"/>
      <w:marRight w:val="0"/>
      <w:marTop w:val="0"/>
      <w:marBottom w:val="0"/>
      <w:divBdr>
        <w:top w:val="none" w:sz="0" w:space="0" w:color="auto"/>
        <w:left w:val="none" w:sz="0" w:space="0" w:color="auto"/>
        <w:bottom w:val="none" w:sz="0" w:space="0" w:color="auto"/>
        <w:right w:val="none" w:sz="0" w:space="0" w:color="auto"/>
      </w:divBdr>
      <w:divsChild>
        <w:div w:id="442767827">
          <w:marLeft w:val="640"/>
          <w:marRight w:val="0"/>
          <w:marTop w:val="0"/>
          <w:marBottom w:val="0"/>
          <w:divBdr>
            <w:top w:val="none" w:sz="0" w:space="0" w:color="auto"/>
            <w:left w:val="none" w:sz="0" w:space="0" w:color="auto"/>
            <w:bottom w:val="none" w:sz="0" w:space="0" w:color="auto"/>
            <w:right w:val="none" w:sz="0" w:space="0" w:color="auto"/>
          </w:divBdr>
        </w:div>
        <w:div w:id="830563726">
          <w:marLeft w:val="640"/>
          <w:marRight w:val="0"/>
          <w:marTop w:val="0"/>
          <w:marBottom w:val="0"/>
          <w:divBdr>
            <w:top w:val="none" w:sz="0" w:space="0" w:color="auto"/>
            <w:left w:val="none" w:sz="0" w:space="0" w:color="auto"/>
            <w:bottom w:val="none" w:sz="0" w:space="0" w:color="auto"/>
            <w:right w:val="none" w:sz="0" w:space="0" w:color="auto"/>
          </w:divBdr>
        </w:div>
        <w:div w:id="974869508">
          <w:marLeft w:val="640"/>
          <w:marRight w:val="0"/>
          <w:marTop w:val="0"/>
          <w:marBottom w:val="0"/>
          <w:divBdr>
            <w:top w:val="none" w:sz="0" w:space="0" w:color="auto"/>
            <w:left w:val="none" w:sz="0" w:space="0" w:color="auto"/>
            <w:bottom w:val="none" w:sz="0" w:space="0" w:color="auto"/>
            <w:right w:val="none" w:sz="0" w:space="0" w:color="auto"/>
          </w:divBdr>
        </w:div>
        <w:div w:id="1019894151">
          <w:marLeft w:val="640"/>
          <w:marRight w:val="0"/>
          <w:marTop w:val="0"/>
          <w:marBottom w:val="0"/>
          <w:divBdr>
            <w:top w:val="none" w:sz="0" w:space="0" w:color="auto"/>
            <w:left w:val="none" w:sz="0" w:space="0" w:color="auto"/>
            <w:bottom w:val="none" w:sz="0" w:space="0" w:color="auto"/>
            <w:right w:val="none" w:sz="0" w:space="0" w:color="auto"/>
          </w:divBdr>
        </w:div>
        <w:div w:id="1402172113">
          <w:marLeft w:val="640"/>
          <w:marRight w:val="0"/>
          <w:marTop w:val="0"/>
          <w:marBottom w:val="0"/>
          <w:divBdr>
            <w:top w:val="none" w:sz="0" w:space="0" w:color="auto"/>
            <w:left w:val="none" w:sz="0" w:space="0" w:color="auto"/>
            <w:bottom w:val="none" w:sz="0" w:space="0" w:color="auto"/>
            <w:right w:val="none" w:sz="0" w:space="0" w:color="auto"/>
          </w:divBdr>
        </w:div>
      </w:divsChild>
    </w:div>
    <w:div w:id="1906137592">
      <w:bodyDiv w:val="1"/>
      <w:marLeft w:val="0"/>
      <w:marRight w:val="0"/>
      <w:marTop w:val="0"/>
      <w:marBottom w:val="0"/>
      <w:divBdr>
        <w:top w:val="none" w:sz="0" w:space="0" w:color="auto"/>
        <w:left w:val="none" w:sz="0" w:space="0" w:color="auto"/>
        <w:bottom w:val="none" w:sz="0" w:space="0" w:color="auto"/>
        <w:right w:val="none" w:sz="0" w:space="0" w:color="auto"/>
      </w:divBdr>
    </w:div>
    <w:div w:id="1907450124">
      <w:bodyDiv w:val="1"/>
      <w:marLeft w:val="0"/>
      <w:marRight w:val="0"/>
      <w:marTop w:val="0"/>
      <w:marBottom w:val="0"/>
      <w:divBdr>
        <w:top w:val="none" w:sz="0" w:space="0" w:color="auto"/>
        <w:left w:val="none" w:sz="0" w:space="0" w:color="auto"/>
        <w:bottom w:val="none" w:sz="0" w:space="0" w:color="auto"/>
        <w:right w:val="none" w:sz="0" w:space="0" w:color="auto"/>
      </w:divBdr>
      <w:divsChild>
        <w:div w:id="212424593">
          <w:marLeft w:val="640"/>
          <w:marRight w:val="0"/>
          <w:marTop w:val="0"/>
          <w:marBottom w:val="0"/>
          <w:divBdr>
            <w:top w:val="none" w:sz="0" w:space="0" w:color="auto"/>
            <w:left w:val="none" w:sz="0" w:space="0" w:color="auto"/>
            <w:bottom w:val="none" w:sz="0" w:space="0" w:color="auto"/>
            <w:right w:val="none" w:sz="0" w:space="0" w:color="auto"/>
          </w:divBdr>
        </w:div>
        <w:div w:id="1274360749">
          <w:marLeft w:val="640"/>
          <w:marRight w:val="0"/>
          <w:marTop w:val="0"/>
          <w:marBottom w:val="0"/>
          <w:divBdr>
            <w:top w:val="none" w:sz="0" w:space="0" w:color="auto"/>
            <w:left w:val="none" w:sz="0" w:space="0" w:color="auto"/>
            <w:bottom w:val="none" w:sz="0" w:space="0" w:color="auto"/>
            <w:right w:val="none" w:sz="0" w:space="0" w:color="auto"/>
          </w:divBdr>
        </w:div>
        <w:div w:id="2063554989">
          <w:marLeft w:val="640"/>
          <w:marRight w:val="0"/>
          <w:marTop w:val="0"/>
          <w:marBottom w:val="0"/>
          <w:divBdr>
            <w:top w:val="none" w:sz="0" w:space="0" w:color="auto"/>
            <w:left w:val="none" w:sz="0" w:space="0" w:color="auto"/>
            <w:bottom w:val="none" w:sz="0" w:space="0" w:color="auto"/>
            <w:right w:val="none" w:sz="0" w:space="0" w:color="auto"/>
          </w:divBdr>
        </w:div>
      </w:divsChild>
    </w:div>
    <w:div w:id="1915161456">
      <w:bodyDiv w:val="1"/>
      <w:marLeft w:val="0"/>
      <w:marRight w:val="0"/>
      <w:marTop w:val="0"/>
      <w:marBottom w:val="0"/>
      <w:divBdr>
        <w:top w:val="none" w:sz="0" w:space="0" w:color="auto"/>
        <w:left w:val="none" w:sz="0" w:space="0" w:color="auto"/>
        <w:bottom w:val="none" w:sz="0" w:space="0" w:color="auto"/>
        <w:right w:val="none" w:sz="0" w:space="0" w:color="auto"/>
      </w:divBdr>
    </w:div>
    <w:div w:id="1915896096">
      <w:bodyDiv w:val="1"/>
      <w:marLeft w:val="0"/>
      <w:marRight w:val="0"/>
      <w:marTop w:val="0"/>
      <w:marBottom w:val="0"/>
      <w:divBdr>
        <w:top w:val="none" w:sz="0" w:space="0" w:color="auto"/>
        <w:left w:val="none" w:sz="0" w:space="0" w:color="auto"/>
        <w:bottom w:val="none" w:sz="0" w:space="0" w:color="auto"/>
        <w:right w:val="none" w:sz="0" w:space="0" w:color="auto"/>
      </w:divBdr>
    </w:div>
    <w:div w:id="1932929353">
      <w:bodyDiv w:val="1"/>
      <w:marLeft w:val="0"/>
      <w:marRight w:val="0"/>
      <w:marTop w:val="0"/>
      <w:marBottom w:val="0"/>
      <w:divBdr>
        <w:top w:val="none" w:sz="0" w:space="0" w:color="auto"/>
        <w:left w:val="none" w:sz="0" w:space="0" w:color="auto"/>
        <w:bottom w:val="none" w:sz="0" w:space="0" w:color="auto"/>
        <w:right w:val="none" w:sz="0" w:space="0" w:color="auto"/>
      </w:divBdr>
    </w:div>
    <w:div w:id="1932932399">
      <w:bodyDiv w:val="1"/>
      <w:marLeft w:val="0"/>
      <w:marRight w:val="0"/>
      <w:marTop w:val="0"/>
      <w:marBottom w:val="0"/>
      <w:divBdr>
        <w:top w:val="none" w:sz="0" w:space="0" w:color="auto"/>
        <w:left w:val="none" w:sz="0" w:space="0" w:color="auto"/>
        <w:bottom w:val="none" w:sz="0" w:space="0" w:color="auto"/>
        <w:right w:val="none" w:sz="0" w:space="0" w:color="auto"/>
      </w:divBdr>
      <w:divsChild>
        <w:div w:id="34039880">
          <w:marLeft w:val="640"/>
          <w:marRight w:val="0"/>
          <w:marTop w:val="0"/>
          <w:marBottom w:val="0"/>
          <w:divBdr>
            <w:top w:val="none" w:sz="0" w:space="0" w:color="auto"/>
            <w:left w:val="none" w:sz="0" w:space="0" w:color="auto"/>
            <w:bottom w:val="none" w:sz="0" w:space="0" w:color="auto"/>
            <w:right w:val="none" w:sz="0" w:space="0" w:color="auto"/>
          </w:divBdr>
        </w:div>
        <w:div w:id="520167619">
          <w:marLeft w:val="640"/>
          <w:marRight w:val="0"/>
          <w:marTop w:val="0"/>
          <w:marBottom w:val="0"/>
          <w:divBdr>
            <w:top w:val="none" w:sz="0" w:space="0" w:color="auto"/>
            <w:left w:val="none" w:sz="0" w:space="0" w:color="auto"/>
            <w:bottom w:val="none" w:sz="0" w:space="0" w:color="auto"/>
            <w:right w:val="none" w:sz="0" w:space="0" w:color="auto"/>
          </w:divBdr>
        </w:div>
        <w:div w:id="777456784">
          <w:marLeft w:val="640"/>
          <w:marRight w:val="0"/>
          <w:marTop w:val="0"/>
          <w:marBottom w:val="0"/>
          <w:divBdr>
            <w:top w:val="none" w:sz="0" w:space="0" w:color="auto"/>
            <w:left w:val="none" w:sz="0" w:space="0" w:color="auto"/>
            <w:bottom w:val="none" w:sz="0" w:space="0" w:color="auto"/>
            <w:right w:val="none" w:sz="0" w:space="0" w:color="auto"/>
          </w:divBdr>
        </w:div>
        <w:div w:id="849102757">
          <w:marLeft w:val="640"/>
          <w:marRight w:val="0"/>
          <w:marTop w:val="0"/>
          <w:marBottom w:val="0"/>
          <w:divBdr>
            <w:top w:val="none" w:sz="0" w:space="0" w:color="auto"/>
            <w:left w:val="none" w:sz="0" w:space="0" w:color="auto"/>
            <w:bottom w:val="none" w:sz="0" w:space="0" w:color="auto"/>
            <w:right w:val="none" w:sz="0" w:space="0" w:color="auto"/>
          </w:divBdr>
        </w:div>
        <w:div w:id="980815919">
          <w:marLeft w:val="640"/>
          <w:marRight w:val="0"/>
          <w:marTop w:val="0"/>
          <w:marBottom w:val="0"/>
          <w:divBdr>
            <w:top w:val="none" w:sz="0" w:space="0" w:color="auto"/>
            <w:left w:val="none" w:sz="0" w:space="0" w:color="auto"/>
            <w:bottom w:val="none" w:sz="0" w:space="0" w:color="auto"/>
            <w:right w:val="none" w:sz="0" w:space="0" w:color="auto"/>
          </w:divBdr>
        </w:div>
        <w:div w:id="1007900580">
          <w:marLeft w:val="640"/>
          <w:marRight w:val="0"/>
          <w:marTop w:val="0"/>
          <w:marBottom w:val="0"/>
          <w:divBdr>
            <w:top w:val="none" w:sz="0" w:space="0" w:color="auto"/>
            <w:left w:val="none" w:sz="0" w:space="0" w:color="auto"/>
            <w:bottom w:val="none" w:sz="0" w:space="0" w:color="auto"/>
            <w:right w:val="none" w:sz="0" w:space="0" w:color="auto"/>
          </w:divBdr>
        </w:div>
        <w:div w:id="1509901184">
          <w:marLeft w:val="640"/>
          <w:marRight w:val="0"/>
          <w:marTop w:val="0"/>
          <w:marBottom w:val="0"/>
          <w:divBdr>
            <w:top w:val="none" w:sz="0" w:space="0" w:color="auto"/>
            <w:left w:val="none" w:sz="0" w:space="0" w:color="auto"/>
            <w:bottom w:val="none" w:sz="0" w:space="0" w:color="auto"/>
            <w:right w:val="none" w:sz="0" w:space="0" w:color="auto"/>
          </w:divBdr>
        </w:div>
        <w:div w:id="1565487384">
          <w:marLeft w:val="640"/>
          <w:marRight w:val="0"/>
          <w:marTop w:val="0"/>
          <w:marBottom w:val="0"/>
          <w:divBdr>
            <w:top w:val="none" w:sz="0" w:space="0" w:color="auto"/>
            <w:left w:val="none" w:sz="0" w:space="0" w:color="auto"/>
            <w:bottom w:val="none" w:sz="0" w:space="0" w:color="auto"/>
            <w:right w:val="none" w:sz="0" w:space="0" w:color="auto"/>
          </w:divBdr>
        </w:div>
        <w:div w:id="1621181826">
          <w:marLeft w:val="640"/>
          <w:marRight w:val="0"/>
          <w:marTop w:val="0"/>
          <w:marBottom w:val="0"/>
          <w:divBdr>
            <w:top w:val="none" w:sz="0" w:space="0" w:color="auto"/>
            <w:left w:val="none" w:sz="0" w:space="0" w:color="auto"/>
            <w:bottom w:val="none" w:sz="0" w:space="0" w:color="auto"/>
            <w:right w:val="none" w:sz="0" w:space="0" w:color="auto"/>
          </w:divBdr>
        </w:div>
        <w:div w:id="1635865102">
          <w:marLeft w:val="640"/>
          <w:marRight w:val="0"/>
          <w:marTop w:val="0"/>
          <w:marBottom w:val="0"/>
          <w:divBdr>
            <w:top w:val="none" w:sz="0" w:space="0" w:color="auto"/>
            <w:left w:val="none" w:sz="0" w:space="0" w:color="auto"/>
            <w:bottom w:val="none" w:sz="0" w:space="0" w:color="auto"/>
            <w:right w:val="none" w:sz="0" w:space="0" w:color="auto"/>
          </w:divBdr>
        </w:div>
        <w:div w:id="1792623196">
          <w:marLeft w:val="640"/>
          <w:marRight w:val="0"/>
          <w:marTop w:val="0"/>
          <w:marBottom w:val="0"/>
          <w:divBdr>
            <w:top w:val="none" w:sz="0" w:space="0" w:color="auto"/>
            <w:left w:val="none" w:sz="0" w:space="0" w:color="auto"/>
            <w:bottom w:val="none" w:sz="0" w:space="0" w:color="auto"/>
            <w:right w:val="none" w:sz="0" w:space="0" w:color="auto"/>
          </w:divBdr>
        </w:div>
        <w:div w:id="1797869211">
          <w:marLeft w:val="640"/>
          <w:marRight w:val="0"/>
          <w:marTop w:val="0"/>
          <w:marBottom w:val="0"/>
          <w:divBdr>
            <w:top w:val="none" w:sz="0" w:space="0" w:color="auto"/>
            <w:left w:val="none" w:sz="0" w:space="0" w:color="auto"/>
            <w:bottom w:val="none" w:sz="0" w:space="0" w:color="auto"/>
            <w:right w:val="none" w:sz="0" w:space="0" w:color="auto"/>
          </w:divBdr>
        </w:div>
        <w:div w:id="2002849065">
          <w:marLeft w:val="640"/>
          <w:marRight w:val="0"/>
          <w:marTop w:val="0"/>
          <w:marBottom w:val="0"/>
          <w:divBdr>
            <w:top w:val="none" w:sz="0" w:space="0" w:color="auto"/>
            <w:left w:val="none" w:sz="0" w:space="0" w:color="auto"/>
            <w:bottom w:val="none" w:sz="0" w:space="0" w:color="auto"/>
            <w:right w:val="none" w:sz="0" w:space="0" w:color="auto"/>
          </w:divBdr>
        </w:div>
      </w:divsChild>
    </w:div>
    <w:div w:id="1935745482">
      <w:bodyDiv w:val="1"/>
      <w:marLeft w:val="0"/>
      <w:marRight w:val="0"/>
      <w:marTop w:val="0"/>
      <w:marBottom w:val="0"/>
      <w:divBdr>
        <w:top w:val="none" w:sz="0" w:space="0" w:color="auto"/>
        <w:left w:val="none" w:sz="0" w:space="0" w:color="auto"/>
        <w:bottom w:val="none" w:sz="0" w:space="0" w:color="auto"/>
        <w:right w:val="none" w:sz="0" w:space="0" w:color="auto"/>
      </w:divBdr>
    </w:div>
    <w:div w:id="1944071451">
      <w:bodyDiv w:val="1"/>
      <w:marLeft w:val="0"/>
      <w:marRight w:val="0"/>
      <w:marTop w:val="0"/>
      <w:marBottom w:val="0"/>
      <w:divBdr>
        <w:top w:val="none" w:sz="0" w:space="0" w:color="auto"/>
        <w:left w:val="none" w:sz="0" w:space="0" w:color="auto"/>
        <w:bottom w:val="none" w:sz="0" w:space="0" w:color="auto"/>
        <w:right w:val="none" w:sz="0" w:space="0" w:color="auto"/>
      </w:divBdr>
      <w:divsChild>
        <w:div w:id="681593679">
          <w:marLeft w:val="640"/>
          <w:marRight w:val="0"/>
          <w:marTop w:val="0"/>
          <w:marBottom w:val="0"/>
          <w:divBdr>
            <w:top w:val="none" w:sz="0" w:space="0" w:color="auto"/>
            <w:left w:val="none" w:sz="0" w:space="0" w:color="auto"/>
            <w:bottom w:val="none" w:sz="0" w:space="0" w:color="auto"/>
            <w:right w:val="none" w:sz="0" w:space="0" w:color="auto"/>
          </w:divBdr>
        </w:div>
        <w:div w:id="734858234">
          <w:marLeft w:val="640"/>
          <w:marRight w:val="0"/>
          <w:marTop w:val="0"/>
          <w:marBottom w:val="0"/>
          <w:divBdr>
            <w:top w:val="none" w:sz="0" w:space="0" w:color="auto"/>
            <w:left w:val="none" w:sz="0" w:space="0" w:color="auto"/>
            <w:bottom w:val="none" w:sz="0" w:space="0" w:color="auto"/>
            <w:right w:val="none" w:sz="0" w:space="0" w:color="auto"/>
          </w:divBdr>
        </w:div>
        <w:div w:id="818963978">
          <w:marLeft w:val="640"/>
          <w:marRight w:val="0"/>
          <w:marTop w:val="0"/>
          <w:marBottom w:val="0"/>
          <w:divBdr>
            <w:top w:val="none" w:sz="0" w:space="0" w:color="auto"/>
            <w:left w:val="none" w:sz="0" w:space="0" w:color="auto"/>
            <w:bottom w:val="none" w:sz="0" w:space="0" w:color="auto"/>
            <w:right w:val="none" w:sz="0" w:space="0" w:color="auto"/>
          </w:divBdr>
        </w:div>
        <w:div w:id="852962726">
          <w:marLeft w:val="640"/>
          <w:marRight w:val="0"/>
          <w:marTop w:val="0"/>
          <w:marBottom w:val="0"/>
          <w:divBdr>
            <w:top w:val="none" w:sz="0" w:space="0" w:color="auto"/>
            <w:left w:val="none" w:sz="0" w:space="0" w:color="auto"/>
            <w:bottom w:val="none" w:sz="0" w:space="0" w:color="auto"/>
            <w:right w:val="none" w:sz="0" w:space="0" w:color="auto"/>
          </w:divBdr>
        </w:div>
        <w:div w:id="1028289450">
          <w:marLeft w:val="640"/>
          <w:marRight w:val="0"/>
          <w:marTop w:val="0"/>
          <w:marBottom w:val="0"/>
          <w:divBdr>
            <w:top w:val="none" w:sz="0" w:space="0" w:color="auto"/>
            <w:left w:val="none" w:sz="0" w:space="0" w:color="auto"/>
            <w:bottom w:val="none" w:sz="0" w:space="0" w:color="auto"/>
            <w:right w:val="none" w:sz="0" w:space="0" w:color="auto"/>
          </w:divBdr>
        </w:div>
        <w:div w:id="1450127728">
          <w:marLeft w:val="640"/>
          <w:marRight w:val="0"/>
          <w:marTop w:val="0"/>
          <w:marBottom w:val="0"/>
          <w:divBdr>
            <w:top w:val="none" w:sz="0" w:space="0" w:color="auto"/>
            <w:left w:val="none" w:sz="0" w:space="0" w:color="auto"/>
            <w:bottom w:val="none" w:sz="0" w:space="0" w:color="auto"/>
            <w:right w:val="none" w:sz="0" w:space="0" w:color="auto"/>
          </w:divBdr>
        </w:div>
        <w:div w:id="1946843924">
          <w:marLeft w:val="640"/>
          <w:marRight w:val="0"/>
          <w:marTop w:val="0"/>
          <w:marBottom w:val="0"/>
          <w:divBdr>
            <w:top w:val="none" w:sz="0" w:space="0" w:color="auto"/>
            <w:left w:val="none" w:sz="0" w:space="0" w:color="auto"/>
            <w:bottom w:val="none" w:sz="0" w:space="0" w:color="auto"/>
            <w:right w:val="none" w:sz="0" w:space="0" w:color="auto"/>
          </w:divBdr>
        </w:div>
      </w:divsChild>
    </w:div>
    <w:div w:id="1945265300">
      <w:bodyDiv w:val="1"/>
      <w:marLeft w:val="0"/>
      <w:marRight w:val="0"/>
      <w:marTop w:val="0"/>
      <w:marBottom w:val="0"/>
      <w:divBdr>
        <w:top w:val="none" w:sz="0" w:space="0" w:color="auto"/>
        <w:left w:val="none" w:sz="0" w:space="0" w:color="auto"/>
        <w:bottom w:val="none" w:sz="0" w:space="0" w:color="auto"/>
        <w:right w:val="none" w:sz="0" w:space="0" w:color="auto"/>
      </w:divBdr>
      <w:divsChild>
        <w:div w:id="242491185">
          <w:marLeft w:val="640"/>
          <w:marRight w:val="0"/>
          <w:marTop w:val="0"/>
          <w:marBottom w:val="0"/>
          <w:divBdr>
            <w:top w:val="none" w:sz="0" w:space="0" w:color="auto"/>
            <w:left w:val="none" w:sz="0" w:space="0" w:color="auto"/>
            <w:bottom w:val="none" w:sz="0" w:space="0" w:color="auto"/>
            <w:right w:val="none" w:sz="0" w:space="0" w:color="auto"/>
          </w:divBdr>
        </w:div>
        <w:div w:id="307713790">
          <w:marLeft w:val="640"/>
          <w:marRight w:val="0"/>
          <w:marTop w:val="0"/>
          <w:marBottom w:val="0"/>
          <w:divBdr>
            <w:top w:val="none" w:sz="0" w:space="0" w:color="auto"/>
            <w:left w:val="none" w:sz="0" w:space="0" w:color="auto"/>
            <w:bottom w:val="none" w:sz="0" w:space="0" w:color="auto"/>
            <w:right w:val="none" w:sz="0" w:space="0" w:color="auto"/>
          </w:divBdr>
        </w:div>
        <w:div w:id="711615493">
          <w:marLeft w:val="640"/>
          <w:marRight w:val="0"/>
          <w:marTop w:val="0"/>
          <w:marBottom w:val="0"/>
          <w:divBdr>
            <w:top w:val="none" w:sz="0" w:space="0" w:color="auto"/>
            <w:left w:val="none" w:sz="0" w:space="0" w:color="auto"/>
            <w:bottom w:val="none" w:sz="0" w:space="0" w:color="auto"/>
            <w:right w:val="none" w:sz="0" w:space="0" w:color="auto"/>
          </w:divBdr>
        </w:div>
        <w:div w:id="729959241">
          <w:marLeft w:val="640"/>
          <w:marRight w:val="0"/>
          <w:marTop w:val="0"/>
          <w:marBottom w:val="0"/>
          <w:divBdr>
            <w:top w:val="none" w:sz="0" w:space="0" w:color="auto"/>
            <w:left w:val="none" w:sz="0" w:space="0" w:color="auto"/>
            <w:bottom w:val="none" w:sz="0" w:space="0" w:color="auto"/>
            <w:right w:val="none" w:sz="0" w:space="0" w:color="auto"/>
          </w:divBdr>
        </w:div>
        <w:div w:id="901604068">
          <w:marLeft w:val="640"/>
          <w:marRight w:val="0"/>
          <w:marTop w:val="0"/>
          <w:marBottom w:val="0"/>
          <w:divBdr>
            <w:top w:val="none" w:sz="0" w:space="0" w:color="auto"/>
            <w:left w:val="none" w:sz="0" w:space="0" w:color="auto"/>
            <w:bottom w:val="none" w:sz="0" w:space="0" w:color="auto"/>
            <w:right w:val="none" w:sz="0" w:space="0" w:color="auto"/>
          </w:divBdr>
        </w:div>
        <w:div w:id="1156914527">
          <w:marLeft w:val="640"/>
          <w:marRight w:val="0"/>
          <w:marTop w:val="0"/>
          <w:marBottom w:val="0"/>
          <w:divBdr>
            <w:top w:val="none" w:sz="0" w:space="0" w:color="auto"/>
            <w:left w:val="none" w:sz="0" w:space="0" w:color="auto"/>
            <w:bottom w:val="none" w:sz="0" w:space="0" w:color="auto"/>
            <w:right w:val="none" w:sz="0" w:space="0" w:color="auto"/>
          </w:divBdr>
        </w:div>
        <w:div w:id="1262296846">
          <w:marLeft w:val="640"/>
          <w:marRight w:val="0"/>
          <w:marTop w:val="0"/>
          <w:marBottom w:val="0"/>
          <w:divBdr>
            <w:top w:val="none" w:sz="0" w:space="0" w:color="auto"/>
            <w:left w:val="none" w:sz="0" w:space="0" w:color="auto"/>
            <w:bottom w:val="none" w:sz="0" w:space="0" w:color="auto"/>
            <w:right w:val="none" w:sz="0" w:space="0" w:color="auto"/>
          </w:divBdr>
        </w:div>
        <w:div w:id="1572546534">
          <w:marLeft w:val="640"/>
          <w:marRight w:val="0"/>
          <w:marTop w:val="0"/>
          <w:marBottom w:val="0"/>
          <w:divBdr>
            <w:top w:val="none" w:sz="0" w:space="0" w:color="auto"/>
            <w:left w:val="none" w:sz="0" w:space="0" w:color="auto"/>
            <w:bottom w:val="none" w:sz="0" w:space="0" w:color="auto"/>
            <w:right w:val="none" w:sz="0" w:space="0" w:color="auto"/>
          </w:divBdr>
        </w:div>
        <w:div w:id="1817646978">
          <w:marLeft w:val="640"/>
          <w:marRight w:val="0"/>
          <w:marTop w:val="0"/>
          <w:marBottom w:val="0"/>
          <w:divBdr>
            <w:top w:val="none" w:sz="0" w:space="0" w:color="auto"/>
            <w:left w:val="none" w:sz="0" w:space="0" w:color="auto"/>
            <w:bottom w:val="none" w:sz="0" w:space="0" w:color="auto"/>
            <w:right w:val="none" w:sz="0" w:space="0" w:color="auto"/>
          </w:divBdr>
        </w:div>
        <w:div w:id="1849638473">
          <w:marLeft w:val="640"/>
          <w:marRight w:val="0"/>
          <w:marTop w:val="0"/>
          <w:marBottom w:val="0"/>
          <w:divBdr>
            <w:top w:val="none" w:sz="0" w:space="0" w:color="auto"/>
            <w:left w:val="none" w:sz="0" w:space="0" w:color="auto"/>
            <w:bottom w:val="none" w:sz="0" w:space="0" w:color="auto"/>
            <w:right w:val="none" w:sz="0" w:space="0" w:color="auto"/>
          </w:divBdr>
        </w:div>
      </w:divsChild>
    </w:div>
    <w:div w:id="1947810917">
      <w:bodyDiv w:val="1"/>
      <w:marLeft w:val="0"/>
      <w:marRight w:val="0"/>
      <w:marTop w:val="0"/>
      <w:marBottom w:val="0"/>
      <w:divBdr>
        <w:top w:val="none" w:sz="0" w:space="0" w:color="auto"/>
        <w:left w:val="none" w:sz="0" w:space="0" w:color="auto"/>
        <w:bottom w:val="none" w:sz="0" w:space="0" w:color="auto"/>
        <w:right w:val="none" w:sz="0" w:space="0" w:color="auto"/>
      </w:divBdr>
      <w:divsChild>
        <w:div w:id="306593697">
          <w:marLeft w:val="640"/>
          <w:marRight w:val="0"/>
          <w:marTop w:val="0"/>
          <w:marBottom w:val="0"/>
          <w:divBdr>
            <w:top w:val="none" w:sz="0" w:space="0" w:color="auto"/>
            <w:left w:val="none" w:sz="0" w:space="0" w:color="auto"/>
            <w:bottom w:val="none" w:sz="0" w:space="0" w:color="auto"/>
            <w:right w:val="none" w:sz="0" w:space="0" w:color="auto"/>
          </w:divBdr>
        </w:div>
        <w:div w:id="339701216">
          <w:marLeft w:val="640"/>
          <w:marRight w:val="0"/>
          <w:marTop w:val="0"/>
          <w:marBottom w:val="0"/>
          <w:divBdr>
            <w:top w:val="none" w:sz="0" w:space="0" w:color="auto"/>
            <w:left w:val="none" w:sz="0" w:space="0" w:color="auto"/>
            <w:bottom w:val="none" w:sz="0" w:space="0" w:color="auto"/>
            <w:right w:val="none" w:sz="0" w:space="0" w:color="auto"/>
          </w:divBdr>
        </w:div>
        <w:div w:id="417559527">
          <w:marLeft w:val="640"/>
          <w:marRight w:val="0"/>
          <w:marTop w:val="0"/>
          <w:marBottom w:val="0"/>
          <w:divBdr>
            <w:top w:val="none" w:sz="0" w:space="0" w:color="auto"/>
            <w:left w:val="none" w:sz="0" w:space="0" w:color="auto"/>
            <w:bottom w:val="none" w:sz="0" w:space="0" w:color="auto"/>
            <w:right w:val="none" w:sz="0" w:space="0" w:color="auto"/>
          </w:divBdr>
        </w:div>
        <w:div w:id="466627276">
          <w:marLeft w:val="640"/>
          <w:marRight w:val="0"/>
          <w:marTop w:val="0"/>
          <w:marBottom w:val="0"/>
          <w:divBdr>
            <w:top w:val="none" w:sz="0" w:space="0" w:color="auto"/>
            <w:left w:val="none" w:sz="0" w:space="0" w:color="auto"/>
            <w:bottom w:val="none" w:sz="0" w:space="0" w:color="auto"/>
            <w:right w:val="none" w:sz="0" w:space="0" w:color="auto"/>
          </w:divBdr>
        </w:div>
        <w:div w:id="1110468952">
          <w:marLeft w:val="640"/>
          <w:marRight w:val="0"/>
          <w:marTop w:val="0"/>
          <w:marBottom w:val="0"/>
          <w:divBdr>
            <w:top w:val="none" w:sz="0" w:space="0" w:color="auto"/>
            <w:left w:val="none" w:sz="0" w:space="0" w:color="auto"/>
            <w:bottom w:val="none" w:sz="0" w:space="0" w:color="auto"/>
            <w:right w:val="none" w:sz="0" w:space="0" w:color="auto"/>
          </w:divBdr>
        </w:div>
        <w:div w:id="1235624320">
          <w:marLeft w:val="640"/>
          <w:marRight w:val="0"/>
          <w:marTop w:val="0"/>
          <w:marBottom w:val="0"/>
          <w:divBdr>
            <w:top w:val="none" w:sz="0" w:space="0" w:color="auto"/>
            <w:left w:val="none" w:sz="0" w:space="0" w:color="auto"/>
            <w:bottom w:val="none" w:sz="0" w:space="0" w:color="auto"/>
            <w:right w:val="none" w:sz="0" w:space="0" w:color="auto"/>
          </w:divBdr>
        </w:div>
        <w:div w:id="1249581825">
          <w:marLeft w:val="640"/>
          <w:marRight w:val="0"/>
          <w:marTop w:val="0"/>
          <w:marBottom w:val="0"/>
          <w:divBdr>
            <w:top w:val="none" w:sz="0" w:space="0" w:color="auto"/>
            <w:left w:val="none" w:sz="0" w:space="0" w:color="auto"/>
            <w:bottom w:val="none" w:sz="0" w:space="0" w:color="auto"/>
            <w:right w:val="none" w:sz="0" w:space="0" w:color="auto"/>
          </w:divBdr>
        </w:div>
        <w:div w:id="1472865616">
          <w:marLeft w:val="640"/>
          <w:marRight w:val="0"/>
          <w:marTop w:val="0"/>
          <w:marBottom w:val="0"/>
          <w:divBdr>
            <w:top w:val="none" w:sz="0" w:space="0" w:color="auto"/>
            <w:left w:val="none" w:sz="0" w:space="0" w:color="auto"/>
            <w:bottom w:val="none" w:sz="0" w:space="0" w:color="auto"/>
            <w:right w:val="none" w:sz="0" w:space="0" w:color="auto"/>
          </w:divBdr>
        </w:div>
        <w:div w:id="1627194922">
          <w:marLeft w:val="640"/>
          <w:marRight w:val="0"/>
          <w:marTop w:val="0"/>
          <w:marBottom w:val="0"/>
          <w:divBdr>
            <w:top w:val="none" w:sz="0" w:space="0" w:color="auto"/>
            <w:left w:val="none" w:sz="0" w:space="0" w:color="auto"/>
            <w:bottom w:val="none" w:sz="0" w:space="0" w:color="auto"/>
            <w:right w:val="none" w:sz="0" w:space="0" w:color="auto"/>
          </w:divBdr>
        </w:div>
        <w:div w:id="1968046205">
          <w:marLeft w:val="640"/>
          <w:marRight w:val="0"/>
          <w:marTop w:val="0"/>
          <w:marBottom w:val="0"/>
          <w:divBdr>
            <w:top w:val="none" w:sz="0" w:space="0" w:color="auto"/>
            <w:left w:val="none" w:sz="0" w:space="0" w:color="auto"/>
            <w:bottom w:val="none" w:sz="0" w:space="0" w:color="auto"/>
            <w:right w:val="none" w:sz="0" w:space="0" w:color="auto"/>
          </w:divBdr>
        </w:div>
      </w:divsChild>
    </w:div>
    <w:div w:id="1950702954">
      <w:bodyDiv w:val="1"/>
      <w:marLeft w:val="0"/>
      <w:marRight w:val="0"/>
      <w:marTop w:val="0"/>
      <w:marBottom w:val="0"/>
      <w:divBdr>
        <w:top w:val="none" w:sz="0" w:space="0" w:color="auto"/>
        <w:left w:val="none" w:sz="0" w:space="0" w:color="auto"/>
        <w:bottom w:val="none" w:sz="0" w:space="0" w:color="auto"/>
        <w:right w:val="none" w:sz="0" w:space="0" w:color="auto"/>
      </w:divBdr>
    </w:div>
    <w:div w:id="1956714654">
      <w:bodyDiv w:val="1"/>
      <w:marLeft w:val="0"/>
      <w:marRight w:val="0"/>
      <w:marTop w:val="0"/>
      <w:marBottom w:val="0"/>
      <w:divBdr>
        <w:top w:val="none" w:sz="0" w:space="0" w:color="auto"/>
        <w:left w:val="none" w:sz="0" w:space="0" w:color="auto"/>
        <w:bottom w:val="none" w:sz="0" w:space="0" w:color="auto"/>
        <w:right w:val="none" w:sz="0" w:space="0" w:color="auto"/>
      </w:divBdr>
      <w:divsChild>
        <w:div w:id="184637272">
          <w:marLeft w:val="640"/>
          <w:marRight w:val="0"/>
          <w:marTop w:val="0"/>
          <w:marBottom w:val="0"/>
          <w:divBdr>
            <w:top w:val="none" w:sz="0" w:space="0" w:color="auto"/>
            <w:left w:val="none" w:sz="0" w:space="0" w:color="auto"/>
            <w:bottom w:val="none" w:sz="0" w:space="0" w:color="auto"/>
            <w:right w:val="none" w:sz="0" w:space="0" w:color="auto"/>
          </w:divBdr>
        </w:div>
        <w:div w:id="388765577">
          <w:marLeft w:val="640"/>
          <w:marRight w:val="0"/>
          <w:marTop w:val="0"/>
          <w:marBottom w:val="0"/>
          <w:divBdr>
            <w:top w:val="none" w:sz="0" w:space="0" w:color="auto"/>
            <w:left w:val="none" w:sz="0" w:space="0" w:color="auto"/>
            <w:bottom w:val="none" w:sz="0" w:space="0" w:color="auto"/>
            <w:right w:val="none" w:sz="0" w:space="0" w:color="auto"/>
          </w:divBdr>
        </w:div>
        <w:div w:id="479272142">
          <w:marLeft w:val="640"/>
          <w:marRight w:val="0"/>
          <w:marTop w:val="0"/>
          <w:marBottom w:val="0"/>
          <w:divBdr>
            <w:top w:val="none" w:sz="0" w:space="0" w:color="auto"/>
            <w:left w:val="none" w:sz="0" w:space="0" w:color="auto"/>
            <w:bottom w:val="none" w:sz="0" w:space="0" w:color="auto"/>
            <w:right w:val="none" w:sz="0" w:space="0" w:color="auto"/>
          </w:divBdr>
        </w:div>
        <w:div w:id="853766829">
          <w:marLeft w:val="640"/>
          <w:marRight w:val="0"/>
          <w:marTop w:val="0"/>
          <w:marBottom w:val="0"/>
          <w:divBdr>
            <w:top w:val="none" w:sz="0" w:space="0" w:color="auto"/>
            <w:left w:val="none" w:sz="0" w:space="0" w:color="auto"/>
            <w:bottom w:val="none" w:sz="0" w:space="0" w:color="auto"/>
            <w:right w:val="none" w:sz="0" w:space="0" w:color="auto"/>
          </w:divBdr>
        </w:div>
        <w:div w:id="1829707396">
          <w:marLeft w:val="640"/>
          <w:marRight w:val="0"/>
          <w:marTop w:val="0"/>
          <w:marBottom w:val="0"/>
          <w:divBdr>
            <w:top w:val="none" w:sz="0" w:space="0" w:color="auto"/>
            <w:left w:val="none" w:sz="0" w:space="0" w:color="auto"/>
            <w:bottom w:val="none" w:sz="0" w:space="0" w:color="auto"/>
            <w:right w:val="none" w:sz="0" w:space="0" w:color="auto"/>
          </w:divBdr>
        </w:div>
        <w:div w:id="2094084834">
          <w:marLeft w:val="640"/>
          <w:marRight w:val="0"/>
          <w:marTop w:val="0"/>
          <w:marBottom w:val="0"/>
          <w:divBdr>
            <w:top w:val="none" w:sz="0" w:space="0" w:color="auto"/>
            <w:left w:val="none" w:sz="0" w:space="0" w:color="auto"/>
            <w:bottom w:val="none" w:sz="0" w:space="0" w:color="auto"/>
            <w:right w:val="none" w:sz="0" w:space="0" w:color="auto"/>
          </w:divBdr>
        </w:div>
        <w:div w:id="2133790521">
          <w:marLeft w:val="640"/>
          <w:marRight w:val="0"/>
          <w:marTop w:val="0"/>
          <w:marBottom w:val="0"/>
          <w:divBdr>
            <w:top w:val="none" w:sz="0" w:space="0" w:color="auto"/>
            <w:left w:val="none" w:sz="0" w:space="0" w:color="auto"/>
            <w:bottom w:val="none" w:sz="0" w:space="0" w:color="auto"/>
            <w:right w:val="none" w:sz="0" w:space="0" w:color="auto"/>
          </w:divBdr>
        </w:div>
      </w:divsChild>
    </w:div>
    <w:div w:id="1959991822">
      <w:bodyDiv w:val="1"/>
      <w:marLeft w:val="0"/>
      <w:marRight w:val="0"/>
      <w:marTop w:val="0"/>
      <w:marBottom w:val="0"/>
      <w:divBdr>
        <w:top w:val="none" w:sz="0" w:space="0" w:color="auto"/>
        <w:left w:val="none" w:sz="0" w:space="0" w:color="auto"/>
        <w:bottom w:val="none" w:sz="0" w:space="0" w:color="auto"/>
        <w:right w:val="none" w:sz="0" w:space="0" w:color="auto"/>
      </w:divBdr>
    </w:div>
    <w:div w:id="1962681965">
      <w:bodyDiv w:val="1"/>
      <w:marLeft w:val="0"/>
      <w:marRight w:val="0"/>
      <w:marTop w:val="0"/>
      <w:marBottom w:val="0"/>
      <w:divBdr>
        <w:top w:val="none" w:sz="0" w:space="0" w:color="auto"/>
        <w:left w:val="none" w:sz="0" w:space="0" w:color="auto"/>
        <w:bottom w:val="none" w:sz="0" w:space="0" w:color="auto"/>
        <w:right w:val="none" w:sz="0" w:space="0" w:color="auto"/>
      </w:divBdr>
    </w:div>
    <w:div w:id="1967619718">
      <w:bodyDiv w:val="1"/>
      <w:marLeft w:val="0"/>
      <w:marRight w:val="0"/>
      <w:marTop w:val="0"/>
      <w:marBottom w:val="0"/>
      <w:divBdr>
        <w:top w:val="none" w:sz="0" w:space="0" w:color="auto"/>
        <w:left w:val="none" w:sz="0" w:space="0" w:color="auto"/>
        <w:bottom w:val="none" w:sz="0" w:space="0" w:color="auto"/>
        <w:right w:val="none" w:sz="0" w:space="0" w:color="auto"/>
      </w:divBdr>
    </w:div>
    <w:div w:id="1969511151">
      <w:bodyDiv w:val="1"/>
      <w:marLeft w:val="0"/>
      <w:marRight w:val="0"/>
      <w:marTop w:val="0"/>
      <w:marBottom w:val="0"/>
      <w:divBdr>
        <w:top w:val="none" w:sz="0" w:space="0" w:color="auto"/>
        <w:left w:val="none" w:sz="0" w:space="0" w:color="auto"/>
        <w:bottom w:val="none" w:sz="0" w:space="0" w:color="auto"/>
        <w:right w:val="none" w:sz="0" w:space="0" w:color="auto"/>
      </w:divBdr>
    </w:div>
    <w:div w:id="1972205985">
      <w:bodyDiv w:val="1"/>
      <w:marLeft w:val="0"/>
      <w:marRight w:val="0"/>
      <w:marTop w:val="0"/>
      <w:marBottom w:val="0"/>
      <w:divBdr>
        <w:top w:val="none" w:sz="0" w:space="0" w:color="auto"/>
        <w:left w:val="none" w:sz="0" w:space="0" w:color="auto"/>
        <w:bottom w:val="none" w:sz="0" w:space="0" w:color="auto"/>
        <w:right w:val="none" w:sz="0" w:space="0" w:color="auto"/>
      </w:divBdr>
    </w:div>
    <w:div w:id="1975210366">
      <w:bodyDiv w:val="1"/>
      <w:marLeft w:val="0"/>
      <w:marRight w:val="0"/>
      <w:marTop w:val="0"/>
      <w:marBottom w:val="0"/>
      <w:divBdr>
        <w:top w:val="none" w:sz="0" w:space="0" w:color="auto"/>
        <w:left w:val="none" w:sz="0" w:space="0" w:color="auto"/>
        <w:bottom w:val="none" w:sz="0" w:space="0" w:color="auto"/>
        <w:right w:val="none" w:sz="0" w:space="0" w:color="auto"/>
      </w:divBdr>
      <w:divsChild>
        <w:div w:id="594529">
          <w:marLeft w:val="640"/>
          <w:marRight w:val="0"/>
          <w:marTop w:val="0"/>
          <w:marBottom w:val="0"/>
          <w:divBdr>
            <w:top w:val="none" w:sz="0" w:space="0" w:color="auto"/>
            <w:left w:val="none" w:sz="0" w:space="0" w:color="auto"/>
            <w:bottom w:val="none" w:sz="0" w:space="0" w:color="auto"/>
            <w:right w:val="none" w:sz="0" w:space="0" w:color="auto"/>
          </w:divBdr>
        </w:div>
        <w:div w:id="293101082">
          <w:marLeft w:val="640"/>
          <w:marRight w:val="0"/>
          <w:marTop w:val="0"/>
          <w:marBottom w:val="0"/>
          <w:divBdr>
            <w:top w:val="none" w:sz="0" w:space="0" w:color="auto"/>
            <w:left w:val="none" w:sz="0" w:space="0" w:color="auto"/>
            <w:bottom w:val="none" w:sz="0" w:space="0" w:color="auto"/>
            <w:right w:val="none" w:sz="0" w:space="0" w:color="auto"/>
          </w:divBdr>
        </w:div>
        <w:div w:id="665740615">
          <w:marLeft w:val="640"/>
          <w:marRight w:val="0"/>
          <w:marTop w:val="0"/>
          <w:marBottom w:val="0"/>
          <w:divBdr>
            <w:top w:val="none" w:sz="0" w:space="0" w:color="auto"/>
            <w:left w:val="none" w:sz="0" w:space="0" w:color="auto"/>
            <w:bottom w:val="none" w:sz="0" w:space="0" w:color="auto"/>
            <w:right w:val="none" w:sz="0" w:space="0" w:color="auto"/>
          </w:divBdr>
        </w:div>
        <w:div w:id="859851709">
          <w:marLeft w:val="640"/>
          <w:marRight w:val="0"/>
          <w:marTop w:val="0"/>
          <w:marBottom w:val="0"/>
          <w:divBdr>
            <w:top w:val="none" w:sz="0" w:space="0" w:color="auto"/>
            <w:left w:val="none" w:sz="0" w:space="0" w:color="auto"/>
            <w:bottom w:val="none" w:sz="0" w:space="0" w:color="auto"/>
            <w:right w:val="none" w:sz="0" w:space="0" w:color="auto"/>
          </w:divBdr>
        </w:div>
        <w:div w:id="1118571590">
          <w:marLeft w:val="640"/>
          <w:marRight w:val="0"/>
          <w:marTop w:val="0"/>
          <w:marBottom w:val="0"/>
          <w:divBdr>
            <w:top w:val="none" w:sz="0" w:space="0" w:color="auto"/>
            <w:left w:val="none" w:sz="0" w:space="0" w:color="auto"/>
            <w:bottom w:val="none" w:sz="0" w:space="0" w:color="auto"/>
            <w:right w:val="none" w:sz="0" w:space="0" w:color="auto"/>
          </w:divBdr>
        </w:div>
        <w:div w:id="1792868469">
          <w:marLeft w:val="640"/>
          <w:marRight w:val="0"/>
          <w:marTop w:val="0"/>
          <w:marBottom w:val="0"/>
          <w:divBdr>
            <w:top w:val="none" w:sz="0" w:space="0" w:color="auto"/>
            <w:left w:val="none" w:sz="0" w:space="0" w:color="auto"/>
            <w:bottom w:val="none" w:sz="0" w:space="0" w:color="auto"/>
            <w:right w:val="none" w:sz="0" w:space="0" w:color="auto"/>
          </w:divBdr>
        </w:div>
        <w:div w:id="2139108442">
          <w:marLeft w:val="640"/>
          <w:marRight w:val="0"/>
          <w:marTop w:val="0"/>
          <w:marBottom w:val="0"/>
          <w:divBdr>
            <w:top w:val="none" w:sz="0" w:space="0" w:color="auto"/>
            <w:left w:val="none" w:sz="0" w:space="0" w:color="auto"/>
            <w:bottom w:val="none" w:sz="0" w:space="0" w:color="auto"/>
            <w:right w:val="none" w:sz="0" w:space="0" w:color="auto"/>
          </w:divBdr>
        </w:div>
      </w:divsChild>
    </w:div>
    <w:div w:id="1978148053">
      <w:bodyDiv w:val="1"/>
      <w:marLeft w:val="0"/>
      <w:marRight w:val="0"/>
      <w:marTop w:val="0"/>
      <w:marBottom w:val="0"/>
      <w:divBdr>
        <w:top w:val="none" w:sz="0" w:space="0" w:color="auto"/>
        <w:left w:val="none" w:sz="0" w:space="0" w:color="auto"/>
        <w:bottom w:val="none" w:sz="0" w:space="0" w:color="auto"/>
        <w:right w:val="none" w:sz="0" w:space="0" w:color="auto"/>
      </w:divBdr>
    </w:div>
    <w:div w:id="1988387975">
      <w:bodyDiv w:val="1"/>
      <w:marLeft w:val="0"/>
      <w:marRight w:val="0"/>
      <w:marTop w:val="0"/>
      <w:marBottom w:val="0"/>
      <w:divBdr>
        <w:top w:val="none" w:sz="0" w:space="0" w:color="auto"/>
        <w:left w:val="none" w:sz="0" w:space="0" w:color="auto"/>
        <w:bottom w:val="none" w:sz="0" w:space="0" w:color="auto"/>
        <w:right w:val="none" w:sz="0" w:space="0" w:color="auto"/>
      </w:divBdr>
      <w:divsChild>
        <w:div w:id="79836308">
          <w:marLeft w:val="640"/>
          <w:marRight w:val="0"/>
          <w:marTop w:val="0"/>
          <w:marBottom w:val="0"/>
          <w:divBdr>
            <w:top w:val="none" w:sz="0" w:space="0" w:color="auto"/>
            <w:left w:val="none" w:sz="0" w:space="0" w:color="auto"/>
            <w:bottom w:val="none" w:sz="0" w:space="0" w:color="auto"/>
            <w:right w:val="none" w:sz="0" w:space="0" w:color="auto"/>
          </w:divBdr>
        </w:div>
        <w:div w:id="110632882">
          <w:marLeft w:val="640"/>
          <w:marRight w:val="0"/>
          <w:marTop w:val="0"/>
          <w:marBottom w:val="0"/>
          <w:divBdr>
            <w:top w:val="none" w:sz="0" w:space="0" w:color="auto"/>
            <w:left w:val="none" w:sz="0" w:space="0" w:color="auto"/>
            <w:bottom w:val="none" w:sz="0" w:space="0" w:color="auto"/>
            <w:right w:val="none" w:sz="0" w:space="0" w:color="auto"/>
          </w:divBdr>
        </w:div>
        <w:div w:id="467936757">
          <w:marLeft w:val="640"/>
          <w:marRight w:val="0"/>
          <w:marTop w:val="0"/>
          <w:marBottom w:val="0"/>
          <w:divBdr>
            <w:top w:val="none" w:sz="0" w:space="0" w:color="auto"/>
            <w:left w:val="none" w:sz="0" w:space="0" w:color="auto"/>
            <w:bottom w:val="none" w:sz="0" w:space="0" w:color="auto"/>
            <w:right w:val="none" w:sz="0" w:space="0" w:color="auto"/>
          </w:divBdr>
        </w:div>
        <w:div w:id="629870932">
          <w:marLeft w:val="640"/>
          <w:marRight w:val="0"/>
          <w:marTop w:val="0"/>
          <w:marBottom w:val="0"/>
          <w:divBdr>
            <w:top w:val="none" w:sz="0" w:space="0" w:color="auto"/>
            <w:left w:val="none" w:sz="0" w:space="0" w:color="auto"/>
            <w:bottom w:val="none" w:sz="0" w:space="0" w:color="auto"/>
            <w:right w:val="none" w:sz="0" w:space="0" w:color="auto"/>
          </w:divBdr>
        </w:div>
        <w:div w:id="783232013">
          <w:marLeft w:val="640"/>
          <w:marRight w:val="0"/>
          <w:marTop w:val="0"/>
          <w:marBottom w:val="0"/>
          <w:divBdr>
            <w:top w:val="none" w:sz="0" w:space="0" w:color="auto"/>
            <w:left w:val="none" w:sz="0" w:space="0" w:color="auto"/>
            <w:bottom w:val="none" w:sz="0" w:space="0" w:color="auto"/>
            <w:right w:val="none" w:sz="0" w:space="0" w:color="auto"/>
          </w:divBdr>
        </w:div>
        <w:div w:id="1005939232">
          <w:marLeft w:val="640"/>
          <w:marRight w:val="0"/>
          <w:marTop w:val="0"/>
          <w:marBottom w:val="0"/>
          <w:divBdr>
            <w:top w:val="none" w:sz="0" w:space="0" w:color="auto"/>
            <w:left w:val="none" w:sz="0" w:space="0" w:color="auto"/>
            <w:bottom w:val="none" w:sz="0" w:space="0" w:color="auto"/>
            <w:right w:val="none" w:sz="0" w:space="0" w:color="auto"/>
          </w:divBdr>
        </w:div>
        <w:div w:id="1041324053">
          <w:marLeft w:val="640"/>
          <w:marRight w:val="0"/>
          <w:marTop w:val="0"/>
          <w:marBottom w:val="0"/>
          <w:divBdr>
            <w:top w:val="none" w:sz="0" w:space="0" w:color="auto"/>
            <w:left w:val="none" w:sz="0" w:space="0" w:color="auto"/>
            <w:bottom w:val="none" w:sz="0" w:space="0" w:color="auto"/>
            <w:right w:val="none" w:sz="0" w:space="0" w:color="auto"/>
          </w:divBdr>
        </w:div>
        <w:div w:id="1097408447">
          <w:marLeft w:val="640"/>
          <w:marRight w:val="0"/>
          <w:marTop w:val="0"/>
          <w:marBottom w:val="0"/>
          <w:divBdr>
            <w:top w:val="none" w:sz="0" w:space="0" w:color="auto"/>
            <w:left w:val="none" w:sz="0" w:space="0" w:color="auto"/>
            <w:bottom w:val="none" w:sz="0" w:space="0" w:color="auto"/>
            <w:right w:val="none" w:sz="0" w:space="0" w:color="auto"/>
          </w:divBdr>
        </w:div>
        <w:div w:id="1426656922">
          <w:marLeft w:val="640"/>
          <w:marRight w:val="0"/>
          <w:marTop w:val="0"/>
          <w:marBottom w:val="0"/>
          <w:divBdr>
            <w:top w:val="none" w:sz="0" w:space="0" w:color="auto"/>
            <w:left w:val="none" w:sz="0" w:space="0" w:color="auto"/>
            <w:bottom w:val="none" w:sz="0" w:space="0" w:color="auto"/>
            <w:right w:val="none" w:sz="0" w:space="0" w:color="auto"/>
          </w:divBdr>
        </w:div>
        <w:div w:id="1450128436">
          <w:marLeft w:val="640"/>
          <w:marRight w:val="0"/>
          <w:marTop w:val="0"/>
          <w:marBottom w:val="0"/>
          <w:divBdr>
            <w:top w:val="none" w:sz="0" w:space="0" w:color="auto"/>
            <w:left w:val="none" w:sz="0" w:space="0" w:color="auto"/>
            <w:bottom w:val="none" w:sz="0" w:space="0" w:color="auto"/>
            <w:right w:val="none" w:sz="0" w:space="0" w:color="auto"/>
          </w:divBdr>
        </w:div>
        <w:div w:id="1478456243">
          <w:marLeft w:val="640"/>
          <w:marRight w:val="0"/>
          <w:marTop w:val="0"/>
          <w:marBottom w:val="0"/>
          <w:divBdr>
            <w:top w:val="none" w:sz="0" w:space="0" w:color="auto"/>
            <w:left w:val="none" w:sz="0" w:space="0" w:color="auto"/>
            <w:bottom w:val="none" w:sz="0" w:space="0" w:color="auto"/>
            <w:right w:val="none" w:sz="0" w:space="0" w:color="auto"/>
          </w:divBdr>
        </w:div>
        <w:div w:id="1732776671">
          <w:marLeft w:val="640"/>
          <w:marRight w:val="0"/>
          <w:marTop w:val="0"/>
          <w:marBottom w:val="0"/>
          <w:divBdr>
            <w:top w:val="none" w:sz="0" w:space="0" w:color="auto"/>
            <w:left w:val="none" w:sz="0" w:space="0" w:color="auto"/>
            <w:bottom w:val="none" w:sz="0" w:space="0" w:color="auto"/>
            <w:right w:val="none" w:sz="0" w:space="0" w:color="auto"/>
          </w:divBdr>
        </w:div>
        <w:div w:id="1938293935">
          <w:marLeft w:val="640"/>
          <w:marRight w:val="0"/>
          <w:marTop w:val="0"/>
          <w:marBottom w:val="0"/>
          <w:divBdr>
            <w:top w:val="none" w:sz="0" w:space="0" w:color="auto"/>
            <w:left w:val="none" w:sz="0" w:space="0" w:color="auto"/>
            <w:bottom w:val="none" w:sz="0" w:space="0" w:color="auto"/>
            <w:right w:val="none" w:sz="0" w:space="0" w:color="auto"/>
          </w:divBdr>
        </w:div>
      </w:divsChild>
    </w:div>
    <w:div w:id="1994332523">
      <w:bodyDiv w:val="1"/>
      <w:marLeft w:val="0"/>
      <w:marRight w:val="0"/>
      <w:marTop w:val="0"/>
      <w:marBottom w:val="0"/>
      <w:divBdr>
        <w:top w:val="none" w:sz="0" w:space="0" w:color="auto"/>
        <w:left w:val="none" w:sz="0" w:space="0" w:color="auto"/>
        <w:bottom w:val="none" w:sz="0" w:space="0" w:color="auto"/>
        <w:right w:val="none" w:sz="0" w:space="0" w:color="auto"/>
      </w:divBdr>
    </w:div>
    <w:div w:id="2005013161">
      <w:bodyDiv w:val="1"/>
      <w:marLeft w:val="0"/>
      <w:marRight w:val="0"/>
      <w:marTop w:val="0"/>
      <w:marBottom w:val="0"/>
      <w:divBdr>
        <w:top w:val="none" w:sz="0" w:space="0" w:color="auto"/>
        <w:left w:val="none" w:sz="0" w:space="0" w:color="auto"/>
        <w:bottom w:val="none" w:sz="0" w:space="0" w:color="auto"/>
        <w:right w:val="none" w:sz="0" w:space="0" w:color="auto"/>
      </w:divBdr>
    </w:div>
    <w:div w:id="2007199216">
      <w:bodyDiv w:val="1"/>
      <w:marLeft w:val="0"/>
      <w:marRight w:val="0"/>
      <w:marTop w:val="0"/>
      <w:marBottom w:val="0"/>
      <w:divBdr>
        <w:top w:val="none" w:sz="0" w:space="0" w:color="auto"/>
        <w:left w:val="none" w:sz="0" w:space="0" w:color="auto"/>
        <w:bottom w:val="none" w:sz="0" w:space="0" w:color="auto"/>
        <w:right w:val="none" w:sz="0" w:space="0" w:color="auto"/>
      </w:divBdr>
      <w:divsChild>
        <w:div w:id="12926461">
          <w:marLeft w:val="640"/>
          <w:marRight w:val="0"/>
          <w:marTop w:val="0"/>
          <w:marBottom w:val="0"/>
          <w:divBdr>
            <w:top w:val="none" w:sz="0" w:space="0" w:color="auto"/>
            <w:left w:val="none" w:sz="0" w:space="0" w:color="auto"/>
            <w:bottom w:val="none" w:sz="0" w:space="0" w:color="auto"/>
            <w:right w:val="none" w:sz="0" w:space="0" w:color="auto"/>
          </w:divBdr>
        </w:div>
        <w:div w:id="213348733">
          <w:marLeft w:val="640"/>
          <w:marRight w:val="0"/>
          <w:marTop w:val="0"/>
          <w:marBottom w:val="0"/>
          <w:divBdr>
            <w:top w:val="none" w:sz="0" w:space="0" w:color="auto"/>
            <w:left w:val="none" w:sz="0" w:space="0" w:color="auto"/>
            <w:bottom w:val="none" w:sz="0" w:space="0" w:color="auto"/>
            <w:right w:val="none" w:sz="0" w:space="0" w:color="auto"/>
          </w:divBdr>
        </w:div>
        <w:div w:id="577985793">
          <w:marLeft w:val="640"/>
          <w:marRight w:val="0"/>
          <w:marTop w:val="0"/>
          <w:marBottom w:val="0"/>
          <w:divBdr>
            <w:top w:val="none" w:sz="0" w:space="0" w:color="auto"/>
            <w:left w:val="none" w:sz="0" w:space="0" w:color="auto"/>
            <w:bottom w:val="none" w:sz="0" w:space="0" w:color="auto"/>
            <w:right w:val="none" w:sz="0" w:space="0" w:color="auto"/>
          </w:divBdr>
        </w:div>
        <w:div w:id="890842392">
          <w:marLeft w:val="640"/>
          <w:marRight w:val="0"/>
          <w:marTop w:val="0"/>
          <w:marBottom w:val="0"/>
          <w:divBdr>
            <w:top w:val="none" w:sz="0" w:space="0" w:color="auto"/>
            <w:left w:val="none" w:sz="0" w:space="0" w:color="auto"/>
            <w:bottom w:val="none" w:sz="0" w:space="0" w:color="auto"/>
            <w:right w:val="none" w:sz="0" w:space="0" w:color="auto"/>
          </w:divBdr>
        </w:div>
        <w:div w:id="1027754792">
          <w:marLeft w:val="640"/>
          <w:marRight w:val="0"/>
          <w:marTop w:val="0"/>
          <w:marBottom w:val="0"/>
          <w:divBdr>
            <w:top w:val="none" w:sz="0" w:space="0" w:color="auto"/>
            <w:left w:val="none" w:sz="0" w:space="0" w:color="auto"/>
            <w:bottom w:val="none" w:sz="0" w:space="0" w:color="auto"/>
            <w:right w:val="none" w:sz="0" w:space="0" w:color="auto"/>
          </w:divBdr>
        </w:div>
        <w:div w:id="1764448262">
          <w:marLeft w:val="640"/>
          <w:marRight w:val="0"/>
          <w:marTop w:val="0"/>
          <w:marBottom w:val="0"/>
          <w:divBdr>
            <w:top w:val="none" w:sz="0" w:space="0" w:color="auto"/>
            <w:left w:val="none" w:sz="0" w:space="0" w:color="auto"/>
            <w:bottom w:val="none" w:sz="0" w:space="0" w:color="auto"/>
            <w:right w:val="none" w:sz="0" w:space="0" w:color="auto"/>
          </w:divBdr>
        </w:div>
        <w:div w:id="1778598674">
          <w:marLeft w:val="640"/>
          <w:marRight w:val="0"/>
          <w:marTop w:val="0"/>
          <w:marBottom w:val="0"/>
          <w:divBdr>
            <w:top w:val="none" w:sz="0" w:space="0" w:color="auto"/>
            <w:left w:val="none" w:sz="0" w:space="0" w:color="auto"/>
            <w:bottom w:val="none" w:sz="0" w:space="0" w:color="auto"/>
            <w:right w:val="none" w:sz="0" w:space="0" w:color="auto"/>
          </w:divBdr>
        </w:div>
        <w:div w:id="2103410674">
          <w:marLeft w:val="640"/>
          <w:marRight w:val="0"/>
          <w:marTop w:val="0"/>
          <w:marBottom w:val="0"/>
          <w:divBdr>
            <w:top w:val="none" w:sz="0" w:space="0" w:color="auto"/>
            <w:left w:val="none" w:sz="0" w:space="0" w:color="auto"/>
            <w:bottom w:val="none" w:sz="0" w:space="0" w:color="auto"/>
            <w:right w:val="none" w:sz="0" w:space="0" w:color="auto"/>
          </w:divBdr>
        </w:div>
      </w:divsChild>
    </w:div>
    <w:div w:id="2010983113">
      <w:bodyDiv w:val="1"/>
      <w:marLeft w:val="0"/>
      <w:marRight w:val="0"/>
      <w:marTop w:val="0"/>
      <w:marBottom w:val="0"/>
      <w:divBdr>
        <w:top w:val="none" w:sz="0" w:space="0" w:color="auto"/>
        <w:left w:val="none" w:sz="0" w:space="0" w:color="auto"/>
        <w:bottom w:val="none" w:sz="0" w:space="0" w:color="auto"/>
        <w:right w:val="none" w:sz="0" w:space="0" w:color="auto"/>
      </w:divBdr>
    </w:div>
    <w:div w:id="2011247808">
      <w:bodyDiv w:val="1"/>
      <w:marLeft w:val="0"/>
      <w:marRight w:val="0"/>
      <w:marTop w:val="0"/>
      <w:marBottom w:val="0"/>
      <w:divBdr>
        <w:top w:val="none" w:sz="0" w:space="0" w:color="auto"/>
        <w:left w:val="none" w:sz="0" w:space="0" w:color="auto"/>
        <w:bottom w:val="none" w:sz="0" w:space="0" w:color="auto"/>
        <w:right w:val="none" w:sz="0" w:space="0" w:color="auto"/>
      </w:divBdr>
    </w:div>
    <w:div w:id="2015372797">
      <w:bodyDiv w:val="1"/>
      <w:marLeft w:val="0"/>
      <w:marRight w:val="0"/>
      <w:marTop w:val="0"/>
      <w:marBottom w:val="0"/>
      <w:divBdr>
        <w:top w:val="none" w:sz="0" w:space="0" w:color="auto"/>
        <w:left w:val="none" w:sz="0" w:space="0" w:color="auto"/>
        <w:bottom w:val="none" w:sz="0" w:space="0" w:color="auto"/>
        <w:right w:val="none" w:sz="0" w:space="0" w:color="auto"/>
      </w:divBdr>
      <w:divsChild>
        <w:div w:id="104228248">
          <w:marLeft w:val="640"/>
          <w:marRight w:val="0"/>
          <w:marTop w:val="0"/>
          <w:marBottom w:val="0"/>
          <w:divBdr>
            <w:top w:val="none" w:sz="0" w:space="0" w:color="auto"/>
            <w:left w:val="none" w:sz="0" w:space="0" w:color="auto"/>
            <w:bottom w:val="none" w:sz="0" w:space="0" w:color="auto"/>
            <w:right w:val="none" w:sz="0" w:space="0" w:color="auto"/>
          </w:divBdr>
        </w:div>
        <w:div w:id="127744511">
          <w:marLeft w:val="640"/>
          <w:marRight w:val="0"/>
          <w:marTop w:val="0"/>
          <w:marBottom w:val="0"/>
          <w:divBdr>
            <w:top w:val="none" w:sz="0" w:space="0" w:color="auto"/>
            <w:left w:val="none" w:sz="0" w:space="0" w:color="auto"/>
            <w:bottom w:val="none" w:sz="0" w:space="0" w:color="auto"/>
            <w:right w:val="none" w:sz="0" w:space="0" w:color="auto"/>
          </w:divBdr>
        </w:div>
        <w:div w:id="134301369">
          <w:marLeft w:val="640"/>
          <w:marRight w:val="0"/>
          <w:marTop w:val="0"/>
          <w:marBottom w:val="0"/>
          <w:divBdr>
            <w:top w:val="none" w:sz="0" w:space="0" w:color="auto"/>
            <w:left w:val="none" w:sz="0" w:space="0" w:color="auto"/>
            <w:bottom w:val="none" w:sz="0" w:space="0" w:color="auto"/>
            <w:right w:val="none" w:sz="0" w:space="0" w:color="auto"/>
          </w:divBdr>
        </w:div>
        <w:div w:id="279528446">
          <w:marLeft w:val="640"/>
          <w:marRight w:val="0"/>
          <w:marTop w:val="0"/>
          <w:marBottom w:val="0"/>
          <w:divBdr>
            <w:top w:val="none" w:sz="0" w:space="0" w:color="auto"/>
            <w:left w:val="none" w:sz="0" w:space="0" w:color="auto"/>
            <w:bottom w:val="none" w:sz="0" w:space="0" w:color="auto"/>
            <w:right w:val="none" w:sz="0" w:space="0" w:color="auto"/>
          </w:divBdr>
        </w:div>
        <w:div w:id="325937561">
          <w:marLeft w:val="640"/>
          <w:marRight w:val="0"/>
          <w:marTop w:val="0"/>
          <w:marBottom w:val="0"/>
          <w:divBdr>
            <w:top w:val="none" w:sz="0" w:space="0" w:color="auto"/>
            <w:left w:val="none" w:sz="0" w:space="0" w:color="auto"/>
            <w:bottom w:val="none" w:sz="0" w:space="0" w:color="auto"/>
            <w:right w:val="none" w:sz="0" w:space="0" w:color="auto"/>
          </w:divBdr>
        </w:div>
        <w:div w:id="503471669">
          <w:marLeft w:val="640"/>
          <w:marRight w:val="0"/>
          <w:marTop w:val="0"/>
          <w:marBottom w:val="0"/>
          <w:divBdr>
            <w:top w:val="none" w:sz="0" w:space="0" w:color="auto"/>
            <w:left w:val="none" w:sz="0" w:space="0" w:color="auto"/>
            <w:bottom w:val="none" w:sz="0" w:space="0" w:color="auto"/>
            <w:right w:val="none" w:sz="0" w:space="0" w:color="auto"/>
          </w:divBdr>
        </w:div>
        <w:div w:id="627319524">
          <w:marLeft w:val="640"/>
          <w:marRight w:val="0"/>
          <w:marTop w:val="0"/>
          <w:marBottom w:val="0"/>
          <w:divBdr>
            <w:top w:val="none" w:sz="0" w:space="0" w:color="auto"/>
            <w:left w:val="none" w:sz="0" w:space="0" w:color="auto"/>
            <w:bottom w:val="none" w:sz="0" w:space="0" w:color="auto"/>
            <w:right w:val="none" w:sz="0" w:space="0" w:color="auto"/>
          </w:divBdr>
        </w:div>
        <w:div w:id="674115761">
          <w:marLeft w:val="640"/>
          <w:marRight w:val="0"/>
          <w:marTop w:val="0"/>
          <w:marBottom w:val="0"/>
          <w:divBdr>
            <w:top w:val="none" w:sz="0" w:space="0" w:color="auto"/>
            <w:left w:val="none" w:sz="0" w:space="0" w:color="auto"/>
            <w:bottom w:val="none" w:sz="0" w:space="0" w:color="auto"/>
            <w:right w:val="none" w:sz="0" w:space="0" w:color="auto"/>
          </w:divBdr>
        </w:div>
        <w:div w:id="783813092">
          <w:marLeft w:val="640"/>
          <w:marRight w:val="0"/>
          <w:marTop w:val="0"/>
          <w:marBottom w:val="0"/>
          <w:divBdr>
            <w:top w:val="none" w:sz="0" w:space="0" w:color="auto"/>
            <w:left w:val="none" w:sz="0" w:space="0" w:color="auto"/>
            <w:bottom w:val="none" w:sz="0" w:space="0" w:color="auto"/>
            <w:right w:val="none" w:sz="0" w:space="0" w:color="auto"/>
          </w:divBdr>
        </w:div>
        <w:div w:id="1229074653">
          <w:marLeft w:val="640"/>
          <w:marRight w:val="0"/>
          <w:marTop w:val="0"/>
          <w:marBottom w:val="0"/>
          <w:divBdr>
            <w:top w:val="none" w:sz="0" w:space="0" w:color="auto"/>
            <w:left w:val="none" w:sz="0" w:space="0" w:color="auto"/>
            <w:bottom w:val="none" w:sz="0" w:space="0" w:color="auto"/>
            <w:right w:val="none" w:sz="0" w:space="0" w:color="auto"/>
          </w:divBdr>
        </w:div>
        <w:div w:id="1358581565">
          <w:marLeft w:val="640"/>
          <w:marRight w:val="0"/>
          <w:marTop w:val="0"/>
          <w:marBottom w:val="0"/>
          <w:divBdr>
            <w:top w:val="none" w:sz="0" w:space="0" w:color="auto"/>
            <w:left w:val="none" w:sz="0" w:space="0" w:color="auto"/>
            <w:bottom w:val="none" w:sz="0" w:space="0" w:color="auto"/>
            <w:right w:val="none" w:sz="0" w:space="0" w:color="auto"/>
          </w:divBdr>
        </w:div>
        <w:div w:id="2057509873">
          <w:marLeft w:val="640"/>
          <w:marRight w:val="0"/>
          <w:marTop w:val="0"/>
          <w:marBottom w:val="0"/>
          <w:divBdr>
            <w:top w:val="none" w:sz="0" w:space="0" w:color="auto"/>
            <w:left w:val="none" w:sz="0" w:space="0" w:color="auto"/>
            <w:bottom w:val="none" w:sz="0" w:space="0" w:color="auto"/>
            <w:right w:val="none" w:sz="0" w:space="0" w:color="auto"/>
          </w:divBdr>
        </w:div>
        <w:div w:id="2128691866">
          <w:marLeft w:val="640"/>
          <w:marRight w:val="0"/>
          <w:marTop w:val="0"/>
          <w:marBottom w:val="0"/>
          <w:divBdr>
            <w:top w:val="none" w:sz="0" w:space="0" w:color="auto"/>
            <w:left w:val="none" w:sz="0" w:space="0" w:color="auto"/>
            <w:bottom w:val="none" w:sz="0" w:space="0" w:color="auto"/>
            <w:right w:val="none" w:sz="0" w:space="0" w:color="auto"/>
          </w:divBdr>
        </w:div>
      </w:divsChild>
    </w:div>
    <w:div w:id="2017029446">
      <w:bodyDiv w:val="1"/>
      <w:marLeft w:val="0"/>
      <w:marRight w:val="0"/>
      <w:marTop w:val="0"/>
      <w:marBottom w:val="0"/>
      <w:divBdr>
        <w:top w:val="none" w:sz="0" w:space="0" w:color="auto"/>
        <w:left w:val="none" w:sz="0" w:space="0" w:color="auto"/>
        <w:bottom w:val="none" w:sz="0" w:space="0" w:color="auto"/>
        <w:right w:val="none" w:sz="0" w:space="0" w:color="auto"/>
      </w:divBdr>
    </w:div>
    <w:div w:id="2025549395">
      <w:bodyDiv w:val="1"/>
      <w:marLeft w:val="0"/>
      <w:marRight w:val="0"/>
      <w:marTop w:val="0"/>
      <w:marBottom w:val="0"/>
      <w:divBdr>
        <w:top w:val="none" w:sz="0" w:space="0" w:color="auto"/>
        <w:left w:val="none" w:sz="0" w:space="0" w:color="auto"/>
        <w:bottom w:val="none" w:sz="0" w:space="0" w:color="auto"/>
        <w:right w:val="none" w:sz="0" w:space="0" w:color="auto"/>
      </w:divBdr>
      <w:divsChild>
        <w:div w:id="86079668">
          <w:marLeft w:val="640"/>
          <w:marRight w:val="0"/>
          <w:marTop w:val="0"/>
          <w:marBottom w:val="0"/>
          <w:divBdr>
            <w:top w:val="none" w:sz="0" w:space="0" w:color="auto"/>
            <w:left w:val="none" w:sz="0" w:space="0" w:color="auto"/>
            <w:bottom w:val="none" w:sz="0" w:space="0" w:color="auto"/>
            <w:right w:val="none" w:sz="0" w:space="0" w:color="auto"/>
          </w:divBdr>
        </w:div>
        <w:div w:id="366831466">
          <w:marLeft w:val="640"/>
          <w:marRight w:val="0"/>
          <w:marTop w:val="0"/>
          <w:marBottom w:val="0"/>
          <w:divBdr>
            <w:top w:val="none" w:sz="0" w:space="0" w:color="auto"/>
            <w:left w:val="none" w:sz="0" w:space="0" w:color="auto"/>
            <w:bottom w:val="none" w:sz="0" w:space="0" w:color="auto"/>
            <w:right w:val="none" w:sz="0" w:space="0" w:color="auto"/>
          </w:divBdr>
        </w:div>
        <w:div w:id="367922949">
          <w:marLeft w:val="640"/>
          <w:marRight w:val="0"/>
          <w:marTop w:val="0"/>
          <w:marBottom w:val="0"/>
          <w:divBdr>
            <w:top w:val="none" w:sz="0" w:space="0" w:color="auto"/>
            <w:left w:val="none" w:sz="0" w:space="0" w:color="auto"/>
            <w:bottom w:val="none" w:sz="0" w:space="0" w:color="auto"/>
            <w:right w:val="none" w:sz="0" w:space="0" w:color="auto"/>
          </w:divBdr>
        </w:div>
        <w:div w:id="435833084">
          <w:marLeft w:val="640"/>
          <w:marRight w:val="0"/>
          <w:marTop w:val="0"/>
          <w:marBottom w:val="0"/>
          <w:divBdr>
            <w:top w:val="none" w:sz="0" w:space="0" w:color="auto"/>
            <w:left w:val="none" w:sz="0" w:space="0" w:color="auto"/>
            <w:bottom w:val="none" w:sz="0" w:space="0" w:color="auto"/>
            <w:right w:val="none" w:sz="0" w:space="0" w:color="auto"/>
          </w:divBdr>
        </w:div>
        <w:div w:id="748961588">
          <w:marLeft w:val="640"/>
          <w:marRight w:val="0"/>
          <w:marTop w:val="0"/>
          <w:marBottom w:val="0"/>
          <w:divBdr>
            <w:top w:val="none" w:sz="0" w:space="0" w:color="auto"/>
            <w:left w:val="none" w:sz="0" w:space="0" w:color="auto"/>
            <w:bottom w:val="none" w:sz="0" w:space="0" w:color="auto"/>
            <w:right w:val="none" w:sz="0" w:space="0" w:color="auto"/>
          </w:divBdr>
        </w:div>
        <w:div w:id="815412068">
          <w:marLeft w:val="640"/>
          <w:marRight w:val="0"/>
          <w:marTop w:val="0"/>
          <w:marBottom w:val="0"/>
          <w:divBdr>
            <w:top w:val="none" w:sz="0" w:space="0" w:color="auto"/>
            <w:left w:val="none" w:sz="0" w:space="0" w:color="auto"/>
            <w:bottom w:val="none" w:sz="0" w:space="0" w:color="auto"/>
            <w:right w:val="none" w:sz="0" w:space="0" w:color="auto"/>
          </w:divBdr>
        </w:div>
        <w:div w:id="928974875">
          <w:marLeft w:val="640"/>
          <w:marRight w:val="0"/>
          <w:marTop w:val="0"/>
          <w:marBottom w:val="0"/>
          <w:divBdr>
            <w:top w:val="none" w:sz="0" w:space="0" w:color="auto"/>
            <w:left w:val="none" w:sz="0" w:space="0" w:color="auto"/>
            <w:bottom w:val="none" w:sz="0" w:space="0" w:color="auto"/>
            <w:right w:val="none" w:sz="0" w:space="0" w:color="auto"/>
          </w:divBdr>
        </w:div>
        <w:div w:id="984552488">
          <w:marLeft w:val="640"/>
          <w:marRight w:val="0"/>
          <w:marTop w:val="0"/>
          <w:marBottom w:val="0"/>
          <w:divBdr>
            <w:top w:val="none" w:sz="0" w:space="0" w:color="auto"/>
            <w:left w:val="none" w:sz="0" w:space="0" w:color="auto"/>
            <w:bottom w:val="none" w:sz="0" w:space="0" w:color="auto"/>
            <w:right w:val="none" w:sz="0" w:space="0" w:color="auto"/>
          </w:divBdr>
        </w:div>
        <w:div w:id="1455636639">
          <w:marLeft w:val="640"/>
          <w:marRight w:val="0"/>
          <w:marTop w:val="0"/>
          <w:marBottom w:val="0"/>
          <w:divBdr>
            <w:top w:val="none" w:sz="0" w:space="0" w:color="auto"/>
            <w:left w:val="none" w:sz="0" w:space="0" w:color="auto"/>
            <w:bottom w:val="none" w:sz="0" w:space="0" w:color="auto"/>
            <w:right w:val="none" w:sz="0" w:space="0" w:color="auto"/>
          </w:divBdr>
        </w:div>
        <w:div w:id="1614508331">
          <w:marLeft w:val="640"/>
          <w:marRight w:val="0"/>
          <w:marTop w:val="0"/>
          <w:marBottom w:val="0"/>
          <w:divBdr>
            <w:top w:val="none" w:sz="0" w:space="0" w:color="auto"/>
            <w:left w:val="none" w:sz="0" w:space="0" w:color="auto"/>
            <w:bottom w:val="none" w:sz="0" w:space="0" w:color="auto"/>
            <w:right w:val="none" w:sz="0" w:space="0" w:color="auto"/>
          </w:divBdr>
        </w:div>
      </w:divsChild>
    </w:div>
    <w:div w:id="2029139066">
      <w:bodyDiv w:val="1"/>
      <w:marLeft w:val="0"/>
      <w:marRight w:val="0"/>
      <w:marTop w:val="0"/>
      <w:marBottom w:val="0"/>
      <w:divBdr>
        <w:top w:val="none" w:sz="0" w:space="0" w:color="auto"/>
        <w:left w:val="none" w:sz="0" w:space="0" w:color="auto"/>
        <w:bottom w:val="none" w:sz="0" w:space="0" w:color="auto"/>
        <w:right w:val="none" w:sz="0" w:space="0" w:color="auto"/>
      </w:divBdr>
      <w:divsChild>
        <w:div w:id="1283196027">
          <w:marLeft w:val="640"/>
          <w:marRight w:val="0"/>
          <w:marTop w:val="0"/>
          <w:marBottom w:val="0"/>
          <w:divBdr>
            <w:top w:val="none" w:sz="0" w:space="0" w:color="auto"/>
            <w:left w:val="none" w:sz="0" w:space="0" w:color="auto"/>
            <w:bottom w:val="none" w:sz="0" w:space="0" w:color="auto"/>
            <w:right w:val="none" w:sz="0" w:space="0" w:color="auto"/>
          </w:divBdr>
        </w:div>
        <w:div w:id="1932738054">
          <w:marLeft w:val="640"/>
          <w:marRight w:val="0"/>
          <w:marTop w:val="0"/>
          <w:marBottom w:val="0"/>
          <w:divBdr>
            <w:top w:val="none" w:sz="0" w:space="0" w:color="auto"/>
            <w:left w:val="none" w:sz="0" w:space="0" w:color="auto"/>
            <w:bottom w:val="none" w:sz="0" w:space="0" w:color="auto"/>
            <w:right w:val="none" w:sz="0" w:space="0" w:color="auto"/>
          </w:divBdr>
        </w:div>
      </w:divsChild>
    </w:div>
    <w:div w:id="2036420876">
      <w:bodyDiv w:val="1"/>
      <w:marLeft w:val="0"/>
      <w:marRight w:val="0"/>
      <w:marTop w:val="0"/>
      <w:marBottom w:val="0"/>
      <w:divBdr>
        <w:top w:val="none" w:sz="0" w:space="0" w:color="auto"/>
        <w:left w:val="none" w:sz="0" w:space="0" w:color="auto"/>
        <w:bottom w:val="none" w:sz="0" w:space="0" w:color="auto"/>
        <w:right w:val="none" w:sz="0" w:space="0" w:color="auto"/>
      </w:divBdr>
      <w:divsChild>
        <w:div w:id="125200419">
          <w:marLeft w:val="640"/>
          <w:marRight w:val="0"/>
          <w:marTop w:val="0"/>
          <w:marBottom w:val="0"/>
          <w:divBdr>
            <w:top w:val="none" w:sz="0" w:space="0" w:color="auto"/>
            <w:left w:val="none" w:sz="0" w:space="0" w:color="auto"/>
            <w:bottom w:val="none" w:sz="0" w:space="0" w:color="auto"/>
            <w:right w:val="none" w:sz="0" w:space="0" w:color="auto"/>
          </w:divBdr>
        </w:div>
        <w:div w:id="523443731">
          <w:marLeft w:val="640"/>
          <w:marRight w:val="0"/>
          <w:marTop w:val="0"/>
          <w:marBottom w:val="0"/>
          <w:divBdr>
            <w:top w:val="none" w:sz="0" w:space="0" w:color="auto"/>
            <w:left w:val="none" w:sz="0" w:space="0" w:color="auto"/>
            <w:bottom w:val="none" w:sz="0" w:space="0" w:color="auto"/>
            <w:right w:val="none" w:sz="0" w:space="0" w:color="auto"/>
          </w:divBdr>
        </w:div>
        <w:div w:id="665059735">
          <w:marLeft w:val="640"/>
          <w:marRight w:val="0"/>
          <w:marTop w:val="0"/>
          <w:marBottom w:val="0"/>
          <w:divBdr>
            <w:top w:val="none" w:sz="0" w:space="0" w:color="auto"/>
            <w:left w:val="none" w:sz="0" w:space="0" w:color="auto"/>
            <w:bottom w:val="none" w:sz="0" w:space="0" w:color="auto"/>
            <w:right w:val="none" w:sz="0" w:space="0" w:color="auto"/>
          </w:divBdr>
        </w:div>
        <w:div w:id="715660031">
          <w:marLeft w:val="640"/>
          <w:marRight w:val="0"/>
          <w:marTop w:val="0"/>
          <w:marBottom w:val="0"/>
          <w:divBdr>
            <w:top w:val="none" w:sz="0" w:space="0" w:color="auto"/>
            <w:left w:val="none" w:sz="0" w:space="0" w:color="auto"/>
            <w:bottom w:val="none" w:sz="0" w:space="0" w:color="auto"/>
            <w:right w:val="none" w:sz="0" w:space="0" w:color="auto"/>
          </w:divBdr>
        </w:div>
        <w:div w:id="966013661">
          <w:marLeft w:val="640"/>
          <w:marRight w:val="0"/>
          <w:marTop w:val="0"/>
          <w:marBottom w:val="0"/>
          <w:divBdr>
            <w:top w:val="none" w:sz="0" w:space="0" w:color="auto"/>
            <w:left w:val="none" w:sz="0" w:space="0" w:color="auto"/>
            <w:bottom w:val="none" w:sz="0" w:space="0" w:color="auto"/>
            <w:right w:val="none" w:sz="0" w:space="0" w:color="auto"/>
          </w:divBdr>
        </w:div>
        <w:div w:id="982470088">
          <w:marLeft w:val="640"/>
          <w:marRight w:val="0"/>
          <w:marTop w:val="0"/>
          <w:marBottom w:val="0"/>
          <w:divBdr>
            <w:top w:val="none" w:sz="0" w:space="0" w:color="auto"/>
            <w:left w:val="none" w:sz="0" w:space="0" w:color="auto"/>
            <w:bottom w:val="none" w:sz="0" w:space="0" w:color="auto"/>
            <w:right w:val="none" w:sz="0" w:space="0" w:color="auto"/>
          </w:divBdr>
        </w:div>
        <w:div w:id="1164929292">
          <w:marLeft w:val="640"/>
          <w:marRight w:val="0"/>
          <w:marTop w:val="0"/>
          <w:marBottom w:val="0"/>
          <w:divBdr>
            <w:top w:val="none" w:sz="0" w:space="0" w:color="auto"/>
            <w:left w:val="none" w:sz="0" w:space="0" w:color="auto"/>
            <w:bottom w:val="none" w:sz="0" w:space="0" w:color="auto"/>
            <w:right w:val="none" w:sz="0" w:space="0" w:color="auto"/>
          </w:divBdr>
        </w:div>
        <w:div w:id="1196383045">
          <w:marLeft w:val="640"/>
          <w:marRight w:val="0"/>
          <w:marTop w:val="0"/>
          <w:marBottom w:val="0"/>
          <w:divBdr>
            <w:top w:val="none" w:sz="0" w:space="0" w:color="auto"/>
            <w:left w:val="none" w:sz="0" w:space="0" w:color="auto"/>
            <w:bottom w:val="none" w:sz="0" w:space="0" w:color="auto"/>
            <w:right w:val="none" w:sz="0" w:space="0" w:color="auto"/>
          </w:divBdr>
        </w:div>
        <w:div w:id="1542398359">
          <w:marLeft w:val="640"/>
          <w:marRight w:val="0"/>
          <w:marTop w:val="0"/>
          <w:marBottom w:val="0"/>
          <w:divBdr>
            <w:top w:val="none" w:sz="0" w:space="0" w:color="auto"/>
            <w:left w:val="none" w:sz="0" w:space="0" w:color="auto"/>
            <w:bottom w:val="none" w:sz="0" w:space="0" w:color="auto"/>
            <w:right w:val="none" w:sz="0" w:space="0" w:color="auto"/>
          </w:divBdr>
        </w:div>
        <w:div w:id="1732265318">
          <w:marLeft w:val="640"/>
          <w:marRight w:val="0"/>
          <w:marTop w:val="0"/>
          <w:marBottom w:val="0"/>
          <w:divBdr>
            <w:top w:val="none" w:sz="0" w:space="0" w:color="auto"/>
            <w:left w:val="none" w:sz="0" w:space="0" w:color="auto"/>
            <w:bottom w:val="none" w:sz="0" w:space="0" w:color="auto"/>
            <w:right w:val="none" w:sz="0" w:space="0" w:color="auto"/>
          </w:divBdr>
        </w:div>
        <w:div w:id="2099788136">
          <w:marLeft w:val="640"/>
          <w:marRight w:val="0"/>
          <w:marTop w:val="0"/>
          <w:marBottom w:val="0"/>
          <w:divBdr>
            <w:top w:val="none" w:sz="0" w:space="0" w:color="auto"/>
            <w:left w:val="none" w:sz="0" w:space="0" w:color="auto"/>
            <w:bottom w:val="none" w:sz="0" w:space="0" w:color="auto"/>
            <w:right w:val="none" w:sz="0" w:space="0" w:color="auto"/>
          </w:divBdr>
        </w:div>
      </w:divsChild>
    </w:div>
    <w:div w:id="2039506324">
      <w:bodyDiv w:val="1"/>
      <w:marLeft w:val="0"/>
      <w:marRight w:val="0"/>
      <w:marTop w:val="0"/>
      <w:marBottom w:val="0"/>
      <w:divBdr>
        <w:top w:val="none" w:sz="0" w:space="0" w:color="auto"/>
        <w:left w:val="none" w:sz="0" w:space="0" w:color="auto"/>
        <w:bottom w:val="none" w:sz="0" w:space="0" w:color="auto"/>
        <w:right w:val="none" w:sz="0" w:space="0" w:color="auto"/>
      </w:divBdr>
      <w:divsChild>
        <w:div w:id="438916188">
          <w:marLeft w:val="640"/>
          <w:marRight w:val="0"/>
          <w:marTop w:val="0"/>
          <w:marBottom w:val="0"/>
          <w:divBdr>
            <w:top w:val="none" w:sz="0" w:space="0" w:color="auto"/>
            <w:left w:val="none" w:sz="0" w:space="0" w:color="auto"/>
            <w:bottom w:val="none" w:sz="0" w:space="0" w:color="auto"/>
            <w:right w:val="none" w:sz="0" w:space="0" w:color="auto"/>
          </w:divBdr>
        </w:div>
      </w:divsChild>
    </w:div>
    <w:div w:id="2042633045">
      <w:bodyDiv w:val="1"/>
      <w:marLeft w:val="0"/>
      <w:marRight w:val="0"/>
      <w:marTop w:val="0"/>
      <w:marBottom w:val="0"/>
      <w:divBdr>
        <w:top w:val="none" w:sz="0" w:space="0" w:color="auto"/>
        <w:left w:val="none" w:sz="0" w:space="0" w:color="auto"/>
        <w:bottom w:val="none" w:sz="0" w:space="0" w:color="auto"/>
        <w:right w:val="none" w:sz="0" w:space="0" w:color="auto"/>
      </w:divBdr>
    </w:div>
    <w:div w:id="2056927701">
      <w:bodyDiv w:val="1"/>
      <w:marLeft w:val="0"/>
      <w:marRight w:val="0"/>
      <w:marTop w:val="0"/>
      <w:marBottom w:val="0"/>
      <w:divBdr>
        <w:top w:val="none" w:sz="0" w:space="0" w:color="auto"/>
        <w:left w:val="none" w:sz="0" w:space="0" w:color="auto"/>
        <w:bottom w:val="none" w:sz="0" w:space="0" w:color="auto"/>
        <w:right w:val="none" w:sz="0" w:space="0" w:color="auto"/>
      </w:divBdr>
      <w:divsChild>
        <w:div w:id="223882060">
          <w:marLeft w:val="640"/>
          <w:marRight w:val="0"/>
          <w:marTop w:val="0"/>
          <w:marBottom w:val="0"/>
          <w:divBdr>
            <w:top w:val="none" w:sz="0" w:space="0" w:color="auto"/>
            <w:left w:val="none" w:sz="0" w:space="0" w:color="auto"/>
            <w:bottom w:val="none" w:sz="0" w:space="0" w:color="auto"/>
            <w:right w:val="none" w:sz="0" w:space="0" w:color="auto"/>
          </w:divBdr>
        </w:div>
        <w:div w:id="589194120">
          <w:marLeft w:val="640"/>
          <w:marRight w:val="0"/>
          <w:marTop w:val="0"/>
          <w:marBottom w:val="0"/>
          <w:divBdr>
            <w:top w:val="none" w:sz="0" w:space="0" w:color="auto"/>
            <w:left w:val="none" w:sz="0" w:space="0" w:color="auto"/>
            <w:bottom w:val="none" w:sz="0" w:space="0" w:color="auto"/>
            <w:right w:val="none" w:sz="0" w:space="0" w:color="auto"/>
          </w:divBdr>
        </w:div>
        <w:div w:id="633296495">
          <w:marLeft w:val="640"/>
          <w:marRight w:val="0"/>
          <w:marTop w:val="0"/>
          <w:marBottom w:val="0"/>
          <w:divBdr>
            <w:top w:val="none" w:sz="0" w:space="0" w:color="auto"/>
            <w:left w:val="none" w:sz="0" w:space="0" w:color="auto"/>
            <w:bottom w:val="none" w:sz="0" w:space="0" w:color="auto"/>
            <w:right w:val="none" w:sz="0" w:space="0" w:color="auto"/>
          </w:divBdr>
        </w:div>
        <w:div w:id="1131751194">
          <w:marLeft w:val="640"/>
          <w:marRight w:val="0"/>
          <w:marTop w:val="0"/>
          <w:marBottom w:val="0"/>
          <w:divBdr>
            <w:top w:val="none" w:sz="0" w:space="0" w:color="auto"/>
            <w:left w:val="none" w:sz="0" w:space="0" w:color="auto"/>
            <w:bottom w:val="none" w:sz="0" w:space="0" w:color="auto"/>
            <w:right w:val="none" w:sz="0" w:space="0" w:color="auto"/>
          </w:divBdr>
        </w:div>
        <w:div w:id="1175221762">
          <w:marLeft w:val="640"/>
          <w:marRight w:val="0"/>
          <w:marTop w:val="0"/>
          <w:marBottom w:val="0"/>
          <w:divBdr>
            <w:top w:val="none" w:sz="0" w:space="0" w:color="auto"/>
            <w:left w:val="none" w:sz="0" w:space="0" w:color="auto"/>
            <w:bottom w:val="none" w:sz="0" w:space="0" w:color="auto"/>
            <w:right w:val="none" w:sz="0" w:space="0" w:color="auto"/>
          </w:divBdr>
        </w:div>
        <w:div w:id="1243488987">
          <w:marLeft w:val="640"/>
          <w:marRight w:val="0"/>
          <w:marTop w:val="0"/>
          <w:marBottom w:val="0"/>
          <w:divBdr>
            <w:top w:val="none" w:sz="0" w:space="0" w:color="auto"/>
            <w:left w:val="none" w:sz="0" w:space="0" w:color="auto"/>
            <w:bottom w:val="none" w:sz="0" w:space="0" w:color="auto"/>
            <w:right w:val="none" w:sz="0" w:space="0" w:color="auto"/>
          </w:divBdr>
        </w:div>
      </w:divsChild>
    </w:div>
    <w:div w:id="2060125664">
      <w:bodyDiv w:val="1"/>
      <w:marLeft w:val="0"/>
      <w:marRight w:val="0"/>
      <w:marTop w:val="0"/>
      <w:marBottom w:val="0"/>
      <w:divBdr>
        <w:top w:val="none" w:sz="0" w:space="0" w:color="auto"/>
        <w:left w:val="none" w:sz="0" w:space="0" w:color="auto"/>
        <w:bottom w:val="none" w:sz="0" w:space="0" w:color="auto"/>
        <w:right w:val="none" w:sz="0" w:space="0" w:color="auto"/>
      </w:divBdr>
      <w:divsChild>
        <w:div w:id="449395888">
          <w:marLeft w:val="640"/>
          <w:marRight w:val="0"/>
          <w:marTop w:val="0"/>
          <w:marBottom w:val="0"/>
          <w:divBdr>
            <w:top w:val="none" w:sz="0" w:space="0" w:color="auto"/>
            <w:left w:val="none" w:sz="0" w:space="0" w:color="auto"/>
            <w:bottom w:val="none" w:sz="0" w:space="0" w:color="auto"/>
            <w:right w:val="none" w:sz="0" w:space="0" w:color="auto"/>
          </w:divBdr>
        </w:div>
        <w:div w:id="495655052">
          <w:marLeft w:val="640"/>
          <w:marRight w:val="0"/>
          <w:marTop w:val="0"/>
          <w:marBottom w:val="0"/>
          <w:divBdr>
            <w:top w:val="none" w:sz="0" w:space="0" w:color="auto"/>
            <w:left w:val="none" w:sz="0" w:space="0" w:color="auto"/>
            <w:bottom w:val="none" w:sz="0" w:space="0" w:color="auto"/>
            <w:right w:val="none" w:sz="0" w:space="0" w:color="auto"/>
          </w:divBdr>
        </w:div>
        <w:div w:id="1040980878">
          <w:marLeft w:val="640"/>
          <w:marRight w:val="0"/>
          <w:marTop w:val="0"/>
          <w:marBottom w:val="0"/>
          <w:divBdr>
            <w:top w:val="none" w:sz="0" w:space="0" w:color="auto"/>
            <w:left w:val="none" w:sz="0" w:space="0" w:color="auto"/>
            <w:bottom w:val="none" w:sz="0" w:space="0" w:color="auto"/>
            <w:right w:val="none" w:sz="0" w:space="0" w:color="auto"/>
          </w:divBdr>
        </w:div>
        <w:div w:id="1149978529">
          <w:marLeft w:val="640"/>
          <w:marRight w:val="0"/>
          <w:marTop w:val="0"/>
          <w:marBottom w:val="0"/>
          <w:divBdr>
            <w:top w:val="none" w:sz="0" w:space="0" w:color="auto"/>
            <w:left w:val="none" w:sz="0" w:space="0" w:color="auto"/>
            <w:bottom w:val="none" w:sz="0" w:space="0" w:color="auto"/>
            <w:right w:val="none" w:sz="0" w:space="0" w:color="auto"/>
          </w:divBdr>
        </w:div>
        <w:div w:id="1190023959">
          <w:marLeft w:val="640"/>
          <w:marRight w:val="0"/>
          <w:marTop w:val="0"/>
          <w:marBottom w:val="0"/>
          <w:divBdr>
            <w:top w:val="none" w:sz="0" w:space="0" w:color="auto"/>
            <w:left w:val="none" w:sz="0" w:space="0" w:color="auto"/>
            <w:bottom w:val="none" w:sz="0" w:space="0" w:color="auto"/>
            <w:right w:val="none" w:sz="0" w:space="0" w:color="auto"/>
          </w:divBdr>
        </w:div>
        <w:div w:id="1452551738">
          <w:marLeft w:val="640"/>
          <w:marRight w:val="0"/>
          <w:marTop w:val="0"/>
          <w:marBottom w:val="0"/>
          <w:divBdr>
            <w:top w:val="none" w:sz="0" w:space="0" w:color="auto"/>
            <w:left w:val="none" w:sz="0" w:space="0" w:color="auto"/>
            <w:bottom w:val="none" w:sz="0" w:space="0" w:color="auto"/>
            <w:right w:val="none" w:sz="0" w:space="0" w:color="auto"/>
          </w:divBdr>
        </w:div>
        <w:div w:id="1872525831">
          <w:marLeft w:val="640"/>
          <w:marRight w:val="0"/>
          <w:marTop w:val="0"/>
          <w:marBottom w:val="0"/>
          <w:divBdr>
            <w:top w:val="none" w:sz="0" w:space="0" w:color="auto"/>
            <w:left w:val="none" w:sz="0" w:space="0" w:color="auto"/>
            <w:bottom w:val="none" w:sz="0" w:space="0" w:color="auto"/>
            <w:right w:val="none" w:sz="0" w:space="0" w:color="auto"/>
          </w:divBdr>
        </w:div>
      </w:divsChild>
    </w:div>
    <w:div w:id="2068725962">
      <w:bodyDiv w:val="1"/>
      <w:marLeft w:val="0"/>
      <w:marRight w:val="0"/>
      <w:marTop w:val="0"/>
      <w:marBottom w:val="0"/>
      <w:divBdr>
        <w:top w:val="none" w:sz="0" w:space="0" w:color="auto"/>
        <w:left w:val="none" w:sz="0" w:space="0" w:color="auto"/>
        <w:bottom w:val="none" w:sz="0" w:space="0" w:color="auto"/>
        <w:right w:val="none" w:sz="0" w:space="0" w:color="auto"/>
      </w:divBdr>
      <w:divsChild>
        <w:div w:id="58752065">
          <w:marLeft w:val="640"/>
          <w:marRight w:val="0"/>
          <w:marTop w:val="0"/>
          <w:marBottom w:val="0"/>
          <w:divBdr>
            <w:top w:val="none" w:sz="0" w:space="0" w:color="auto"/>
            <w:left w:val="none" w:sz="0" w:space="0" w:color="auto"/>
            <w:bottom w:val="none" w:sz="0" w:space="0" w:color="auto"/>
            <w:right w:val="none" w:sz="0" w:space="0" w:color="auto"/>
          </w:divBdr>
        </w:div>
        <w:div w:id="234584670">
          <w:marLeft w:val="640"/>
          <w:marRight w:val="0"/>
          <w:marTop w:val="0"/>
          <w:marBottom w:val="0"/>
          <w:divBdr>
            <w:top w:val="none" w:sz="0" w:space="0" w:color="auto"/>
            <w:left w:val="none" w:sz="0" w:space="0" w:color="auto"/>
            <w:bottom w:val="none" w:sz="0" w:space="0" w:color="auto"/>
            <w:right w:val="none" w:sz="0" w:space="0" w:color="auto"/>
          </w:divBdr>
        </w:div>
        <w:div w:id="527989790">
          <w:marLeft w:val="640"/>
          <w:marRight w:val="0"/>
          <w:marTop w:val="0"/>
          <w:marBottom w:val="0"/>
          <w:divBdr>
            <w:top w:val="none" w:sz="0" w:space="0" w:color="auto"/>
            <w:left w:val="none" w:sz="0" w:space="0" w:color="auto"/>
            <w:bottom w:val="none" w:sz="0" w:space="0" w:color="auto"/>
            <w:right w:val="none" w:sz="0" w:space="0" w:color="auto"/>
          </w:divBdr>
        </w:div>
        <w:div w:id="675349686">
          <w:marLeft w:val="640"/>
          <w:marRight w:val="0"/>
          <w:marTop w:val="0"/>
          <w:marBottom w:val="0"/>
          <w:divBdr>
            <w:top w:val="none" w:sz="0" w:space="0" w:color="auto"/>
            <w:left w:val="none" w:sz="0" w:space="0" w:color="auto"/>
            <w:bottom w:val="none" w:sz="0" w:space="0" w:color="auto"/>
            <w:right w:val="none" w:sz="0" w:space="0" w:color="auto"/>
          </w:divBdr>
        </w:div>
        <w:div w:id="690300487">
          <w:marLeft w:val="640"/>
          <w:marRight w:val="0"/>
          <w:marTop w:val="0"/>
          <w:marBottom w:val="0"/>
          <w:divBdr>
            <w:top w:val="none" w:sz="0" w:space="0" w:color="auto"/>
            <w:left w:val="none" w:sz="0" w:space="0" w:color="auto"/>
            <w:bottom w:val="none" w:sz="0" w:space="0" w:color="auto"/>
            <w:right w:val="none" w:sz="0" w:space="0" w:color="auto"/>
          </w:divBdr>
        </w:div>
        <w:div w:id="904493046">
          <w:marLeft w:val="640"/>
          <w:marRight w:val="0"/>
          <w:marTop w:val="0"/>
          <w:marBottom w:val="0"/>
          <w:divBdr>
            <w:top w:val="none" w:sz="0" w:space="0" w:color="auto"/>
            <w:left w:val="none" w:sz="0" w:space="0" w:color="auto"/>
            <w:bottom w:val="none" w:sz="0" w:space="0" w:color="auto"/>
            <w:right w:val="none" w:sz="0" w:space="0" w:color="auto"/>
          </w:divBdr>
        </w:div>
        <w:div w:id="982269080">
          <w:marLeft w:val="640"/>
          <w:marRight w:val="0"/>
          <w:marTop w:val="0"/>
          <w:marBottom w:val="0"/>
          <w:divBdr>
            <w:top w:val="none" w:sz="0" w:space="0" w:color="auto"/>
            <w:left w:val="none" w:sz="0" w:space="0" w:color="auto"/>
            <w:bottom w:val="none" w:sz="0" w:space="0" w:color="auto"/>
            <w:right w:val="none" w:sz="0" w:space="0" w:color="auto"/>
          </w:divBdr>
        </w:div>
        <w:div w:id="1063724517">
          <w:marLeft w:val="640"/>
          <w:marRight w:val="0"/>
          <w:marTop w:val="0"/>
          <w:marBottom w:val="0"/>
          <w:divBdr>
            <w:top w:val="none" w:sz="0" w:space="0" w:color="auto"/>
            <w:left w:val="none" w:sz="0" w:space="0" w:color="auto"/>
            <w:bottom w:val="none" w:sz="0" w:space="0" w:color="auto"/>
            <w:right w:val="none" w:sz="0" w:space="0" w:color="auto"/>
          </w:divBdr>
        </w:div>
        <w:div w:id="1117137173">
          <w:marLeft w:val="640"/>
          <w:marRight w:val="0"/>
          <w:marTop w:val="0"/>
          <w:marBottom w:val="0"/>
          <w:divBdr>
            <w:top w:val="none" w:sz="0" w:space="0" w:color="auto"/>
            <w:left w:val="none" w:sz="0" w:space="0" w:color="auto"/>
            <w:bottom w:val="none" w:sz="0" w:space="0" w:color="auto"/>
            <w:right w:val="none" w:sz="0" w:space="0" w:color="auto"/>
          </w:divBdr>
        </w:div>
        <w:div w:id="1341546125">
          <w:marLeft w:val="640"/>
          <w:marRight w:val="0"/>
          <w:marTop w:val="0"/>
          <w:marBottom w:val="0"/>
          <w:divBdr>
            <w:top w:val="none" w:sz="0" w:space="0" w:color="auto"/>
            <w:left w:val="none" w:sz="0" w:space="0" w:color="auto"/>
            <w:bottom w:val="none" w:sz="0" w:space="0" w:color="auto"/>
            <w:right w:val="none" w:sz="0" w:space="0" w:color="auto"/>
          </w:divBdr>
        </w:div>
        <w:div w:id="1409310274">
          <w:marLeft w:val="640"/>
          <w:marRight w:val="0"/>
          <w:marTop w:val="0"/>
          <w:marBottom w:val="0"/>
          <w:divBdr>
            <w:top w:val="none" w:sz="0" w:space="0" w:color="auto"/>
            <w:left w:val="none" w:sz="0" w:space="0" w:color="auto"/>
            <w:bottom w:val="none" w:sz="0" w:space="0" w:color="auto"/>
            <w:right w:val="none" w:sz="0" w:space="0" w:color="auto"/>
          </w:divBdr>
        </w:div>
        <w:div w:id="1614244599">
          <w:marLeft w:val="640"/>
          <w:marRight w:val="0"/>
          <w:marTop w:val="0"/>
          <w:marBottom w:val="0"/>
          <w:divBdr>
            <w:top w:val="none" w:sz="0" w:space="0" w:color="auto"/>
            <w:left w:val="none" w:sz="0" w:space="0" w:color="auto"/>
            <w:bottom w:val="none" w:sz="0" w:space="0" w:color="auto"/>
            <w:right w:val="none" w:sz="0" w:space="0" w:color="auto"/>
          </w:divBdr>
        </w:div>
        <w:div w:id="2066054196">
          <w:marLeft w:val="640"/>
          <w:marRight w:val="0"/>
          <w:marTop w:val="0"/>
          <w:marBottom w:val="0"/>
          <w:divBdr>
            <w:top w:val="none" w:sz="0" w:space="0" w:color="auto"/>
            <w:left w:val="none" w:sz="0" w:space="0" w:color="auto"/>
            <w:bottom w:val="none" w:sz="0" w:space="0" w:color="auto"/>
            <w:right w:val="none" w:sz="0" w:space="0" w:color="auto"/>
          </w:divBdr>
        </w:div>
      </w:divsChild>
    </w:div>
    <w:div w:id="2070105742">
      <w:bodyDiv w:val="1"/>
      <w:marLeft w:val="0"/>
      <w:marRight w:val="0"/>
      <w:marTop w:val="0"/>
      <w:marBottom w:val="0"/>
      <w:divBdr>
        <w:top w:val="none" w:sz="0" w:space="0" w:color="auto"/>
        <w:left w:val="none" w:sz="0" w:space="0" w:color="auto"/>
        <w:bottom w:val="none" w:sz="0" w:space="0" w:color="auto"/>
        <w:right w:val="none" w:sz="0" w:space="0" w:color="auto"/>
      </w:divBdr>
      <w:divsChild>
        <w:div w:id="8337797">
          <w:marLeft w:val="640"/>
          <w:marRight w:val="0"/>
          <w:marTop w:val="0"/>
          <w:marBottom w:val="0"/>
          <w:divBdr>
            <w:top w:val="none" w:sz="0" w:space="0" w:color="auto"/>
            <w:left w:val="none" w:sz="0" w:space="0" w:color="auto"/>
            <w:bottom w:val="none" w:sz="0" w:space="0" w:color="auto"/>
            <w:right w:val="none" w:sz="0" w:space="0" w:color="auto"/>
          </w:divBdr>
        </w:div>
        <w:div w:id="145829905">
          <w:marLeft w:val="640"/>
          <w:marRight w:val="0"/>
          <w:marTop w:val="0"/>
          <w:marBottom w:val="0"/>
          <w:divBdr>
            <w:top w:val="none" w:sz="0" w:space="0" w:color="auto"/>
            <w:left w:val="none" w:sz="0" w:space="0" w:color="auto"/>
            <w:bottom w:val="none" w:sz="0" w:space="0" w:color="auto"/>
            <w:right w:val="none" w:sz="0" w:space="0" w:color="auto"/>
          </w:divBdr>
        </w:div>
        <w:div w:id="322127461">
          <w:marLeft w:val="640"/>
          <w:marRight w:val="0"/>
          <w:marTop w:val="0"/>
          <w:marBottom w:val="0"/>
          <w:divBdr>
            <w:top w:val="none" w:sz="0" w:space="0" w:color="auto"/>
            <w:left w:val="none" w:sz="0" w:space="0" w:color="auto"/>
            <w:bottom w:val="none" w:sz="0" w:space="0" w:color="auto"/>
            <w:right w:val="none" w:sz="0" w:space="0" w:color="auto"/>
          </w:divBdr>
        </w:div>
        <w:div w:id="655454328">
          <w:marLeft w:val="640"/>
          <w:marRight w:val="0"/>
          <w:marTop w:val="0"/>
          <w:marBottom w:val="0"/>
          <w:divBdr>
            <w:top w:val="none" w:sz="0" w:space="0" w:color="auto"/>
            <w:left w:val="none" w:sz="0" w:space="0" w:color="auto"/>
            <w:bottom w:val="none" w:sz="0" w:space="0" w:color="auto"/>
            <w:right w:val="none" w:sz="0" w:space="0" w:color="auto"/>
          </w:divBdr>
        </w:div>
        <w:div w:id="740367916">
          <w:marLeft w:val="640"/>
          <w:marRight w:val="0"/>
          <w:marTop w:val="0"/>
          <w:marBottom w:val="0"/>
          <w:divBdr>
            <w:top w:val="none" w:sz="0" w:space="0" w:color="auto"/>
            <w:left w:val="none" w:sz="0" w:space="0" w:color="auto"/>
            <w:bottom w:val="none" w:sz="0" w:space="0" w:color="auto"/>
            <w:right w:val="none" w:sz="0" w:space="0" w:color="auto"/>
          </w:divBdr>
        </w:div>
        <w:div w:id="851340226">
          <w:marLeft w:val="640"/>
          <w:marRight w:val="0"/>
          <w:marTop w:val="0"/>
          <w:marBottom w:val="0"/>
          <w:divBdr>
            <w:top w:val="none" w:sz="0" w:space="0" w:color="auto"/>
            <w:left w:val="none" w:sz="0" w:space="0" w:color="auto"/>
            <w:bottom w:val="none" w:sz="0" w:space="0" w:color="auto"/>
            <w:right w:val="none" w:sz="0" w:space="0" w:color="auto"/>
          </w:divBdr>
        </w:div>
        <w:div w:id="1326670891">
          <w:marLeft w:val="640"/>
          <w:marRight w:val="0"/>
          <w:marTop w:val="0"/>
          <w:marBottom w:val="0"/>
          <w:divBdr>
            <w:top w:val="none" w:sz="0" w:space="0" w:color="auto"/>
            <w:left w:val="none" w:sz="0" w:space="0" w:color="auto"/>
            <w:bottom w:val="none" w:sz="0" w:space="0" w:color="auto"/>
            <w:right w:val="none" w:sz="0" w:space="0" w:color="auto"/>
          </w:divBdr>
        </w:div>
        <w:div w:id="1711612967">
          <w:marLeft w:val="640"/>
          <w:marRight w:val="0"/>
          <w:marTop w:val="0"/>
          <w:marBottom w:val="0"/>
          <w:divBdr>
            <w:top w:val="none" w:sz="0" w:space="0" w:color="auto"/>
            <w:left w:val="none" w:sz="0" w:space="0" w:color="auto"/>
            <w:bottom w:val="none" w:sz="0" w:space="0" w:color="auto"/>
            <w:right w:val="none" w:sz="0" w:space="0" w:color="auto"/>
          </w:divBdr>
        </w:div>
        <w:div w:id="1738552508">
          <w:marLeft w:val="640"/>
          <w:marRight w:val="0"/>
          <w:marTop w:val="0"/>
          <w:marBottom w:val="0"/>
          <w:divBdr>
            <w:top w:val="none" w:sz="0" w:space="0" w:color="auto"/>
            <w:left w:val="none" w:sz="0" w:space="0" w:color="auto"/>
            <w:bottom w:val="none" w:sz="0" w:space="0" w:color="auto"/>
            <w:right w:val="none" w:sz="0" w:space="0" w:color="auto"/>
          </w:divBdr>
        </w:div>
        <w:div w:id="1867450412">
          <w:marLeft w:val="640"/>
          <w:marRight w:val="0"/>
          <w:marTop w:val="0"/>
          <w:marBottom w:val="0"/>
          <w:divBdr>
            <w:top w:val="none" w:sz="0" w:space="0" w:color="auto"/>
            <w:left w:val="none" w:sz="0" w:space="0" w:color="auto"/>
            <w:bottom w:val="none" w:sz="0" w:space="0" w:color="auto"/>
            <w:right w:val="none" w:sz="0" w:space="0" w:color="auto"/>
          </w:divBdr>
        </w:div>
      </w:divsChild>
    </w:div>
    <w:div w:id="2070611396">
      <w:bodyDiv w:val="1"/>
      <w:marLeft w:val="0"/>
      <w:marRight w:val="0"/>
      <w:marTop w:val="0"/>
      <w:marBottom w:val="0"/>
      <w:divBdr>
        <w:top w:val="none" w:sz="0" w:space="0" w:color="auto"/>
        <w:left w:val="none" w:sz="0" w:space="0" w:color="auto"/>
        <w:bottom w:val="none" w:sz="0" w:space="0" w:color="auto"/>
        <w:right w:val="none" w:sz="0" w:space="0" w:color="auto"/>
      </w:divBdr>
      <w:divsChild>
        <w:div w:id="790441045">
          <w:marLeft w:val="640"/>
          <w:marRight w:val="0"/>
          <w:marTop w:val="0"/>
          <w:marBottom w:val="0"/>
          <w:divBdr>
            <w:top w:val="none" w:sz="0" w:space="0" w:color="auto"/>
            <w:left w:val="none" w:sz="0" w:space="0" w:color="auto"/>
            <w:bottom w:val="none" w:sz="0" w:space="0" w:color="auto"/>
            <w:right w:val="none" w:sz="0" w:space="0" w:color="auto"/>
          </w:divBdr>
        </w:div>
        <w:div w:id="792942877">
          <w:marLeft w:val="640"/>
          <w:marRight w:val="0"/>
          <w:marTop w:val="0"/>
          <w:marBottom w:val="0"/>
          <w:divBdr>
            <w:top w:val="none" w:sz="0" w:space="0" w:color="auto"/>
            <w:left w:val="none" w:sz="0" w:space="0" w:color="auto"/>
            <w:bottom w:val="none" w:sz="0" w:space="0" w:color="auto"/>
            <w:right w:val="none" w:sz="0" w:space="0" w:color="auto"/>
          </w:divBdr>
        </w:div>
        <w:div w:id="1181967393">
          <w:marLeft w:val="640"/>
          <w:marRight w:val="0"/>
          <w:marTop w:val="0"/>
          <w:marBottom w:val="0"/>
          <w:divBdr>
            <w:top w:val="none" w:sz="0" w:space="0" w:color="auto"/>
            <w:left w:val="none" w:sz="0" w:space="0" w:color="auto"/>
            <w:bottom w:val="none" w:sz="0" w:space="0" w:color="auto"/>
            <w:right w:val="none" w:sz="0" w:space="0" w:color="auto"/>
          </w:divBdr>
        </w:div>
        <w:div w:id="1342201772">
          <w:marLeft w:val="640"/>
          <w:marRight w:val="0"/>
          <w:marTop w:val="0"/>
          <w:marBottom w:val="0"/>
          <w:divBdr>
            <w:top w:val="none" w:sz="0" w:space="0" w:color="auto"/>
            <w:left w:val="none" w:sz="0" w:space="0" w:color="auto"/>
            <w:bottom w:val="none" w:sz="0" w:space="0" w:color="auto"/>
            <w:right w:val="none" w:sz="0" w:space="0" w:color="auto"/>
          </w:divBdr>
        </w:div>
        <w:div w:id="1651448469">
          <w:marLeft w:val="640"/>
          <w:marRight w:val="0"/>
          <w:marTop w:val="0"/>
          <w:marBottom w:val="0"/>
          <w:divBdr>
            <w:top w:val="none" w:sz="0" w:space="0" w:color="auto"/>
            <w:left w:val="none" w:sz="0" w:space="0" w:color="auto"/>
            <w:bottom w:val="none" w:sz="0" w:space="0" w:color="auto"/>
            <w:right w:val="none" w:sz="0" w:space="0" w:color="auto"/>
          </w:divBdr>
        </w:div>
        <w:div w:id="1751809222">
          <w:marLeft w:val="640"/>
          <w:marRight w:val="0"/>
          <w:marTop w:val="0"/>
          <w:marBottom w:val="0"/>
          <w:divBdr>
            <w:top w:val="none" w:sz="0" w:space="0" w:color="auto"/>
            <w:left w:val="none" w:sz="0" w:space="0" w:color="auto"/>
            <w:bottom w:val="none" w:sz="0" w:space="0" w:color="auto"/>
            <w:right w:val="none" w:sz="0" w:space="0" w:color="auto"/>
          </w:divBdr>
        </w:div>
        <w:div w:id="1784299474">
          <w:marLeft w:val="640"/>
          <w:marRight w:val="0"/>
          <w:marTop w:val="0"/>
          <w:marBottom w:val="0"/>
          <w:divBdr>
            <w:top w:val="none" w:sz="0" w:space="0" w:color="auto"/>
            <w:left w:val="none" w:sz="0" w:space="0" w:color="auto"/>
            <w:bottom w:val="none" w:sz="0" w:space="0" w:color="auto"/>
            <w:right w:val="none" w:sz="0" w:space="0" w:color="auto"/>
          </w:divBdr>
        </w:div>
        <w:div w:id="1837458650">
          <w:marLeft w:val="640"/>
          <w:marRight w:val="0"/>
          <w:marTop w:val="0"/>
          <w:marBottom w:val="0"/>
          <w:divBdr>
            <w:top w:val="none" w:sz="0" w:space="0" w:color="auto"/>
            <w:left w:val="none" w:sz="0" w:space="0" w:color="auto"/>
            <w:bottom w:val="none" w:sz="0" w:space="0" w:color="auto"/>
            <w:right w:val="none" w:sz="0" w:space="0" w:color="auto"/>
          </w:divBdr>
        </w:div>
        <w:div w:id="1991908156">
          <w:marLeft w:val="640"/>
          <w:marRight w:val="0"/>
          <w:marTop w:val="0"/>
          <w:marBottom w:val="0"/>
          <w:divBdr>
            <w:top w:val="none" w:sz="0" w:space="0" w:color="auto"/>
            <w:left w:val="none" w:sz="0" w:space="0" w:color="auto"/>
            <w:bottom w:val="none" w:sz="0" w:space="0" w:color="auto"/>
            <w:right w:val="none" w:sz="0" w:space="0" w:color="auto"/>
          </w:divBdr>
        </w:div>
        <w:div w:id="2046558856">
          <w:marLeft w:val="640"/>
          <w:marRight w:val="0"/>
          <w:marTop w:val="0"/>
          <w:marBottom w:val="0"/>
          <w:divBdr>
            <w:top w:val="none" w:sz="0" w:space="0" w:color="auto"/>
            <w:left w:val="none" w:sz="0" w:space="0" w:color="auto"/>
            <w:bottom w:val="none" w:sz="0" w:space="0" w:color="auto"/>
            <w:right w:val="none" w:sz="0" w:space="0" w:color="auto"/>
          </w:divBdr>
        </w:div>
      </w:divsChild>
    </w:div>
    <w:div w:id="2087263148">
      <w:bodyDiv w:val="1"/>
      <w:marLeft w:val="0"/>
      <w:marRight w:val="0"/>
      <w:marTop w:val="0"/>
      <w:marBottom w:val="0"/>
      <w:divBdr>
        <w:top w:val="none" w:sz="0" w:space="0" w:color="auto"/>
        <w:left w:val="none" w:sz="0" w:space="0" w:color="auto"/>
        <w:bottom w:val="none" w:sz="0" w:space="0" w:color="auto"/>
        <w:right w:val="none" w:sz="0" w:space="0" w:color="auto"/>
      </w:divBdr>
    </w:div>
    <w:div w:id="2089033645">
      <w:bodyDiv w:val="1"/>
      <w:marLeft w:val="0"/>
      <w:marRight w:val="0"/>
      <w:marTop w:val="0"/>
      <w:marBottom w:val="0"/>
      <w:divBdr>
        <w:top w:val="none" w:sz="0" w:space="0" w:color="auto"/>
        <w:left w:val="none" w:sz="0" w:space="0" w:color="auto"/>
        <w:bottom w:val="none" w:sz="0" w:space="0" w:color="auto"/>
        <w:right w:val="none" w:sz="0" w:space="0" w:color="auto"/>
      </w:divBdr>
    </w:div>
    <w:div w:id="2093047378">
      <w:bodyDiv w:val="1"/>
      <w:marLeft w:val="0"/>
      <w:marRight w:val="0"/>
      <w:marTop w:val="0"/>
      <w:marBottom w:val="0"/>
      <w:divBdr>
        <w:top w:val="none" w:sz="0" w:space="0" w:color="auto"/>
        <w:left w:val="none" w:sz="0" w:space="0" w:color="auto"/>
        <w:bottom w:val="none" w:sz="0" w:space="0" w:color="auto"/>
        <w:right w:val="none" w:sz="0" w:space="0" w:color="auto"/>
      </w:divBdr>
    </w:div>
    <w:div w:id="2095662442">
      <w:bodyDiv w:val="1"/>
      <w:marLeft w:val="0"/>
      <w:marRight w:val="0"/>
      <w:marTop w:val="0"/>
      <w:marBottom w:val="0"/>
      <w:divBdr>
        <w:top w:val="none" w:sz="0" w:space="0" w:color="auto"/>
        <w:left w:val="none" w:sz="0" w:space="0" w:color="auto"/>
        <w:bottom w:val="none" w:sz="0" w:space="0" w:color="auto"/>
        <w:right w:val="none" w:sz="0" w:space="0" w:color="auto"/>
      </w:divBdr>
      <w:divsChild>
        <w:div w:id="105929290">
          <w:marLeft w:val="640"/>
          <w:marRight w:val="0"/>
          <w:marTop w:val="0"/>
          <w:marBottom w:val="0"/>
          <w:divBdr>
            <w:top w:val="none" w:sz="0" w:space="0" w:color="auto"/>
            <w:left w:val="none" w:sz="0" w:space="0" w:color="auto"/>
            <w:bottom w:val="none" w:sz="0" w:space="0" w:color="auto"/>
            <w:right w:val="none" w:sz="0" w:space="0" w:color="auto"/>
          </w:divBdr>
        </w:div>
        <w:div w:id="403457926">
          <w:marLeft w:val="640"/>
          <w:marRight w:val="0"/>
          <w:marTop w:val="0"/>
          <w:marBottom w:val="0"/>
          <w:divBdr>
            <w:top w:val="none" w:sz="0" w:space="0" w:color="auto"/>
            <w:left w:val="none" w:sz="0" w:space="0" w:color="auto"/>
            <w:bottom w:val="none" w:sz="0" w:space="0" w:color="auto"/>
            <w:right w:val="none" w:sz="0" w:space="0" w:color="auto"/>
          </w:divBdr>
        </w:div>
        <w:div w:id="851602044">
          <w:marLeft w:val="640"/>
          <w:marRight w:val="0"/>
          <w:marTop w:val="0"/>
          <w:marBottom w:val="0"/>
          <w:divBdr>
            <w:top w:val="none" w:sz="0" w:space="0" w:color="auto"/>
            <w:left w:val="none" w:sz="0" w:space="0" w:color="auto"/>
            <w:bottom w:val="none" w:sz="0" w:space="0" w:color="auto"/>
            <w:right w:val="none" w:sz="0" w:space="0" w:color="auto"/>
          </w:divBdr>
        </w:div>
        <w:div w:id="1037511258">
          <w:marLeft w:val="640"/>
          <w:marRight w:val="0"/>
          <w:marTop w:val="0"/>
          <w:marBottom w:val="0"/>
          <w:divBdr>
            <w:top w:val="none" w:sz="0" w:space="0" w:color="auto"/>
            <w:left w:val="none" w:sz="0" w:space="0" w:color="auto"/>
            <w:bottom w:val="none" w:sz="0" w:space="0" w:color="auto"/>
            <w:right w:val="none" w:sz="0" w:space="0" w:color="auto"/>
          </w:divBdr>
        </w:div>
        <w:div w:id="1179925343">
          <w:marLeft w:val="640"/>
          <w:marRight w:val="0"/>
          <w:marTop w:val="0"/>
          <w:marBottom w:val="0"/>
          <w:divBdr>
            <w:top w:val="none" w:sz="0" w:space="0" w:color="auto"/>
            <w:left w:val="none" w:sz="0" w:space="0" w:color="auto"/>
            <w:bottom w:val="none" w:sz="0" w:space="0" w:color="auto"/>
            <w:right w:val="none" w:sz="0" w:space="0" w:color="auto"/>
          </w:divBdr>
        </w:div>
        <w:div w:id="1307852171">
          <w:marLeft w:val="640"/>
          <w:marRight w:val="0"/>
          <w:marTop w:val="0"/>
          <w:marBottom w:val="0"/>
          <w:divBdr>
            <w:top w:val="none" w:sz="0" w:space="0" w:color="auto"/>
            <w:left w:val="none" w:sz="0" w:space="0" w:color="auto"/>
            <w:bottom w:val="none" w:sz="0" w:space="0" w:color="auto"/>
            <w:right w:val="none" w:sz="0" w:space="0" w:color="auto"/>
          </w:divBdr>
        </w:div>
        <w:div w:id="2136750262">
          <w:marLeft w:val="640"/>
          <w:marRight w:val="0"/>
          <w:marTop w:val="0"/>
          <w:marBottom w:val="0"/>
          <w:divBdr>
            <w:top w:val="none" w:sz="0" w:space="0" w:color="auto"/>
            <w:left w:val="none" w:sz="0" w:space="0" w:color="auto"/>
            <w:bottom w:val="none" w:sz="0" w:space="0" w:color="auto"/>
            <w:right w:val="none" w:sz="0" w:space="0" w:color="auto"/>
          </w:divBdr>
        </w:div>
      </w:divsChild>
    </w:div>
    <w:div w:id="209755776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10420459">
      <w:bodyDiv w:val="1"/>
      <w:marLeft w:val="0"/>
      <w:marRight w:val="0"/>
      <w:marTop w:val="0"/>
      <w:marBottom w:val="0"/>
      <w:divBdr>
        <w:top w:val="none" w:sz="0" w:space="0" w:color="auto"/>
        <w:left w:val="none" w:sz="0" w:space="0" w:color="auto"/>
        <w:bottom w:val="none" w:sz="0" w:space="0" w:color="auto"/>
        <w:right w:val="none" w:sz="0" w:space="0" w:color="auto"/>
      </w:divBdr>
      <w:divsChild>
        <w:div w:id="134834351">
          <w:marLeft w:val="640"/>
          <w:marRight w:val="0"/>
          <w:marTop w:val="0"/>
          <w:marBottom w:val="0"/>
          <w:divBdr>
            <w:top w:val="none" w:sz="0" w:space="0" w:color="auto"/>
            <w:left w:val="none" w:sz="0" w:space="0" w:color="auto"/>
            <w:bottom w:val="none" w:sz="0" w:space="0" w:color="auto"/>
            <w:right w:val="none" w:sz="0" w:space="0" w:color="auto"/>
          </w:divBdr>
        </w:div>
        <w:div w:id="259878452">
          <w:marLeft w:val="640"/>
          <w:marRight w:val="0"/>
          <w:marTop w:val="0"/>
          <w:marBottom w:val="0"/>
          <w:divBdr>
            <w:top w:val="none" w:sz="0" w:space="0" w:color="auto"/>
            <w:left w:val="none" w:sz="0" w:space="0" w:color="auto"/>
            <w:bottom w:val="none" w:sz="0" w:space="0" w:color="auto"/>
            <w:right w:val="none" w:sz="0" w:space="0" w:color="auto"/>
          </w:divBdr>
        </w:div>
        <w:div w:id="670182996">
          <w:marLeft w:val="640"/>
          <w:marRight w:val="0"/>
          <w:marTop w:val="0"/>
          <w:marBottom w:val="0"/>
          <w:divBdr>
            <w:top w:val="none" w:sz="0" w:space="0" w:color="auto"/>
            <w:left w:val="none" w:sz="0" w:space="0" w:color="auto"/>
            <w:bottom w:val="none" w:sz="0" w:space="0" w:color="auto"/>
            <w:right w:val="none" w:sz="0" w:space="0" w:color="auto"/>
          </w:divBdr>
        </w:div>
        <w:div w:id="925651021">
          <w:marLeft w:val="640"/>
          <w:marRight w:val="0"/>
          <w:marTop w:val="0"/>
          <w:marBottom w:val="0"/>
          <w:divBdr>
            <w:top w:val="none" w:sz="0" w:space="0" w:color="auto"/>
            <w:left w:val="none" w:sz="0" w:space="0" w:color="auto"/>
            <w:bottom w:val="none" w:sz="0" w:space="0" w:color="auto"/>
            <w:right w:val="none" w:sz="0" w:space="0" w:color="auto"/>
          </w:divBdr>
        </w:div>
        <w:div w:id="942345365">
          <w:marLeft w:val="640"/>
          <w:marRight w:val="0"/>
          <w:marTop w:val="0"/>
          <w:marBottom w:val="0"/>
          <w:divBdr>
            <w:top w:val="none" w:sz="0" w:space="0" w:color="auto"/>
            <w:left w:val="none" w:sz="0" w:space="0" w:color="auto"/>
            <w:bottom w:val="none" w:sz="0" w:space="0" w:color="auto"/>
            <w:right w:val="none" w:sz="0" w:space="0" w:color="auto"/>
          </w:divBdr>
        </w:div>
        <w:div w:id="1097941344">
          <w:marLeft w:val="640"/>
          <w:marRight w:val="0"/>
          <w:marTop w:val="0"/>
          <w:marBottom w:val="0"/>
          <w:divBdr>
            <w:top w:val="none" w:sz="0" w:space="0" w:color="auto"/>
            <w:left w:val="none" w:sz="0" w:space="0" w:color="auto"/>
            <w:bottom w:val="none" w:sz="0" w:space="0" w:color="auto"/>
            <w:right w:val="none" w:sz="0" w:space="0" w:color="auto"/>
          </w:divBdr>
        </w:div>
        <w:div w:id="1271621135">
          <w:marLeft w:val="640"/>
          <w:marRight w:val="0"/>
          <w:marTop w:val="0"/>
          <w:marBottom w:val="0"/>
          <w:divBdr>
            <w:top w:val="none" w:sz="0" w:space="0" w:color="auto"/>
            <w:left w:val="none" w:sz="0" w:space="0" w:color="auto"/>
            <w:bottom w:val="none" w:sz="0" w:space="0" w:color="auto"/>
            <w:right w:val="none" w:sz="0" w:space="0" w:color="auto"/>
          </w:divBdr>
        </w:div>
        <w:div w:id="1280067525">
          <w:marLeft w:val="640"/>
          <w:marRight w:val="0"/>
          <w:marTop w:val="0"/>
          <w:marBottom w:val="0"/>
          <w:divBdr>
            <w:top w:val="none" w:sz="0" w:space="0" w:color="auto"/>
            <w:left w:val="none" w:sz="0" w:space="0" w:color="auto"/>
            <w:bottom w:val="none" w:sz="0" w:space="0" w:color="auto"/>
            <w:right w:val="none" w:sz="0" w:space="0" w:color="auto"/>
          </w:divBdr>
        </w:div>
        <w:div w:id="1405644865">
          <w:marLeft w:val="640"/>
          <w:marRight w:val="0"/>
          <w:marTop w:val="0"/>
          <w:marBottom w:val="0"/>
          <w:divBdr>
            <w:top w:val="none" w:sz="0" w:space="0" w:color="auto"/>
            <w:left w:val="none" w:sz="0" w:space="0" w:color="auto"/>
            <w:bottom w:val="none" w:sz="0" w:space="0" w:color="auto"/>
            <w:right w:val="none" w:sz="0" w:space="0" w:color="auto"/>
          </w:divBdr>
        </w:div>
        <w:div w:id="1540627988">
          <w:marLeft w:val="640"/>
          <w:marRight w:val="0"/>
          <w:marTop w:val="0"/>
          <w:marBottom w:val="0"/>
          <w:divBdr>
            <w:top w:val="none" w:sz="0" w:space="0" w:color="auto"/>
            <w:left w:val="none" w:sz="0" w:space="0" w:color="auto"/>
            <w:bottom w:val="none" w:sz="0" w:space="0" w:color="auto"/>
            <w:right w:val="none" w:sz="0" w:space="0" w:color="auto"/>
          </w:divBdr>
        </w:div>
        <w:div w:id="1672833630">
          <w:marLeft w:val="640"/>
          <w:marRight w:val="0"/>
          <w:marTop w:val="0"/>
          <w:marBottom w:val="0"/>
          <w:divBdr>
            <w:top w:val="none" w:sz="0" w:space="0" w:color="auto"/>
            <w:left w:val="none" w:sz="0" w:space="0" w:color="auto"/>
            <w:bottom w:val="none" w:sz="0" w:space="0" w:color="auto"/>
            <w:right w:val="none" w:sz="0" w:space="0" w:color="auto"/>
          </w:divBdr>
        </w:div>
        <w:div w:id="1904171136">
          <w:marLeft w:val="640"/>
          <w:marRight w:val="0"/>
          <w:marTop w:val="0"/>
          <w:marBottom w:val="0"/>
          <w:divBdr>
            <w:top w:val="none" w:sz="0" w:space="0" w:color="auto"/>
            <w:left w:val="none" w:sz="0" w:space="0" w:color="auto"/>
            <w:bottom w:val="none" w:sz="0" w:space="0" w:color="auto"/>
            <w:right w:val="none" w:sz="0" w:space="0" w:color="auto"/>
          </w:divBdr>
        </w:div>
        <w:div w:id="1976253458">
          <w:marLeft w:val="640"/>
          <w:marRight w:val="0"/>
          <w:marTop w:val="0"/>
          <w:marBottom w:val="0"/>
          <w:divBdr>
            <w:top w:val="none" w:sz="0" w:space="0" w:color="auto"/>
            <w:left w:val="none" w:sz="0" w:space="0" w:color="auto"/>
            <w:bottom w:val="none" w:sz="0" w:space="0" w:color="auto"/>
            <w:right w:val="none" w:sz="0" w:space="0" w:color="auto"/>
          </w:divBdr>
        </w:div>
        <w:div w:id="2114132923">
          <w:marLeft w:val="640"/>
          <w:marRight w:val="0"/>
          <w:marTop w:val="0"/>
          <w:marBottom w:val="0"/>
          <w:divBdr>
            <w:top w:val="none" w:sz="0" w:space="0" w:color="auto"/>
            <w:left w:val="none" w:sz="0" w:space="0" w:color="auto"/>
            <w:bottom w:val="none" w:sz="0" w:space="0" w:color="auto"/>
            <w:right w:val="none" w:sz="0" w:space="0" w:color="auto"/>
          </w:divBdr>
        </w:div>
      </w:divsChild>
    </w:div>
    <w:div w:id="2136176734">
      <w:bodyDiv w:val="1"/>
      <w:marLeft w:val="0"/>
      <w:marRight w:val="0"/>
      <w:marTop w:val="0"/>
      <w:marBottom w:val="0"/>
      <w:divBdr>
        <w:top w:val="none" w:sz="0" w:space="0" w:color="auto"/>
        <w:left w:val="none" w:sz="0" w:space="0" w:color="auto"/>
        <w:bottom w:val="none" w:sz="0" w:space="0" w:color="auto"/>
        <w:right w:val="none" w:sz="0" w:space="0" w:color="auto"/>
      </w:divBdr>
    </w:div>
    <w:div w:id="2136408879">
      <w:bodyDiv w:val="1"/>
      <w:marLeft w:val="0"/>
      <w:marRight w:val="0"/>
      <w:marTop w:val="0"/>
      <w:marBottom w:val="0"/>
      <w:divBdr>
        <w:top w:val="none" w:sz="0" w:space="0" w:color="auto"/>
        <w:left w:val="none" w:sz="0" w:space="0" w:color="auto"/>
        <w:bottom w:val="none" w:sz="0" w:space="0" w:color="auto"/>
        <w:right w:val="none" w:sz="0" w:space="0" w:color="auto"/>
      </w:divBdr>
    </w:div>
    <w:div w:id="2136872142">
      <w:bodyDiv w:val="1"/>
      <w:marLeft w:val="0"/>
      <w:marRight w:val="0"/>
      <w:marTop w:val="0"/>
      <w:marBottom w:val="0"/>
      <w:divBdr>
        <w:top w:val="none" w:sz="0" w:space="0" w:color="auto"/>
        <w:left w:val="none" w:sz="0" w:space="0" w:color="auto"/>
        <w:bottom w:val="none" w:sz="0" w:space="0" w:color="auto"/>
        <w:right w:val="none" w:sz="0" w:space="0" w:color="auto"/>
      </w:divBdr>
      <w:divsChild>
        <w:div w:id="241916672">
          <w:marLeft w:val="640"/>
          <w:marRight w:val="0"/>
          <w:marTop w:val="0"/>
          <w:marBottom w:val="0"/>
          <w:divBdr>
            <w:top w:val="none" w:sz="0" w:space="0" w:color="auto"/>
            <w:left w:val="none" w:sz="0" w:space="0" w:color="auto"/>
            <w:bottom w:val="none" w:sz="0" w:space="0" w:color="auto"/>
            <w:right w:val="none" w:sz="0" w:space="0" w:color="auto"/>
          </w:divBdr>
        </w:div>
        <w:div w:id="283849301">
          <w:marLeft w:val="640"/>
          <w:marRight w:val="0"/>
          <w:marTop w:val="0"/>
          <w:marBottom w:val="0"/>
          <w:divBdr>
            <w:top w:val="none" w:sz="0" w:space="0" w:color="auto"/>
            <w:left w:val="none" w:sz="0" w:space="0" w:color="auto"/>
            <w:bottom w:val="none" w:sz="0" w:space="0" w:color="auto"/>
            <w:right w:val="none" w:sz="0" w:space="0" w:color="auto"/>
          </w:divBdr>
        </w:div>
        <w:div w:id="446900207">
          <w:marLeft w:val="640"/>
          <w:marRight w:val="0"/>
          <w:marTop w:val="0"/>
          <w:marBottom w:val="0"/>
          <w:divBdr>
            <w:top w:val="none" w:sz="0" w:space="0" w:color="auto"/>
            <w:left w:val="none" w:sz="0" w:space="0" w:color="auto"/>
            <w:bottom w:val="none" w:sz="0" w:space="0" w:color="auto"/>
            <w:right w:val="none" w:sz="0" w:space="0" w:color="auto"/>
          </w:divBdr>
        </w:div>
        <w:div w:id="596443402">
          <w:marLeft w:val="640"/>
          <w:marRight w:val="0"/>
          <w:marTop w:val="0"/>
          <w:marBottom w:val="0"/>
          <w:divBdr>
            <w:top w:val="none" w:sz="0" w:space="0" w:color="auto"/>
            <w:left w:val="none" w:sz="0" w:space="0" w:color="auto"/>
            <w:bottom w:val="none" w:sz="0" w:space="0" w:color="auto"/>
            <w:right w:val="none" w:sz="0" w:space="0" w:color="auto"/>
          </w:divBdr>
        </w:div>
        <w:div w:id="1016268900">
          <w:marLeft w:val="640"/>
          <w:marRight w:val="0"/>
          <w:marTop w:val="0"/>
          <w:marBottom w:val="0"/>
          <w:divBdr>
            <w:top w:val="none" w:sz="0" w:space="0" w:color="auto"/>
            <w:left w:val="none" w:sz="0" w:space="0" w:color="auto"/>
            <w:bottom w:val="none" w:sz="0" w:space="0" w:color="auto"/>
            <w:right w:val="none" w:sz="0" w:space="0" w:color="auto"/>
          </w:divBdr>
        </w:div>
        <w:div w:id="1408265975">
          <w:marLeft w:val="640"/>
          <w:marRight w:val="0"/>
          <w:marTop w:val="0"/>
          <w:marBottom w:val="0"/>
          <w:divBdr>
            <w:top w:val="none" w:sz="0" w:space="0" w:color="auto"/>
            <w:left w:val="none" w:sz="0" w:space="0" w:color="auto"/>
            <w:bottom w:val="none" w:sz="0" w:space="0" w:color="auto"/>
            <w:right w:val="none" w:sz="0" w:space="0" w:color="auto"/>
          </w:divBdr>
        </w:div>
        <w:div w:id="1594896636">
          <w:marLeft w:val="640"/>
          <w:marRight w:val="0"/>
          <w:marTop w:val="0"/>
          <w:marBottom w:val="0"/>
          <w:divBdr>
            <w:top w:val="none" w:sz="0" w:space="0" w:color="auto"/>
            <w:left w:val="none" w:sz="0" w:space="0" w:color="auto"/>
            <w:bottom w:val="none" w:sz="0" w:space="0" w:color="auto"/>
            <w:right w:val="none" w:sz="0" w:space="0" w:color="auto"/>
          </w:divBdr>
        </w:div>
        <w:div w:id="1609115244">
          <w:marLeft w:val="640"/>
          <w:marRight w:val="0"/>
          <w:marTop w:val="0"/>
          <w:marBottom w:val="0"/>
          <w:divBdr>
            <w:top w:val="none" w:sz="0" w:space="0" w:color="auto"/>
            <w:left w:val="none" w:sz="0" w:space="0" w:color="auto"/>
            <w:bottom w:val="none" w:sz="0" w:space="0" w:color="auto"/>
            <w:right w:val="none" w:sz="0" w:space="0" w:color="auto"/>
          </w:divBdr>
        </w:div>
        <w:div w:id="1832060541">
          <w:marLeft w:val="640"/>
          <w:marRight w:val="0"/>
          <w:marTop w:val="0"/>
          <w:marBottom w:val="0"/>
          <w:divBdr>
            <w:top w:val="none" w:sz="0" w:space="0" w:color="auto"/>
            <w:left w:val="none" w:sz="0" w:space="0" w:color="auto"/>
            <w:bottom w:val="none" w:sz="0" w:space="0" w:color="auto"/>
            <w:right w:val="none" w:sz="0" w:space="0" w:color="auto"/>
          </w:divBdr>
        </w:div>
        <w:div w:id="1935163440">
          <w:marLeft w:val="640"/>
          <w:marRight w:val="0"/>
          <w:marTop w:val="0"/>
          <w:marBottom w:val="0"/>
          <w:divBdr>
            <w:top w:val="none" w:sz="0" w:space="0" w:color="auto"/>
            <w:left w:val="none" w:sz="0" w:space="0" w:color="auto"/>
            <w:bottom w:val="none" w:sz="0" w:space="0" w:color="auto"/>
            <w:right w:val="none" w:sz="0" w:space="0" w:color="auto"/>
          </w:divBdr>
        </w:div>
        <w:div w:id="2098862216">
          <w:marLeft w:val="640"/>
          <w:marRight w:val="0"/>
          <w:marTop w:val="0"/>
          <w:marBottom w:val="0"/>
          <w:divBdr>
            <w:top w:val="none" w:sz="0" w:space="0" w:color="auto"/>
            <w:left w:val="none" w:sz="0" w:space="0" w:color="auto"/>
            <w:bottom w:val="none" w:sz="0" w:space="0" w:color="auto"/>
            <w:right w:val="none" w:sz="0" w:space="0" w:color="auto"/>
          </w:divBdr>
        </w:div>
        <w:div w:id="2112582016">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9A4B8E90-3B00-4482-8B04-AEA237280487}"/>
      </w:docPartPr>
      <w:docPartBody>
        <w:p w:rsidR="00537588" w:rsidRDefault="006B3831">
          <w:r w:rsidRPr="00A15B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831"/>
    <w:rsid w:val="00043CAC"/>
    <w:rsid w:val="00083C96"/>
    <w:rsid w:val="00147A0E"/>
    <w:rsid w:val="001856B1"/>
    <w:rsid w:val="001C502A"/>
    <w:rsid w:val="001D651A"/>
    <w:rsid w:val="00282929"/>
    <w:rsid w:val="003C2080"/>
    <w:rsid w:val="00527FA0"/>
    <w:rsid w:val="00537588"/>
    <w:rsid w:val="00541C77"/>
    <w:rsid w:val="0059687A"/>
    <w:rsid w:val="00625F16"/>
    <w:rsid w:val="006B3831"/>
    <w:rsid w:val="00807A50"/>
    <w:rsid w:val="00810B9B"/>
    <w:rsid w:val="00827B40"/>
    <w:rsid w:val="00875F5B"/>
    <w:rsid w:val="008E754B"/>
    <w:rsid w:val="009477C2"/>
    <w:rsid w:val="0096625D"/>
    <w:rsid w:val="00A46689"/>
    <w:rsid w:val="00B40D15"/>
    <w:rsid w:val="00C41DF3"/>
    <w:rsid w:val="00C67F8F"/>
    <w:rsid w:val="00D34B15"/>
    <w:rsid w:val="00D46881"/>
    <w:rsid w:val="00D83145"/>
    <w:rsid w:val="00DE2A33"/>
    <w:rsid w:val="00E21D7C"/>
    <w:rsid w:val="00FA713A"/>
    <w:rsid w:val="00FC5E08"/>
    <w:rsid w:val="00FC5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3145"/>
    <w:rPr>
      <w:color w:val="808080"/>
    </w:rPr>
  </w:style>
  <w:style w:type="paragraph" w:customStyle="1" w:styleId="C7E476A653B2426A9AB68157FF0F2374">
    <w:name w:val="C7E476A653B2426A9AB68157FF0F2374"/>
    <w:rsid w:val="00B40D15"/>
  </w:style>
  <w:style w:type="paragraph" w:customStyle="1" w:styleId="3181758F76F5458E8100D7EC95472092">
    <w:name w:val="3181758F76F5458E8100D7EC95472092"/>
    <w:rsid w:val="00C41DF3"/>
  </w:style>
  <w:style w:type="paragraph" w:customStyle="1" w:styleId="A2DDBDAED3A946C98D5DFF65546F0ACE">
    <w:name w:val="A2DDBDAED3A946C98D5DFF65546F0ACE"/>
    <w:rsid w:val="001C502A"/>
  </w:style>
  <w:style w:type="paragraph" w:customStyle="1" w:styleId="B4B43868BDE7429C8742D7EE69BEB4D0">
    <w:name w:val="B4B43868BDE7429C8742D7EE69BEB4D0"/>
    <w:rsid w:val="001C502A"/>
  </w:style>
  <w:style w:type="paragraph" w:customStyle="1" w:styleId="0C4A5E5DA18B46F9A2DF903F270D23D9">
    <w:name w:val="0C4A5E5DA18B46F9A2DF903F270D23D9"/>
    <w:rsid w:val="001C502A"/>
  </w:style>
  <w:style w:type="paragraph" w:customStyle="1" w:styleId="2EF917ED4D884B8A95A4C2935EFAAA48">
    <w:name w:val="2EF917ED4D884B8A95A4C2935EFAAA48"/>
    <w:rsid w:val="001C502A"/>
  </w:style>
  <w:style w:type="paragraph" w:customStyle="1" w:styleId="522CE5143F1847869389781F0A1332E4">
    <w:name w:val="522CE5143F1847869389781F0A1332E4"/>
    <w:rsid w:val="00D34B15"/>
  </w:style>
  <w:style w:type="paragraph" w:customStyle="1" w:styleId="02F1FCA3FD954393B95CE883EAE2B65C">
    <w:name w:val="02F1FCA3FD954393B95CE883EAE2B65C"/>
    <w:rsid w:val="00D34B15"/>
  </w:style>
  <w:style w:type="paragraph" w:customStyle="1" w:styleId="5C835D134BAE480AA09777F286D532B0">
    <w:name w:val="5C835D134BAE480AA09777F286D532B0"/>
    <w:rsid w:val="00D34B15"/>
  </w:style>
  <w:style w:type="paragraph" w:customStyle="1" w:styleId="19DA59A1CF1947A98E323A0351757C59">
    <w:name w:val="19DA59A1CF1947A98E323A0351757C59"/>
    <w:rsid w:val="00D34B15"/>
  </w:style>
  <w:style w:type="paragraph" w:customStyle="1" w:styleId="F1900EA80E51432A97122B487E17BB9A">
    <w:name w:val="F1900EA80E51432A97122B487E17BB9A"/>
    <w:rsid w:val="00D34B15"/>
  </w:style>
  <w:style w:type="paragraph" w:customStyle="1" w:styleId="A3A3A4FC668244E684353645807AE1F5">
    <w:name w:val="A3A3A4FC668244E684353645807AE1F5"/>
    <w:rsid w:val="00D34B15"/>
  </w:style>
  <w:style w:type="paragraph" w:customStyle="1" w:styleId="B805DBFAAFFA488D81A216AB4DC81EF4">
    <w:name w:val="B805DBFAAFFA488D81A216AB4DC81EF4"/>
    <w:rsid w:val="00D34B15"/>
  </w:style>
  <w:style w:type="paragraph" w:customStyle="1" w:styleId="0922E286127D40BD80BDE75380C3DA33">
    <w:name w:val="0922E286127D40BD80BDE75380C3DA33"/>
    <w:rsid w:val="00D34B15"/>
  </w:style>
  <w:style w:type="paragraph" w:customStyle="1" w:styleId="7E8CA32C6C124CC3A436A4A1AD6B6F51">
    <w:name w:val="7E8CA32C6C124CC3A436A4A1AD6B6F51"/>
    <w:rsid w:val="00D34B15"/>
  </w:style>
  <w:style w:type="paragraph" w:customStyle="1" w:styleId="1FD102FE24074204A1D6FB0C84946D3F">
    <w:name w:val="1FD102FE24074204A1D6FB0C84946D3F"/>
    <w:rsid w:val="00D34B15"/>
  </w:style>
  <w:style w:type="paragraph" w:customStyle="1" w:styleId="792786C59CE44D7BB9A30D9EA0433823">
    <w:name w:val="792786C59CE44D7BB9A30D9EA0433823"/>
    <w:rsid w:val="00D34B15"/>
  </w:style>
  <w:style w:type="paragraph" w:customStyle="1" w:styleId="4AF5F1EA2F46469983EBE67E9DCBBBEA">
    <w:name w:val="4AF5F1EA2F46469983EBE67E9DCBBBEA"/>
    <w:rsid w:val="00D34B15"/>
  </w:style>
  <w:style w:type="paragraph" w:customStyle="1" w:styleId="AC50E261DC794A8FB5707EAF8C61704F">
    <w:name w:val="AC50E261DC794A8FB5707EAF8C61704F"/>
    <w:rsid w:val="00D34B15"/>
  </w:style>
  <w:style w:type="paragraph" w:customStyle="1" w:styleId="9FF4D4396CC444BBA2658076B9B3E692">
    <w:name w:val="9FF4D4396CC444BBA2658076B9B3E692"/>
    <w:rsid w:val="00D83145"/>
  </w:style>
  <w:style w:type="paragraph" w:customStyle="1" w:styleId="F93D7126DDDC4E00ABF92A79D1337032">
    <w:name w:val="F93D7126DDDC4E00ABF92A79D1337032"/>
    <w:rsid w:val="00D83145"/>
  </w:style>
  <w:style w:type="paragraph" w:customStyle="1" w:styleId="9B37289BBEFE4AA9B772F9620CD125E3">
    <w:name w:val="9B37289BBEFE4AA9B772F9620CD125E3"/>
    <w:rsid w:val="00D83145"/>
  </w:style>
  <w:style w:type="paragraph" w:customStyle="1" w:styleId="B4077CB8BDA24DE7B74C826B4AA9C4EF">
    <w:name w:val="B4077CB8BDA24DE7B74C826B4AA9C4EF"/>
    <w:rsid w:val="00D83145"/>
  </w:style>
  <w:style w:type="paragraph" w:customStyle="1" w:styleId="BB5A0ED962F04648B6D95A7E2AD6431A">
    <w:name w:val="BB5A0ED962F04648B6D95A7E2AD6431A"/>
    <w:rsid w:val="00D83145"/>
  </w:style>
  <w:style w:type="paragraph" w:customStyle="1" w:styleId="72B7ABA8C8CF481BAA1E4912DD1A6BED">
    <w:name w:val="72B7ABA8C8CF481BAA1E4912DD1A6BED"/>
    <w:rsid w:val="00D83145"/>
  </w:style>
  <w:style w:type="paragraph" w:customStyle="1" w:styleId="2797E3F64354444CBCC7905DB3C45E3C">
    <w:name w:val="2797E3F64354444CBCC7905DB3C45E3C"/>
    <w:rsid w:val="00D83145"/>
  </w:style>
  <w:style w:type="paragraph" w:customStyle="1" w:styleId="769F1DF5727345BF84B5A2ECEB161CA2">
    <w:name w:val="769F1DF5727345BF84B5A2ECEB161CA2"/>
    <w:rsid w:val="00D83145"/>
  </w:style>
  <w:style w:type="paragraph" w:customStyle="1" w:styleId="BCC969B886964D9E884BDFB8B4F8DDDD">
    <w:name w:val="BCC969B886964D9E884BDFB8B4F8DDDD"/>
    <w:rsid w:val="00D83145"/>
  </w:style>
  <w:style w:type="paragraph" w:customStyle="1" w:styleId="A42A343459F641329E067F9638C9C218">
    <w:name w:val="A42A343459F641329E067F9638C9C218"/>
    <w:rsid w:val="00D83145"/>
  </w:style>
  <w:style w:type="paragraph" w:customStyle="1" w:styleId="79EA255ABA464516ADC0A85CC180EC38">
    <w:name w:val="79EA255ABA464516ADC0A85CC180EC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8AF633-05DD-4CB3-A0CC-D2B0474947C3}">
  <we:reference id="wa104382081" version="1.55.1.0" store="en-US" storeType="OMEX"/>
  <we:alternateReferences>
    <we:reference id="wa104382081" version="1.55.1.0" store="wa104382081" storeType="OMEX"/>
  </we:alternateReferences>
  <we:properties>
    <we:property name="MENDELEY_CITATIONS_STYLE" value="{&quot;id&quot;:&quot;https://www.zotero.org/styles/ieee&quot;,&quot;title&quot;:&quot;IEEE&quot;,&quot;format&quot;:&quot;numeric&quot;,&quot;defaultLocale&quot;:null,&quot;isLocaleCodeValid&quot;:true}"/>
    <we:property name="MENDELEY_CITATIONS" value="[{&quot;citationID&quot;:&quot;MENDELEY_CITATION_33f51c9a-3049-4dd6-ab60-591ed8abe3d4&quot;,&quot;properties&quot;:{&quot;noteIndex&quot;:0},&quot;isEdited&quot;:false,&quot;manualOverride&quot;:{&quot;isManuallyOverridden&quot;:false,&quot;citeprocText&quot;:&quot;[1]&quot;,&quot;manualOverrideText&quot;:&quot;&quot;},&quot;citationTag&quot;:&quot;MENDELEY_CITATION_v3_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&quot;,&quot;citationItems&quot;:[{&quot;id&quot;:&quot;9b206e05-938c-3c59-95c4-99e8a5cc6932&quot;,&quot;itemData&quot;:{&quot;type&quot;:&quot;webpage&quot;,&quot;id&quot;:&quot;9b206e05-938c-3c59-95c4-99e8a5cc6932&quot;,&quot;title&quot;:&quot;(PDF) Supplementary Material 1&quot;,&quot;accessed&quot;:{&quot;date-parts&quot;:[[2025,1,27]]},&quot;URL&quot;:&quot;https://www.researchgate.net/publication/328211312_Supplementary_Material_1&quot;,&quot;container-title-short&quot;:&quot;&quot;},&quot;isTemporary&quot;:false,&quot;suppress-author&quot;:false,&quot;composite&quot;:false,&quot;author-only&quot;:false}]},{&quot;citationID&quot;:&quot;MENDELEY_CITATION_202da9e6-c360-4fb9-87eb-ba586dc6328c&quot;,&quot;properties&quot;:{&quot;noteIndex&quot;:0},&quot;isEdited&quot;:false,&quot;manualOverride&quot;:{&quot;isManuallyOverridden&quot;:false,&quot;citeprocText&quot;:&quot;[2]&quot;,&quot;manualOverrideText&quot;:&quot;&quot;},&quot;citationTag&quot;:&quot;MENDELEY_CITATION_v3_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&quot;,&quot;citationItems&quot;:[{&quot;id&quot;:&quot;de4ae42b-7497-32e9-b9aa-ea94b3837c1a&quot;,&quot;itemData&quot;:{&quot;type&quot;:&quot;article-journal&quot;,&quot;id&quot;:&quot;de4ae42b-7497-32e9-b9aa-ea94b3837c1a&quot;,&quot;title&quot;:&quot;Federated Extra-Trees with Privacy Preserving&quot;,&quot;author&quot;:[{&quot;family&quot;:&quot;Liu&quot;,&quot;given&quot;:&quot;Yang&quot;,&quot;parse-names&quot;:false,&quot;dropping-particle&quot;:&quot;&quot;,&quot;non-dropping-particle&quot;:&quot;&quot;},{&quot;family&quot;:&quot;Chen&quot;,&quot;given&quot;:&quot;Mingxin&quot;,&quot;parse-names&quot;:false,&quot;dropping-particle&quot;:&quot;&quot;,&quot;non-dropping-particle&quot;:&quot;&quot;},{&quot;family&quot;:&quot;Zhang&quot;,&quot;given&quot;:&quot;Wenxi&quot;,&quot;parse-names&quot;:false,&quot;dropping-particle&quot;:&quot;&quot;,&quot;non-dropping-particle&quot;:&quot;&quot;},{&quot;family&quot;:&quot;Zhang&quot;,&quot;given&quot;:&quot;Junbo&quot;,&quot;parse-names&quot;:false,&quot;dropping-particle&quot;:&quot;&quot;,&quot;non-dropping-particle&quot;:&quot;&quot;},{&quot;family&quot;:&quot;Zheng&quot;,&quot;given&quot;:&quot;Yu&quot;,&quot;parse-names&quot;:false,&quot;dropping-particle&quot;:&quot;&quot;,&quot;non-dropping-particle&quot;:&quot;&quot;}],&quot;accessed&quot;:{&quot;date-parts&quot;:[[2025,1,27]]},&quot;URL&quot;:&quot;https://arxiv.org/abs/2002.07323v1&quot;,&quot;issued&quot;:{&quot;date-parts&quot;:[[2020,2,18]]},&quot;abstract&quot;:&quot;It is commonly observed that the data are scattered everywhere and difficult to be centralized. The data privacy and security also become a sensitive topic. The laws and regulations such as the European Union's General Data Protection Regulation (GDPR) are designed to protect the public's data privacy. However, machine learning requires a large amount of data for better performance, and the current circumstances put deploying real-life AI applications in an extremely difficult situation. To tackle these challenges, in this paper we propose a novel privacy-preserving federated machine learning model, named Federated Extra-Trees, which applies local differential privacy in the federated trees model. A secure multi-institutional machine learning system was developed to provide superior performance by processing the modeling jointly on different clients without exchanging any raw data. We have validated the accuracy of our work by conducting extensive experiments on public datasets and the efficiency and robustness were also verified by simulating the real-world scenarios. Overall, we presented an extensible, scalable and practical solution to handle the data island problem.&quot;,&quot;container-title-short&quot;:&quot;&quot;},&quot;isTemporary&quot;:false,&quot;suppress-author&quot;:false,&quot;composite&quot;:false,&quot;author-only&quot;:false}]},{&quot;citationID&quot;:&quot;MENDELEY_CITATION_cd320f43-f08c-46ab-8d8c-79c77553c786&quot;,&quot;properties&quot;:{&quot;noteIndex&quot;:0},&quot;isEdited&quot;:false,&quot;manualOverride&quot;:{&quot;isManuallyOverridden&quot;:false,&quot;citeprocText&quot;:&quot;[3]&quot;,&quot;manualOverrideText&quot;:&quot;&quot;},&quot;citationTag&quot;:&quot;MENDELEY_CITATION_v3_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&quot;,&quot;citationItems&quot;:[{&quot;id&quot;:&quot;063d9ea4-e20d-34c9-b0d5-395702a65b31&quot;,&quot;itemData&quot;:{&quot;type&quot;:&quot;article-journal&quot;,&quot;id&quot;:&quot;063d9ea4-e20d-34c9-b0d5-395702a65b31&quot;,&quot;title&quot;:&quot;A Comparative Analysis of Forecasting Financial Time Series Using ARIMA, LSTM, and BiLSTM&quot;,&quot;author&quot;:[{&quot;family&quot;:&quot;Siami-Namini&quot;,&quot;given&quot;:&quot;Sima&quot;,&quot;parse-names&quot;:false,&quot;dropping-particle&quot;:&quot;&quot;,&quot;non-dropping-particle&quot;:&quot;&quot;},{&quot;family&quot;:&quot;Tavakoli&quot;,&quot;given&quot;:&quot;Neda&quot;,&quot;parse-names&quot;:false,&quot;dropping-particle&quot;:&quot;&quot;,&quot;non-dropping-particle&quot;:&quot;&quot;},{&quot;family&quot;:&quot;Namin&quot;,&quot;given&quot;:&quot;Akbar Siami&quot;,&quot;parse-names&quot;:false,&quot;dropping-particle&quot;:&quot;&quot;,&quot;non-dropping-particle&quot;:&quot;&quot;}],&quot;accessed&quot;:{&quot;date-parts&quot;:[[2025,1,27]]},&quot;URL&quot;:&quot;https://arxiv.org/abs/1911.09512v1&quot;,&quot;issued&quot;:{&quot;date-parts&quot;:[[2019,11,21]]},&quot;abstract&quot;:&quot;Machine and deep learning-based algorithms are the emerging approaches in addressing prediction problems in time series. These techniques have been shown to produce more accurate results than conventional regression-based modeling. It has been reported that artificial Recurrent Neural Networks (RNN) with memory, such as Long Short-Term Memory (LSTM), are superior compared to Autoregressive Integrated Moving Average (ARIMA) with a large margin. The LSTM-based models incorporate additional \&quot;gates\&quot; for the purpose of memorizing longer sequences of input data. The major question is that whether the gates incorporated in the LSTM architecture already offers a good prediction and whether additional training of data would be necessary to further improve the prediction. Bidirectional LSTMs (BiLSTMs) enable additional training by traversing the input data twice (i.e., 1) left-to-right, and 2) right-to-left). The research question of interest is then whether BiLSTM, with additional training capability, outperforms regular unidirectional LSTM. This paper reports a behavioral analysis and comparison of BiLSTM and LSTM models. The objective is to explore to what extend additional layers of training of data would be beneficial to tune the involved parameters. The results show that additional training of data and thus BiLSTM-based modeling offers better predictions than regular LSTM-based models. More specifically, it was observed that BiLSTM models provide better predictions compared to ARIMA and LSTM models. It was also observed that BiLSTM models reach the equilibrium much slower than LSTM-based models.&quot;,&quot;container-title-short&quot;:&quot;&quot;},&quot;isTemporary&quot;:false,&quot;suppress-author&quot;:false,&quot;composite&quot;:false,&quot;author-only&quot;:false}]},{&quot;citationID&quot;:&quot;MENDELEY_CITATION_9367a4e7-437b-4233-b53f-7cf3f4c8d465&quot;,&quot;properties&quot;:{&quot;noteIndex&quot;:0},&quot;isEdited&quot;:false,&quot;manualOverride&quot;:{&quot;isManuallyOverridden&quot;:false,&quot;citeprocText&quot;:&quot;[4]&quot;,&quot;manualOverrideText&quot;:&quot;&quot;},&quot;citationTag&quot;:&quot;MENDELEY_CITATION_v3_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&quot;,&quot;citationItems&quot;:[{&quot;id&quot;:&quot;f5368641-e494-395c-a608-13594cd9f2b0&quot;,&quot;itemData&quot;:{&quot;type&quot;:&quot;article-journal&quot;,&quot;id&quot;:&quot;f5368641-e494-395c-a608-13594cd9f2b0&quot;,&quot;title&quot;:&quot;Prediction of significant wave height using machine learning and its application to extreme wave analysis&quot;,&quot;author&quot;:[{&quot;family&quot;:&quot;Afzal&quot;,&quot;given&quot;:&quot;Mohammad Saud&quot;,&quot;parse-names&quot;:false,&quot;dropping-particle&quot;:&quot;&quot;,&quot;non-dropping-particle&quot;:&quot;&quot;},{&quot;family&quot;:&quot;Kumar&quot;,&quot;given&quot;:&quot;Lalit&quot;,&quot;parse-names&quot;:false,&quot;dropping-particle&quot;:&quot;&quot;,&quot;non-dropping-particle&quot;:&quot;&quot;},{&quot;family&quot;:&quot;Chugh&quot;,&quot;given&quot;:&quot;Vikram&quot;,&quot;parse-names&quot;:false,&quot;dropping-particle&quot;:&quot;&quot;,&quot;non-dropping-particle&quot;:&quot;&quot;},{&quot;family&quot;:&quot;Kumar&quot;,&quot;given&quot;:&quot;Yogesh&quot;,&quot;parse-names&quot;:false,&quot;dropping-particle&quot;:&quot;&quot;,&quot;non-dropping-particle&quot;:&quot;&quot;},{&quot;family&quot;:&quot;Zuhair&quot;,&quot;given&quot;:&quot;Mohd&quot;,&quot;parse-names&quot;:false,&quot;dropping-particle&quot;:&quot;&quot;,&quot;non-dropping-particle&quot;:&quot;&quot;}],&quot;container-title&quot;:&quot;Journal of Earth System Science&quot;,&quot;accessed&quot;:{&quot;date-parts&quot;:[[2025,1,28]]},&quot;DOI&quot;:&quot;10.1007/S12040-023-02058-5/METRICS&quot;,&quot;ISSN&quot;:&quot;0973774X&quot;,&quot;URL&quot;:&quot;https://link.springer.com/article/10.1007/s12040-023-02058-5&quot;,&quot;issued&quot;:{&quot;date-parts&quot;:[[2023,6,1]]},&quot;page&quot;:&quot;1-17&quot;,&quot;abstract&quot;:&quot;Waves of large size can damage offshore infrastructures and affect marine facilities. In coastal engineering studies, it is essential to have the probability estimates of the most extreme wave height expected during the lifetime of the structure. This study predicts significant wave height using the machine learning (ML) technique with generalized extreme value (GEV) theory and its application to extreme wave analysis. The wind speed, wind direction, sea temperature, and swell height data consisting of wave characteristics for 60 years has been obtained from the European Centre for Medium-Range Weather Forecasts (ECMWF). While analyzing extreme waves, the block maxima approach in GEV was used to incorporate the seasonal variations present in the data. The estimated scale parameter, shape parameter, and location parameter of GEV are used in the ML model to predict the significant wave heights along with their return periods. The ML algorithms such as linear regression (LR), artificial neural networks (ANN), and support vector machines (SVM) are evaluated in terms of R2 performance. The model comparison results suggested that the SVM model outperforms the LR and ANN models with an accuracy of 99.80%. Finally, the GEV analysis gives the extreme wave height results of 2.348, 3.470, and 4.713 m with a return period of 5, 20, and 100 yrs, respectively. Hence, the model developed is capable of predicting both significant wave height and extreme waves for the design of coastal structures.&quot;,&quot;publisher&quot;:&quot;Springer&quot;,&quot;issue&quot;:&quot;2&quot;,&quot;volume&quot;:&quot;132&quot;,&quot;container-title-short&quot;:&quot;&quot;},&quot;isTemporary&quot;:false,&quot;suppress-author&quot;:false,&quot;composite&quot;:false,&quot;author-only&quot;:false}]},{&quot;citationID&quot;:&quot;MENDELEY_CITATION_864bc7b6-feba-4278-9bdc-fac89dc96306&quot;,&quot;properties&quot;:{&quot;noteIndex&quot;:0},&quot;isEdited&quot;:false,&quot;manualOverride&quot;:{&quot;isManuallyOverridden&quot;:false,&quot;citeprocText&quot;:&quot;[5]&quot;,&quot;manualOverrideText&quot;:&quot;&quot;},&quot;citationTag&quot;:&quot;MENDELEY_CITATION_v3_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&quot;,&quot;citationItems&quot;:[{&quot;id&quot;:&quot;0011d8f4-a778-339d-b8d5-ee2b63dc6345&quot;,&quot;itemData&quot;:{&quot;type&quot;:&quot;article-journal&quot;,&quot;id&quot;:&quot;0011d8f4-a778-339d-b8d5-ee2b63dc6345&quot;,&quot;title&quot;:&quot;A Hybrid Model of Conformer and LSTM for Ocean Wave Height Prediction&quot;,&quot;author&quot;:[{&quot;family&quot;:&quot;Xiao&quot;,&quot;given&quot;:&quot;Jiawei&quot;,&quot;parse-names&quot;:false,&quot;dropping-particle&quot;:&quot;&quot;,&quot;non-dropping-particle&quot;:&quot;&quot;},{&quot;family&quot;:&quot;Lu&quot;,&quot;given&quot;:&quot;Peng&quot;,&quot;parse-names&quot;:false,&quot;dropping-particle&quot;:&quot;&quot;,&quot;non-dropping-particle&quot;:&quot;&quot;}],&quot;container-title&quot;:&quot;Applied Sciences 2024, Vol. 14, Page 6139&quot;,&quot;accessed&quot;:{&quot;date-parts&quot;:[[2025,1,28]]},&quot;DOI&quot;:&quot;10.3390/APP14146139&quot;,&quot;ISSN&quot;:&quot;2076-3417&quot;,&quot;URL&quot;:&quot;https://www.mdpi.com/2076-3417/14/14/6139/htm&quot;,&quot;issued&quot;:{&quot;date-parts&quot;:[[2024,7,15]]},&quot;page&quot;:&quot;6139&quot;,&quot;abstract&quot;:&quot;This study proposes a hybrid model (Conformer-LSTM) based on Conformer and Long Short-Term Memory networks (LSTM) to overcome the limitations of existing techniques and enhance the accuracy and generalizability of wave height predictions. The model combines the advantages of self-attention mechanisms and convolutional neural networks. It captures global dependencies through multi-head self-attention and utilizes convolutional layers to extract local features, thereby enhancing the model’s adaptability to dynamic changes in time series. The LSTM component handles long-term dependencies, optimizing the coherence and stability of predictions. Additionally, an adaptive feature fusion weight network is introduced to further improve the model’s recognition and utilization efficiency of key features. Experimental data come from the National Oceanic and Atmospheric Administration buoy data, covering wave height, wind speed, and other data from key maritime areas. Evaluation metrics include Mean Absolute Error (MAE), Root Mean Square Error (RMSE), Mean Absolute Percentage Error (MAPE), and Coefficient of Determination (R2), ensuring a comprehensive assessment of model performance. The results show that the Conformer-LSTM model outperforms traditional LSTM, CNN, and CNN-LSTM models at multiple sites, confirming its potential in wave height prediction.&quot;,&quot;publisher&quot;:&quot;Multidisciplinary Digital Publishing Institute&quot;,&quot;issue&quot;:&quot;14&quot;,&quot;volume&quot;:&quot;14&quot;,&quot;container-title-short&quot;:&quot;&quot;},&quot;isTemporary&quot;:false,&quot;suppress-author&quot;:false,&quot;composite&quot;:false,&quot;author-only&quot;:false}]},{&quot;citationID&quot;:&quot;MENDELEY_CITATION_7d9ac72f-c47e-40a8-817b-dff9f48bbee8&quot;,&quot;properties&quot;:{&quot;noteIndex&quot;:0},&quot;isEdited&quot;:false,&quot;manualOverride&quot;:{&quot;isManuallyOverridden&quot;:false,&quot;citeprocText&quot;:&quot;[6]&quot;,&quot;manualOverrideText&quot;:&quot;&quot;},&quot;citationTag&quot;:&quot;MENDELEY_CITATION_v3_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&quot;,&quot;citationItems&quot;:[{&quot;id&quot;:&quot;d678368c-7e4f-3f87-bc4f-f780dfaa7ba3&quot;,&quot;itemData&quot;:{&quot;type&quot;:&quot;article-journal&quot;,&quot;id&quot;:&quot;d678368c-7e4f-3f87-bc4f-f780dfaa7ba3&quot;,&quot;title&quot;:&quot;Optimizing Coastal Wave Forecasting with LSTM: A Univariate Time Series Approach&quot;,&quot;author&quot;:[{&quot;family&quot;:&quot;Lawal&quot;,&quot;given&quot;:&quot;Zaharaddeen Karami&quot;,&quot;parse-names&quot;:false,&quot;dropping-particle&quot;:&quot;&quot;,&quot;non-dropping-particle&quot;:&quot;&quot;},{&quot;family&quot;:&quot;Yassin&quot;,&quot;given&quot;:&quot;Hayati&quot;,&quot;parse-names&quot;:false,&quot;dropping-particle&quot;:&quot;&quot;,&quot;non-dropping-particle&quot;:&quot;&quot;},{&quot;family&quot;:&quot;Ching Lai&quot;,&quot;given&quot;:&quot;Daphne Tech&quot;,&quot;parse-names&quot;:false,&quot;dropping-particle&quot;:&quot;&quot;,&quot;non-dropping-particle&quot;:&quot;&quot;},{&quot;family&quot;:&quot;Idris&quot;,&quot;given&quot;:&quot;Azam Che&quot;,&quot;parse-names&quot;:false,&quot;dropping-particle&quot;:&quot;&quot;,&quot;non-dropping-particle&quot;:&quot;&quot;}],&quot;container-title&quot;:&quot;2024 International Conference on Green Energy, Computing and Sustainable Technology, GECOST 2024&quot;,&quot;accessed&quot;:{&quot;date-parts&quot;:[[2025,1,28]]},&quot;DOI&quot;:&quot;10.1109/GECOST60902.2024.10475050&quot;,&quot;ISBN&quot;:&quot;9798350357905&quot;,&quot;issued&quot;:{&quot;date-parts&quot;:[[2024]]},&quot;page&quot;:&quot;467-471&quot;,&quot;abstract&quot;:&quot;Coastal wave modeling and forecasting are vital in various fields, such as oceanography, sustainable marine energy, maritime operations, and ocean engineering. This research focuses on accurate wave parameter forecasting, which is crucial for marine-related activities. The primary objective of this experiment is to forecast wave conditions by introducing a time series forecasting model capable of forecasting wave parameters using a hybrid method that combines advanced, recurrent neural networks with hyperparameter tuning and optimization techniques. We proposed a novel univariate model that combines the Long Short-Term Memory architecture with KerasTuner hyperparameter tuning and optimization techniques to enhance time-series forecasting accuracy and efficiency. Seven independent multi-step forecast experiments were conducted for wave speed and propagation direction for 1, 3, 6, 8, 10, 12, and 24 hours into the future. The proposed model demonstrated the best results with minimal training and test errors. Comparative evaluations were performed using benchmark datasets to validate the model's superior performance over conventional LSTM, ARIMA, and Prophet Models. The proposed univariate time series forecasting model for wave speed and propagation direction exhibits significant value due to its accurate forecasts, low forecasting error, and potential implications in marine renewable energy assessment.&quot;,&quot;publisher&quot;:&quot;Institute of Electrical and Electronics Engineers Inc.&quot;,&quot;container-title-short&quot;:&quot;&quot;},&quot;isTemporary&quot;:false,&quot;suppress-author&quot;:false,&quot;composite&quot;:false,&quot;author-only&quot;:false}]},{&quot;citationID&quot;:&quot;MENDELEY_CITATION_39aba084-79a7-4de5-ac82-a67e2b3618c0&quot;,&quot;properties&quot;:{&quot;noteIndex&quot;:0},&quot;isEdited&quot;:false,&quot;manualOverride&quot;:{&quot;isManuallyOverridden&quot;:false,&quot;citeprocText&quot;:&quot;[7]&quot;,&quot;manualOverrideText&quot;:&quot;&quot;},&quot;citationTag&quot;:&quot;MENDELEY_CITATION_v3_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&quot;,&quot;citationItems&quot;:[{&quot;id&quot;:&quot;e2b92666-56cb-3b31-92fb-9a827c367f8f&quot;,&quot;itemData&quot;:{&quot;type&quot;:&quot;article-journal&quot;,&quot;id&quot;:&quot;e2b92666-56cb-3b31-92fb-9a827c367f8f&quot;,&quot;title&quot;:&quot;COMPARISON OF ARIMA AND LSTM METHODS IN PREDICTING JAKARTA SEA LEVEL&quot;,&quot;author&quot;:[{&quot;family&quot;:&quot;Hilal&quot;,&quot;given&quot;:&quot;Yanuar Nurul&quot;,&quot;parse-names&quot;:false,&quot;dropping-particle&quot;:&quot;&quot;,&quot;non-dropping-particle&quot;:&quot;&quot;},{&quot;family&quot;:&quot;Nainggolan&quot;,&quot;given&quot;:&quot;Gibson Daniel Andrianto&quot;,&quot;parse-names&quot;:false,&quot;dropping-particle&quot;:&quot;&quot;,&quot;non-dropping-particle&quot;:&quot;&quot;},{&quot;family&quot;:&quot;Syahputri&quot;,&quot;given&quot;:&quot;Sabilla Hamda&quot;,&quot;parse-names&quot;:false,&quot;dropping-particle&quot;:&quot;&quot;,&quot;non-dropping-particle&quot;:&quot;&quot;},{&quot;family&quot;:&quot;Kartiasih&quot;,&quot;given&quot;:&quot;Fitri&quot;,&quot;parse-names&quot;:false,&quot;dropping-particle&quot;:&quot;&quot;,&quot;non-dropping-particle&quot;:&quot;&quot;}],&quot;container-title&quot;:&quot;Jurnal Ilmu dan Teknologi Kelautan Tropis&quot;,&quot;accessed&quot;:{&quot;date-parts&quot;:[[2025,1,28]]},&quot;DOI&quot;:&quot;10.29244/JITKT.V16I2.52818&quot;,&quot;ISSN&quot;:&quot;2620-309X&quot;,&quot;URL&quot;:&quot;https://journal.ipb.ac.id/index.php/jurnalikt/article/view/52818&quot;,&quot;issued&quot;:{&quot;date-parts&quot;:[[2024,10,27]]},&quot;page&quot;:&quot;163-178&quot;,&quot;abstract&quot;:&quot;&lt;p&gt;As a coastal city, Jakarta faces enormous risks from sea level rise brought on by climate change, and it is critical to create efficient plans to anticipate and minimize any potential negative effects. Predictive modeling is essential in addressing this challenge in order to anticipate and mitigate any potential negative effects of sea level rise. Therefore, research was conducted with the aim of comparing the performance of two prediction methods, namely Autoregressive Integrated Moving Average (ARIMA) and Long Short-Term Memory (LSTM). Sea level was predicted using both techniques up to the end of 2023. Performance indicators, including Mean Absolute Error (MAE), Mean Absolute Percentage Error (MAPE), and Root Mean Square Error (RMSE), were employed to assess the quality of both prediction models. The result shows that the ARIMA (1,1,4) model is more effective in predicting sea level than the LSTM. The MAE, MAPE, and RMSE values for ARIMA (1,1,4) are 7.19, 4.86%, and 10.35, respectively. In the meantime, the sea level in Jakarta is predicted to remain reasonably steady, according to the forecasted findings from both models. This study is expected to make a significant contribution to understanding and mitigating the potential impacts of sea level rise in Jakarta as a result of climate change.&lt;/p&gt;&quot;,&quot;issue&quot;:&quot;2&quot;,&quot;volume&quot;:&quot;16&quot;,&quot;container-title-short&quot;:&quot;&quot;},&quot;isTemporary&quot;:false,&quot;suppress-author&quot;:false,&quot;composite&quot;:false,&quot;author-only&quot;:false}]},{&quot;citationID&quot;:&quot;MENDELEY_CITATION_febfe43e-d212-4bf6-ab4f-77bd8f8ff2ce&quot;,&quot;properties&quot;:{&quot;noteIndex&quot;:0},&quot;isEdited&quot;:false,&quot;manualOverride&quot;:{&quot;isManuallyOverridden&quot;:false,&quot;citeprocText&quot;:&quot;[8]&quot;,&quot;manualOverrideText&quot;:&quot;&quot;},&quot;citationTag&quot;:&quot;MENDELEY_CITATION_v3_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&quot;,&quot;citationItems&quot;:[{&quot;id&quot;:&quot;52ee190d-f840-32d3-bc1d-14eb6ba9b40c&quot;,&quot;itemData&quot;:{&quot;type&quot;:&quot;article-journal&quot;,&quot;id&quot;:&quot;52ee190d-f840-32d3-bc1d-14eb6ba9b40c&quot;,&quot;title&quot;:&quot;Coastal Wave Modeling and Forecasting with LSTM Optimization For Sustainable Energy Harvesting&quot;,&quot;author&quot;:[{&quot;family&quot;:&quot;Lawal&quot;,&quot;given&quot;:&quot;Zaharaddeeen Karami&quot;,&quot;parse-names&quot;:false,&quot;dropping-particle&quot;:&quot;&quot;,&quot;non-dropping-particle&quot;:&quot;&quot;},{&quot;family&quot;:&quot;Yassin&quot;,&quot;given&quot;:&quot;Hayati&quot;,&quot;parse-names&quot;:false,&quot;dropping-particle&quot;:&quot;&quot;,&quot;non-dropping-particle&quot;:&quot;&quot;},{&quot;family&quot;:&quot;Lai&quot;,&quot;given&quot;:&quot;Daphne Teck Ching&quot;,&quot;parse-names&quot;:false,&quot;dropping-particle&quot;:&quot;&quot;,&quot;non-dropping-particle&quot;:&quot;&quot;},{&quot;family&quot;:&quot;Idris&quot;,&quot;given&quot;:&quot;Azam Che&quot;,&quot;parse-names&quot;:false,&quot;dropping-particle&quot;:&quot;&quot;,&quot;non-dropping-particle&quot;:&quot;&quot;}],&quot;accessed&quot;:{&quot;date-parts&quot;:[[2025,1,28]]},&quot;DOI&quot;:&quot;10.20944/PREPRINTS202304.0282.V2&quot;,&quot;URL&quot;:&quot;https://www.preprints.org/manuscript/202304.0282/v2&quot;,&quot;issued&quot;:{&quot;date-parts&quot;:[[2023,5,18]]},&quot;abstract&quot;:&quot;&lt;p&gt;Coastal wave modeling and forecasting are essential in oceanography, sustainable marine energy, and ocean engineering. Precise forecasting of wave speed and direction are crucial for offshore operations, marine energy, risk management, environmental management, coastal and sustainable maritime management. The coastline of Brunei Darussalam can generate between 15 and 126 Giga Watt of wave energy. In this experimental research, we used two numerical approaches, the finite difference, and spectral element methods, to model and simulate wave speed and direction. We calculated the mean error between numerical and analytical solutions. We proposed a novel, promising, univariate time series forecasting model by combining the Long Short-Term (LSTM) with KerasTuner hyperparameters tuning and optimization techniques. This method helps us to improve the accuracy and efficiency of time-series forecasting.. The experimental data was computed from high-precision Acoustic Doppler Current Profiler (ADCP) sensor data. This research is part of the preliminary feasibility analysis of wave energy production in Brunei Darussalam and net zero commitment for a sustainable environment. Seven independent forecast experiments were performed for wave speed and direction in degree and radian units for 1, 3, 6, 8, 10, 12, and 24 hours. Mean squared error (MSE) was adopted as a metric for both training and testing. The experimental results reveal that the wave speed forecast has the lowest MSE compared to direction, regardless of the unit of measure, but has a longer duration. In addition, the direction forecast in the degree unit has the lowest errors compared to the unit of radians; the latter has a longer running time than the former. The model has delivered optimal results throughout the experiments with minor training and test errors. We conducted a thorough evaluations on two benchmark time series datasets, which include the study dataset and air quality index dataset, to validate the performance of the proposed model with other models. The proposed model outperforms cutting-edge forecasting models, such as the conventional LSTM, ARIMA, and Prophet. The model has the slightest forecast error compared to the existing literature&amp;amp;rsquo;s result.&lt;/p&gt;&quot;,&quot;publisher&quot;:&quot;Preprints&quot;,&quot;container-title-short&quot;:&quot;&quot;},&quot;isTemporary&quot;:false,&quot;suppress-author&quot;:false,&quot;composite&quot;:false,&quot;author-only&quot;:false}]},{&quot;citationID&quot;:&quot;MENDELEY_CITATION_ba24fbd0-8863-4816-9b19-c4b45615f111&quot;,&quot;properties&quot;:{&quot;noteIndex&quot;:0},&quot;isEdited&quot;:false,&quot;manualOverride&quot;:{&quot;isManuallyOverridden&quot;:false,&quot;citeprocText&quot;:&quot;[9]&quot;,&quot;manualOverrideText&quot;:&quot;&quot;},&quot;citationTag&quot;:&quot;MENDELEY_CITATION_v3_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&quot;,&quot;citationItems&quot;:[{&quot;id&quot;:&quot;8aa7100f-89f0-3973-a43a-244070f9cff2&quot;,&quot;itemData&quot;:{&quot;type&quot;:&quot;article-journal&quot;,&quot;id&quot;:&quot;8aa7100f-89f0-3973-a43a-244070f9cff2&quot;,&quot;title&quot;:&quot;Predicting Lake Erie wave heights and periods using XGBoost and LSTM&quot;,&quot;author&quot;:[{&quot;family&quot;:&quot;Hu&quot;,&quot;given&quot;:&quot;Haoguo&quot;,&quot;parse-names&quot;:false,&quot;dropping-particle&quot;:&quot;&quot;,&quot;non-dropping-particle&quot;:&quot;&quot;},{&quot;family&quot;:&quot;Westhuysen&quot;,&quot;given&quot;:&quot;André J.&quot;,&quot;parse-names&quot;:false,&quot;dropping-particle&quot;:&quot;&quot;,&quot;non-dropping-particle&quot;:&quot;van der&quot;},{&quot;family&quot;:&quot;Chu&quot;,&quot;given&quot;:&quot;Philip&quot;,&quot;parse-names&quot;:false,&quot;dropping-particle&quot;:&quot;&quot;,&quot;non-dropping-particle&quot;:&quot;&quot;},{&quot;family&quot;:&quot;Fujisaki-Manome&quot;,&quot;given&quot;:&quot;Ayumi&quot;,&quot;parse-names&quot;:false,&quot;dropping-particle&quot;:&quot;&quot;,&quot;non-dropping-particle&quot;:&quot;&quot;}],&quot;container-title&quot;:&quot;Ocean Modelling&quot;,&quot;container-title-short&quot;:&quot;Ocean Model (Oxf)&quot;,&quot;accessed&quot;:{&quot;date-parts&quot;:[[2025,1,28]]},&quot;DOI&quot;:&quot;10.1016/J.OCEMOD.2021.101832&quot;,&quot;ISSN&quot;:&quot;1463-5003&quot;,&quot;issued&quot;:{&quot;date-parts&quot;:[[2021,8,1]]},&quot;page&quot;:&quot;101832&quot;,&quot;abstract&quot;:&quot;Waves in large lakes put coastal communities and vessels under threat, and accurate wave predictions are needed for early warnings. While physics-based numerical wave models such as WAVEWATCH III (WW3) are useful to provide spatial information to supplement in situ observations, they require intensive computational resources. An attractive alternative is machine learning (ML) methods, which can potentially improve the performance of numerical wave models, while only requiring a small fraction of the computational cost. In this study, we applied novel ML methods based on XGBoost and a Long Short-Term Memory (LSTM) recurrent neural network for predicting wave height and period under the near-idealized wave growth conditions of Lake Erie. Data sets of significant wave height (H), peak wave period (Tp) and surface wind from two offshore buoys from 1994 to 2017 were processed for model training and testing. We trained and validated the ML models with the data sets from 1994 to 2015, and then used the trained models to predict significant wave height and peak period for 2016 and 2017. The XGBoost model yielded the best overall performance, with Mean Absolute Percentage Error (MAPE) values of 15.6%–22.9% in H and 8.3%–13.4% in Tp. The LSTM model yielded MAPE values of 23.4%–30.8% in H and 9.1%–13.6% in Tp. An unstructured grid WW3 applied to Lake Erie yielded MAPE values of 15.3%–21.0% in H and 12.5%–19.3% in Tp. However, WW3 underestimated H and Tp during strong wind events, with relative biases of -11.76% to -14.15% in H and -15.59% to -19.68% in Tp. XGBoost and LSTM improve on these predictions with relative biases of -2.56% to -10.61% in H and -8.08% to -10.13% in Tp. An ensemble mean of these three models yielded lower scatter scores than the members, with MAPE values of 13.3%–17.3% in H and 8.0%–13.0% in Tp, although it did not improve the bias. The ML models ran significantly faster than WW3: For this 2-year run on the same computing environment, WW3 needed 24 h with 60 CPUs, whereas the trained LSTM needed 0.24 s on 1 CPU, and the trained XGBoost needed only 0.03 s on 1 CPU.&quot;,&quot;publisher&quot;:&quot;Elsevier&quot;,&quot;volume&quot;:&quot;164&quot;},&quot;isTemporary&quot;:false,&quot;suppress-author&quot;:false,&quot;composite&quot;:false,&quot;author-only&quot;:false}]},{&quot;citationID&quot;:&quot;MENDELEY_CITATION_3fd79241-094f-4795-b0ea-2d45654c3336&quot;,&quot;properties&quot;:{&quot;noteIndex&quot;:0},&quot;isEdited&quot;:false,&quot;manualOverride&quot;:{&quot;isManuallyOverridden&quot;:false,&quot;citeprocText&quot;:&quot;[10]&quot;,&quot;manualOverrideText&quot;:&quot;&quot;},&quot;citationTag&quot;:&quot;MENDELEY_CITATION_v3_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&quot;,&quot;citationItems&quot;:[{&quot;id&quot;:&quot;0389efb0-d992-330f-a3fb-e239f06db9a1&quot;,&quot;itemData&quot;:{&quot;type&quot;:&quot;article-journal&quot;,&quot;id&quot;:&quot;0389efb0-d992-330f-a3fb-e239f06db9a1&quot;,&quot;title&quot;:&quot;A deep learning approach to predict significant wave height using long short-term memory&quot;,&quot;author&quot;:[{&quot;family&quot;:&quot;Minuzzi&quot;,&quot;given&quot;:&quot;Felipe C.&quot;,&quot;parse-names&quot;:false,&quot;dropping-particle&quot;:&quot;&quot;,&quot;non-dropping-particle&quot;:&quot;&quot;},{&quot;family&quot;:&quot;Farina&quot;,&quot;given&quot;:&quot;Leandro&quot;,&quot;parse-names&quot;:false,&quot;dropping-particle&quot;:&quot;&quot;,&quot;non-dropping-particle&quot;:&quot;&quot;}],&quot;container-title&quot;:&quot;Ocean Modelling&quot;,&quot;container-title-short&quot;:&quot;Ocean Model (Oxf)&quot;,&quot;accessed&quot;:{&quot;date-parts&quot;:[[2025,1,28]]},&quot;DOI&quot;:&quot;10.1016/J.OCEMOD.2022.102151&quot;,&quot;ISSN&quot;:&quot;1463-5003&quot;,&quot;issued&quot;:{&quot;date-parts&quot;:[[2023,2,1]]},&quot;page&quot;:&quot;102151&quot;,&quot;abstract&quot;:&quot;We present a new deep learning training framework for forecasting significant wave height on the Southwestern Atlantic Ocean. We use the long short-term memory algorithm (LSTM), trained with the ERA5 dataset and also with buoy data. The forecasts are made for seven different locations in the Brazilian coast, where buoy data are available. We consider four different lead times, e.g., 6, 12, 18 and 24 h. Experiments are conducted using exclusively historical series at the selected locations. The influence of other variables as inputs for training is investigated. Results of the LSTM forecast show that a data-driven methodology can be used as a surrogate to the computational expensive physical models and also as an alternative to the reanalysis data. Accuracy of the forecasted significant wave height is close to 87% when compared to real buoy data.&quot;,&quot;publisher&quot;:&quot;Elsevier&quot;,&quot;volume&quot;:&quot;181&quot;},&quot;isTemporary&quot;:false,&quot;suppress-author&quot;:false,&quot;composite&quot;:false,&quot;author-onl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B3AB6-7AE8-4D1F-85BD-04F0CE57F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7</Pages>
  <Words>9002</Words>
  <Characters>51318</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Aluri</dc:creator>
  <cp:keywords/>
  <dc:description/>
  <cp:lastModifiedBy>Maipati Purushotham</cp:lastModifiedBy>
  <cp:revision>3</cp:revision>
  <dcterms:created xsi:type="dcterms:W3CDTF">2025-02-10T12:48:00Z</dcterms:created>
  <dcterms:modified xsi:type="dcterms:W3CDTF">2025-03-01T11:59:00Z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2024-09-27T00:00:00Z</vt:filetime>
  </property>
  <property fmtid="{D5CDD505-2E9C-101B-9397-08002B2CF9AE}" pid="3" name="Creator">
    <vt:lpwstr>Microsoft® Word 2019</vt:lpwstr>
  </property>
  <property fmtid="{D5CDD505-2E9C-101B-9397-08002B2CF9AE}" pid="4" name="LastSaved">
    <vt:filetime>2024-10-03T00:00:00Z</vt:filetime>
  </property>
  <property fmtid="{D5CDD505-2E9C-101B-9397-08002B2CF9AE}" pid="5" name="Producer">
    <vt:lpwstr>3-Heights(TM) PDF Security Shell 4.8.25.2 (http://www.pdf-tools.com)</vt:lpwstr>
  </property>
</Properties>
</file>